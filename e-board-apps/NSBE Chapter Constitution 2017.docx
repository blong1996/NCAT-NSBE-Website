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EEECE1" w:themeColor="background2"/>
  <w:body>
    <w:p w14:paraId="7ECC87F4" w14:textId="77777777" w:rsidR="00E1435E" w:rsidRDefault="00E1435E">
      <w:pPr>
        <w:ind w:left="720" w:right="-576"/>
        <w:contextualSpacing/>
        <w:jc w:val="center"/>
        <w:rPr>
          <w:ins w:id="0" w:author="Ciara Montgomery" w:date="2017-02-18T23:52:00Z"/>
          <w:rFonts w:eastAsia="ＭＳ ゴシック"/>
          <w:b/>
          <w:sz w:val="72"/>
          <w:szCs w:val="72"/>
        </w:rPr>
        <w:pPrChange w:id="1" w:author="Ciara Montgomery" w:date="2017-02-18T23:52:00Z">
          <w:pPr>
            <w:ind w:left="720" w:right="-576"/>
            <w:contextualSpacing/>
          </w:pPr>
        </w:pPrChange>
      </w:pPr>
    </w:p>
    <w:p w14:paraId="07889A20" w14:textId="77777777" w:rsidR="00E1435E" w:rsidRDefault="00E1435E">
      <w:pPr>
        <w:ind w:left="720" w:right="-576"/>
        <w:contextualSpacing/>
        <w:jc w:val="center"/>
        <w:rPr>
          <w:ins w:id="2" w:author="Ciara Montgomery" w:date="2017-02-18T23:52:00Z"/>
          <w:rFonts w:eastAsia="ＭＳ ゴシック"/>
          <w:b/>
          <w:sz w:val="72"/>
          <w:szCs w:val="72"/>
        </w:rPr>
        <w:pPrChange w:id="3" w:author="Ciara Montgomery" w:date="2017-02-18T23:52:00Z">
          <w:pPr>
            <w:ind w:left="720" w:right="-576"/>
            <w:contextualSpacing/>
          </w:pPr>
        </w:pPrChange>
      </w:pPr>
    </w:p>
    <w:p w14:paraId="1E8D7932" w14:textId="77777777" w:rsidR="00E1435E" w:rsidRPr="00E1435E" w:rsidRDefault="00E1435E">
      <w:pPr>
        <w:ind w:right="-576"/>
        <w:contextualSpacing/>
        <w:jc w:val="center"/>
        <w:rPr>
          <w:ins w:id="4" w:author="Ciara Montgomery" w:date="2017-02-18T23:52:00Z"/>
          <w:b/>
          <w:noProof/>
          <w:sz w:val="44"/>
          <w:szCs w:val="36"/>
          <w:rPrChange w:id="5" w:author="Ciara Montgomery" w:date="2017-02-18T23:52:00Z">
            <w:rPr>
              <w:ins w:id="6" w:author="Ciara Montgomery" w:date="2017-02-18T23:52:00Z"/>
              <w:b/>
              <w:noProof/>
              <w:sz w:val="40"/>
              <w:szCs w:val="36"/>
            </w:rPr>
          </w:rPrChange>
        </w:rPr>
        <w:pPrChange w:id="7" w:author="Ciara Montgomery" w:date="2017-02-18T23:54:00Z">
          <w:pPr>
            <w:ind w:left="720" w:right="-576"/>
            <w:contextualSpacing/>
          </w:pPr>
        </w:pPrChange>
      </w:pPr>
      <w:ins w:id="8" w:author="Ciara Montgomery" w:date="2017-02-18T23:52:00Z">
        <w:r w:rsidRPr="00E1435E">
          <w:rPr>
            <w:rFonts w:eastAsia="ＭＳ ゴシック"/>
            <w:b/>
            <w:sz w:val="96"/>
            <w:szCs w:val="72"/>
            <w:rPrChange w:id="9" w:author="Ciara Montgomery" w:date="2017-02-18T23:52:00Z">
              <w:rPr>
                <w:rFonts w:eastAsia="ＭＳ ゴシック"/>
                <w:b/>
                <w:sz w:val="72"/>
                <w:szCs w:val="72"/>
              </w:rPr>
            </w:rPrChange>
          </w:rPr>
          <w:t>Chapter Constitution</w:t>
        </w:r>
      </w:ins>
    </w:p>
    <w:p w14:paraId="346F3627" w14:textId="43E42634" w:rsidR="00E1435E" w:rsidRDefault="00E1435E">
      <w:pPr>
        <w:jc w:val="center"/>
        <w:rPr>
          <w:ins w:id="10" w:author="Ciara Montgomery" w:date="2017-02-18T23:46:00Z"/>
          <w:b/>
          <w:sz w:val="32"/>
        </w:rPr>
      </w:pPr>
    </w:p>
    <w:p w14:paraId="297D387B" w14:textId="229A6026" w:rsidR="0091638C" w:rsidRDefault="00356471">
      <w:pPr>
        <w:jc w:val="center"/>
        <w:rPr>
          <w:ins w:id="11" w:author="Ciara Montgomery" w:date="2017-02-18T23:54:00Z"/>
          <w:b/>
          <w:sz w:val="32"/>
        </w:rPr>
      </w:pPr>
      <w:r>
        <w:rPr>
          <w:b/>
          <w:noProof/>
          <w:sz w:val="32"/>
        </w:rPr>
        <mc:AlternateContent>
          <mc:Choice Requires="wpg">
            <w:drawing>
              <wp:anchor distT="0" distB="0" distL="114300" distR="114300" simplePos="0" relativeHeight="251660288" behindDoc="0" locked="0" layoutInCell="1" allowOverlap="1" wp14:anchorId="7AD66BBD" wp14:editId="741B1BD0">
                <wp:simplePos x="0" y="0"/>
                <wp:positionH relativeFrom="margin">
                  <wp:posOffset>-406400</wp:posOffset>
                </wp:positionH>
                <wp:positionV relativeFrom="margin">
                  <wp:posOffset>2089785</wp:posOffset>
                </wp:positionV>
                <wp:extent cx="7759700" cy="5361940"/>
                <wp:effectExtent l="0" t="0" r="12700" b="0"/>
                <wp:wrapThrough wrapText="bothSides">
                  <wp:wrapPolygon edited="0">
                    <wp:start x="11242" y="0"/>
                    <wp:lineTo x="10888" y="307"/>
                    <wp:lineTo x="10323" y="1330"/>
                    <wp:lineTo x="10252" y="2353"/>
                    <wp:lineTo x="10393" y="3274"/>
                    <wp:lineTo x="6929" y="3274"/>
                    <wp:lineTo x="6858" y="3377"/>
                    <wp:lineTo x="8909" y="6549"/>
                    <wp:lineTo x="9333" y="8186"/>
                    <wp:lineTo x="9262" y="9823"/>
                    <wp:lineTo x="7707" y="12279"/>
                    <wp:lineTo x="7282" y="12995"/>
                    <wp:lineTo x="71" y="14223"/>
                    <wp:lineTo x="71" y="21385"/>
                    <wp:lineTo x="21423" y="21385"/>
                    <wp:lineTo x="21565" y="14325"/>
                    <wp:lineTo x="15908" y="13097"/>
                    <wp:lineTo x="13646" y="9823"/>
                    <wp:lineTo x="13646" y="6549"/>
                    <wp:lineTo x="15626" y="3274"/>
                    <wp:lineTo x="12302" y="1637"/>
                    <wp:lineTo x="11666" y="0"/>
                    <wp:lineTo x="11242" y="0"/>
                  </wp:wrapPolygon>
                </wp:wrapThrough>
                <wp:docPr id="28" name="Group 28"/>
                <wp:cNvGraphicFramePr/>
                <a:graphic xmlns:a="http://schemas.openxmlformats.org/drawingml/2006/main">
                  <a:graphicData uri="http://schemas.microsoft.com/office/word/2010/wordprocessingGroup">
                    <wpg:wgp>
                      <wpg:cNvGrpSpPr/>
                      <wpg:grpSpPr>
                        <a:xfrm>
                          <a:off x="0" y="0"/>
                          <a:ext cx="7759700" cy="5361940"/>
                          <a:chOff x="0" y="0"/>
                          <a:chExt cx="7759700" cy="5361940"/>
                        </a:xfrm>
                      </wpg:grpSpPr>
                      <wps:wsp>
                        <wps:cNvPr id="21" name="Text Box 98"/>
                        <wps:cNvSpPr txBox="1">
                          <a:spLocks noChangeArrowheads="1"/>
                        </wps:cNvSpPr>
                        <wps:spPr bwMode="auto">
                          <a:xfrm>
                            <a:off x="0" y="3469640"/>
                            <a:ext cx="7759700" cy="1892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type="none" w="med" len="med"/>
                                <a:tailEnd type="none" w="med" len="med"/>
                              </a14:hiddenLine>
                            </a:ext>
                          </a:extLst>
                        </wps:spPr>
                        <wps:txbx>
                          <w:txbxContent>
                            <w:p w14:paraId="1FB8E19D" w14:textId="77777777" w:rsidR="00026B37" w:rsidRPr="00E1435E" w:rsidRDefault="00026B37">
                              <w:pPr>
                                <w:spacing w:after="120"/>
                                <w:ind w:left="720" w:right="-576"/>
                                <w:jc w:val="center"/>
                                <w:rPr>
                                  <w:ins w:id="12" w:author="Ciara Montgomery" w:date="2017-02-18T23:48:00Z"/>
                                  <w:noProof/>
                                  <w:sz w:val="36"/>
                                  <w:szCs w:val="36"/>
                                  <w:rPrChange w:id="13" w:author="Ciara Montgomery" w:date="2017-02-18T23:49:00Z">
                                    <w:rPr>
                                      <w:ins w:id="14" w:author="Ciara Montgomery" w:date="2017-02-18T23:48:00Z"/>
                                      <w:noProof/>
                                      <w:color w:val="808080"/>
                                      <w:sz w:val="36"/>
                                      <w:szCs w:val="36"/>
                                    </w:rPr>
                                  </w:rPrChange>
                                </w:rPr>
                                <w:pPrChange w:id="15" w:author="Ciara Montgomery" w:date="2017-02-18T23:52:00Z">
                                  <w:pPr>
                                    <w:spacing w:after="120"/>
                                    <w:ind w:left="720" w:right="-576"/>
                                  </w:pPr>
                                </w:pPrChange>
                              </w:pPr>
                              <w:ins w:id="16" w:author="Ciara Montgomery" w:date="2017-02-18T23:48:00Z">
                                <w:r w:rsidRPr="00E1435E">
                                  <w:rPr>
                                    <w:b/>
                                    <w:noProof/>
                                    <w:sz w:val="40"/>
                                    <w:szCs w:val="36"/>
                                    <w:rPrChange w:id="17" w:author="Ciara Montgomery" w:date="2017-02-18T23:49:00Z">
                                      <w:rPr>
                                        <w:b/>
                                        <w:noProof/>
                                        <w:color w:val="4F81BD"/>
                                        <w:sz w:val="40"/>
                                        <w:szCs w:val="36"/>
                                      </w:rPr>
                                    </w:rPrChange>
                                  </w:rPr>
                                  <w:t>National Society of Black Engineers</w:t>
                                </w:r>
                              </w:ins>
                            </w:p>
                            <w:p w14:paraId="12B41616" w14:textId="77777777" w:rsidR="00026B37" w:rsidRPr="00E1435E" w:rsidRDefault="00026B37">
                              <w:pPr>
                                <w:spacing w:after="120"/>
                                <w:ind w:left="720" w:right="-576"/>
                                <w:jc w:val="center"/>
                                <w:rPr>
                                  <w:ins w:id="18" w:author="Ciara Montgomery" w:date="2017-02-18T23:48:00Z"/>
                                  <w:noProof/>
                                  <w:sz w:val="36"/>
                                  <w:szCs w:val="36"/>
                                  <w:rPrChange w:id="19" w:author="Ciara Montgomery" w:date="2017-02-18T23:49:00Z">
                                    <w:rPr>
                                      <w:ins w:id="20" w:author="Ciara Montgomery" w:date="2017-02-18T23:48:00Z"/>
                                      <w:noProof/>
                                      <w:color w:val="808080"/>
                                      <w:sz w:val="36"/>
                                      <w:szCs w:val="36"/>
                                    </w:rPr>
                                  </w:rPrChange>
                                </w:rPr>
                                <w:pPrChange w:id="21" w:author="Ciara Montgomery" w:date="2017-02-18T23:52:00Z">
                                  <w:pPr>
                                    <w:spacing w:after="120"/>
                                    <w:ind w:left="720" w:right="-576"/>
                                  </w:pPr>
                                </w:pPrChange>
                              </w:pPr>
                              <w:ins w:id="22" w:author="Ciara Montgomery" w:date="2017-02-18T23:48:00Z">
                                <w:r w:rsidRPr="00E1435E">
                                  <w:rPr>
                                    <w:noProof/>
                                    <w:sz w:val="36"/>
                                    <w:szCs w:val="36"/>
                                    <w:rPrChange w:id="23" w:author="Ciara Montgomery" w:date="2017-02-18T23:49:00Z">
                                      <w:rPr>
                                        <w:noProof/>
                                        <w:color w:val="808080"/>
                                        <w:sz w:val="36"/>
                                        <w:szCs w:val="36"/>
                                      </w:rPr>
                                    </w:rPrChange>
                                  </w:rPr>
                                  <w:t>North Carolina Agricultural and Technical State</w:t>
                                </w:r>
                              </w:ins>
                            </w:p>
                            <w:p w14:paraId="21BFF980" w14:textId="77777777" w:rsidR="00026B37" w:rsidRPr="00E1435E" w:rsidRDefault="00026B37">
                              <w:pPr>
                                <w:spacing w:after="120"/>
                                <w:ind w:left="720" w:right="-576"/>
                                <w:jc w:val="center"/>
                                <w:rPr>
                                  <w:ins w:id="24" w:author="Ciara Montgomery" w:date="2017-02-18T23:48:00Z"/>
                                  <w:noProof/>
                                  <w:sz w:val="36"/>
                                  <w:szCs w:val="36"/>
                                  <w:rPrChange w:id="25" w:author="Ciara Montgomery" w:date="2017-02-18T23:49:00Z">
                                    <w:rPr>
                                      <w:ins w:id="26" w:author="Ciara Montgomery" w:date="2017-02-18T23:48:00Z"/>
                                      <w:noProof/>
                                      <w:color w:val="808080"/>
                                      <w:sz w:val="36"/>
                                      <w:szCs w:val="36"/>
                                    </w:rPr>
                                  </w:rPrChange>
                                </w:rPr>
                                <w:pPrChange w:id="27" w:author="Ciara Montgomery" w:date="2017-02-18T23:52:00Z">
                                  <w:pPr>
                                    <w:spacing w:after="120"/>
                                    <w:ind w:left="720" w:right="-576"/>
                                  </w:pPr>
                                </w:pPrChange>
                              </w:pPr>
                              <w:ins w:id="28" w:author="Ciara Montgomery" w:date="2017-02-18T23:48:00Z">
                                <w:r w:rsidRPr="00E1435E">
                                  <w:rPr>
                                    <w:noProof/>
                                    <w:sz w:val="36"/>
                                    <w:szCs w:val="36"/>
                                    <w:rPrChange w:id="29" w:author="Ciara Montgomery" w:date="2017-02-18T23:49:00Z">
                                      <w:rPr>
                                        <w:noProof/>
                                        <w:color w:val="808080"/>
                                        <w:sz w:val="36"/>
                                        <w:szCs w:val="36"/>
                                      </w:rPr>
                                    </w:rPrChange>
                                  </w:rPr>
                                  <w:t>Chapter 1213</w:t>
                                </w:r>
                              </w:ins>
                            </w:p>
                            <w:p w14:paraId="5CD35D1E" w14:textId="77777777" w:rsidR="00026B37" w:rsidRDefault="00026B37">
                              <w:pPr>
                                <w:jc w:val="center"/>
                                <w:pPrChange w:id="30" w:author="Ciara Montgomery" w:date="2017-02-18T23:52:00Z">
                                  <w:pPr/>
                                </w:pPrChange>
                              </w:pPr>
                            </w:p>
                          </w:txbxContent>
                        </wps:txbx>
                        <wps:bodyPr rot="0" vert="horz" wrap="square" lIns="91440" tIns="91440" rIns="91440" bIns="91440" anchor="t" anchorCtr="0" upright="1">
                          <a:noAutofit/>
                        </wps:bodyPr>
                      </wps:wsp>
                      <pic:pic xmlns:pic="http://schemas.openxmlformats.org/drawingml/2006/picture">
                        <pic:nvPicPr>
                          <pic:cNvPr id="19" name="Picture 100" descr="Macintosh HD:Users:ciaramontgomery:Downloads:NSBE_organization_logo.png"/>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2501900" y="0"/>
                            <a:ext cx="3187700" cy="3352800"/>
                          </a:xfrm>
                          <a:prstGeom prst="rect">
                            <a:avLst/>
                          </a:prstGeom>
                          <a:noFill/>
                          <a:ln>
                            <a:noFill/>
                          </a:ln>
                        </pic:spPr>
                      </pic:pic>
                    </wpg:wgp>
                  </a:graphicData>
                </a:graphic>
              </wp:anchor>
            </w:drawing>
          </mc:Choice>
          <mc:Fallback>
            <w:pict>
              <v:group id="Group 28" o:spid="_x0000_s1026" style="position:absolute;left:0;text-align:left;margin-left:-31.95pt;margin-top:164.55pt;width:611pt;height:422.2pt;z-index:251660288;mso-position-horizontal-relative:margin;mso-position-vertical-relative:margin" coordsize="7759700,536194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">
                <v:shapetype id="_x0000_t202" coordsize="21600,21600" o:spt="202" path="m0,0l0,21600,21600,21600,21600,0xe">
                  <v:stroke joinstyle="miter"/>
                  <v:path gradientshapeok="t" o:connecttype="rect"/>
                </v:shapetype>
                <v:shape id="Text Box 98" o:spid="_x0000_s1027" type="#_x0000_t202" style="position:absolute;top:3469640;width:7759700;height:18923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WSB9wwAA&#10;ANsAAAAPAAAAZHJzL2Rvd25yZXYueG1sRI/dagIxFITvC75DOELvajZCpaxGUUuxUIr48wDHzXF3&#10;cXOyJtHdvn1TKHg5zMw3zGzR20bcyYfasQY1ykAQF87UXGo4Hj5e3kCEiGywcUwafijAYj54mmFu&#10;XMc7uu9jKRKEQ44aqhjbXMpQVGQxjFxLnLyz8xZjkr6UxmOX4LaR4yybSIs1p4UKW1pXVFz2N6th&#10;E9qTj0qtvi5BbV87Ofnevl+1fh72yymISH18hP/bn0bDWMHfl/QD5P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kWSB9wwAAANsAAAAPAAAAAAAAAAAAAAAAAJcCAABkcnMvZG93&#10;bnJldi54bWxQSwUGAAAAAAQABAD1AAAAhwMAAAAA&#10;" filled="f" stroked="f" strokecolor="black [3213]">
                  <v:textbox inset=",7.2pt,,7.2pt">
                    <w:txbxContent>
                      <w:p w14:paraId="1FB8E19D" w14:textId="77777777" w:rsidR="00026B37" w:rsidRPr="00E1435E" w:rsidRDefault="00026B37">
                        <w:pPr>
                          <w:spacing w:after="120"/>
                          <w:ind w:left="720" w:right="-576"/>
                          <w:jc w:val="center"/>
                          <w:rPr>
                            <w:ins w:id="31" w:author="Ciara Montgomery" w:date="2017-02-18T23:48:00Z"/>
                            <w:noProof/>
                            <w:sz w:val="36"/>
                            <w:szCs w:val="36"/>
                            <w:rPrChange w:id="32" w:author="Ciara Montgomery" w:date="2017-02-18T23:49:00Z">
                              <w:rPr>
                                <w:ins w:id="33" w:author="Ciara Montgomery" w:date="2017-02-18T23:48:00Z"/>
                                <w:noProof/>
                                <w:color w:val="808080"/>
                                <w:sz w:val="36"/>
                                <w:szCs w:val="36"/>
                              </w:rPr>
                            </w:rPrChange>
                          </w:rPr>
                          <w:pPrChange w:id="34" w:author="Ciara Montgomery" w:date="2017-02-18T23:52:00Z">
                            <w:pPr>
                              <w:spacing w:after="120"/>
                              <w:ind w:left="720" w:right="-576"/>
                            </w:pPr>
                          </w:pPrChange>
                        </w:pPr>
                        <w:ins w:id="35" w:author="Ciara Montgomery" w:date="2017-02-18T23:48:00Z">
                          <w:r w:rsidRPr="00E1435E">
                            <w:rPr>
                              <w:b/>
                              <w:noProof/>
                              <w:sz w:val="40"/>
                              <w:szCs w:val="36"/>
                              <w:rPrChange w:id="36" w:author="Ciara Montgomery" w:date="2017-02-18T23:49:00Z">
                                <w:rPr>
                                  <w:b/>
                                  <w:noProof/>
                                  <w:color w:val="4F81BD"/>
                                  <w:sz w:val="40"/>
                                  <w:szCs w:val="36"/>
                                </w:rPr>
                              </w:rPrChange>
                            </w:rPr>
                            <w:t>National Society of Black Engineers</w:t>
                          </w:r>
                        </w:ins>
                      </w:p>
                      <w:p w14:paraId="12B41616" w14:textId="77777777" w:rsidR="00026B37" w:rsidRPr="00E1435E" w:rsidRDefault="00026B37">
                        <w:pPr>
                          <w:spacing w:after="120"/>
                          <w:ind w:left="720" w:right="-576"/>
                          <w:jc w:val="center"/>
                          <w:rPr>
                            <w:ins w:id="37" w:author="Ciara Montgomery" w:date="2017-02-18T23:48:00Z"/>
                            <w:noProof/>
                            <w:sz w:val="36"/>
                            <w:szCs w:val="36"/>
                            <w:rPrChange w:id="38" w:author="Ciara Montgomery" w:date="2017-02-18T23:49:00Z">
                              <w:rPr>
                                <w:ins w:id="39" w:author="Ciara Montgomery" w:date="2017-02-18T23:48:00Z"/>
                                <w:noProof/>
                                <w:color w:val="808080"/>
                                <w:sz w:val="36"/>
                                <w:szCs w:val="36"/>
                              </w:rPr>
                            </w:rPrChange>
                          </w:rPr>
                          <w:pPrChange w:id="40" w:author="Ciara Montgomery" w:date="2017-02-18T23:52:00Z">
                            <w:pPr>
                              <w:spacing w:after="120"/>
                              <w:ind w:left="720" w:right="-576"/>
                            </w:pPr>
                          </w:pPrChange>
                        </w:pPr>
                        <w:ins w:id="41" w:author="Ciara Montgomery" w:date="2017-02-18T23:48:00Z">
                          <w:r w:rsidRPr="00E1435E">
                            <w:rPr>
                              <w:noProof/>
                              <w:sz w:val="36"/>
                              <w:szCs w:val="36"/>
                              <w:rPrChange w:id="42" w:author="Ciara Montgomery" w:date="2017-02-18T23:49:00Z">
                                <w:rPr>
                                  <w:noProof/>
                                  <w:color w:val="808080"/>
                                  <w:sz w:val="36"/>
                                  <w:szCs w:val="36"/>
                                </w:rPr>
                              </w:rPrChange>
                            </w:rPr>
                            <w:t>North Carolina Agricultural and Technical State</w:t>
                          </w:r>
                        </w:ins>
                      </w:p>
                      <w:p w14:paraId="21BFF980" w14:textId="77777777" w:rsidR="00026B37" w:rsidRPr="00E1435E" w:rsidRDefault="00026B37">
                        <w:pPr>
                          <w:spacing w:after="120"/>
                          <w:ind w:left="720" w:right="-576"/>
                          <w:jc w:val="center"/>
                          <w:rPr>
                            <w:ins w:id="43" w:author="Ciara Montgomery" w:date="2017-02-18T23:48:00Z"/>
                            <w:noProof/>
                            <w:sz w:val="36"/>
                            <w:szCs w:val="36"/>
                            <w:rPrChange w:id="44" w:author="Ciara Montgomery" w:date="2017-02-18T23:49:00Z">
                              <w:rPr>
                                <w:ins w:id="45" w:author="Ciara Montgomery" w:date="2017-02-18T23:48:00Z"/>
                                <w:noProof/>
                                <w:color w:val="808080"/>
                                <w:sz w:val="36"/>
                                <w:szCs w:val="36"/>
                              </w:rPr>
                            </w:rPrChange>
                          </w:rPr>
                          <w:pPrChange w:id="46" w:author="Ciara Montgomery" w:date="2017-02-18T23:52:00Z">
                            <w:pPr>
                              <w:spacing w:after="120"/>
                              <w:ind w:left="720" w:right="-576"/>
                            </w:pPr>
                          </w:pPrChange>
                        </w:pPr>
                        <w:ins w:id="47" w:author="Ciara Montgomery" w:date="2017-02-18T23:48:00Z">
                          <w:r w:rsidRPr="00E1435E">
                            <w:rPr>
                              <w:noProof/>
                              <w:sz w:val="36"/>
                              <w:szCs w:val="36"/>
                              <w:rPrChange w:id="48" w:author="Ciara Montgomery" w:date="2017-02-18T23:49:00Z">
                                <w:rPr>
                                  <w:noProof/>
                                  <w:color w:val="808080"/>
                                  <w:sz w:val="36"/>
                                  <w:szCs w:val="36"/>
                                </w:rPr>
                              </w:rPrChange>
                            </w:rPr>
                            <w:t>Chapter 1213</w:t>
                          </w:r>
                        </w:ins>
                      </w:p>
                      <w:p w14:paraId="5CD35D1E" w14:textId="77777777" w:rsidR="00026B37" w:rsidRDefault="00026B37">
                        <w:pPr>
                          <w:jc w:val="center"/>
                          <w:pPrChange w:id="49" w:author="Ciara Montgomery" w:date="2017-02-18T23:52:00Z">
                            <w:pPr/>
                          </w:pPrChange>
                        </w:pP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0" o:spid="_x0000_s1028" type="#_x0000_t75" alt="Macintosh HD:Users:ciaramontgomery:Downloads:NSBE_organization_logo.png" style="position:absolute;left:2501900;width:3187700;height:335280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HHI&#10;UdvBAAAA2wAAAA8AAABkcnMvZG93bnJldi54bWxET01rwkAQvRf6H5YReqsbhUqbuooUpL2IVoVe&#10;h+w0CWZnw+6YpP76riB4m8f7nPlycI3qKMTas4HJOANFXHhbc2ngeFg/v4KKgmyx8UwG/ijCcvH4&#10;MMfc+p6/qdtLqVIIxxwNVCJtrnUsKnIYx74lTtyvDw4lwVBqG7BP4a7R0yybaYc1p4YKW/qoqDjt&#10;z87ANuyO/efm3L1cTisv8Uf6y0aMeRoNq3dQQoPcxTf3l03z3+D6SzpAL/4B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HHIUdvBAAAA2wAAAA8AAAAAAAAAAAAAAAAAnAIAAGRy&#10;cy9kb3ducmV2LnhtbFBLBQYAAAAABAAEAPcAAACKAwAAAAA=&#10;">
                  <v:imagedata r:id="rId10" o:title="NSBE_organization_logo.png"/>
                  <v:path arrowok="t"/>
                </v:shape>
                <w10:wrap type="through" anchorx="margin" anchory="margin"/>
              </v:group>
            </w:pict>
          </mc:Fallback>
        </mc:AlternateContent>
      </w:r>
    </w:p>
    <w:p w14:paraId="43EC9702" w14:textId="77777777" w:rsidR="0091638C" w:rsidRPr="0091638C" w:rsidRDefault="0091638C">
      <w:pPr>
        <w:rPr>
          <w:ins w:id="50" w:author="Ciara Montgomery" w:date="2017-02-18T23:54:00Z"/>
          <w:sz w:val="32"/>
          <w:rPrChange w:id="51" w:author="Ciara Montgomery" w:date="2017-02-18T23:54:00Z">
            <w:rPr>
              <w:ins w:id="52" w:author="Ciara Montgomery" w:date="2017-02-18T23:54:00Z"/>
              <w:b/>
              <w:sz w:val="32"/>
            </w:rPr>
          </w:rPrChange>
        </w:rPr>
        <w:pPrChange w:id="53" w:author="Ciara Montgomery" w:date="2017-02-18T23:54:00Z">
          <w:pPr>
            <w:jc w:val="center"/>
          </w:pPr>
        </w:pPrChange>
      </w:pPr>
    </w:p>
    <w:p w14:paraId="6669F6C6" w14:textId="77777777" w:rsidR="0091638C" w:rsidRPr="0091638C" w:rsidRDefault="0091638C">
      <w:pPr>
        <w:rPr>
          <w:ins w:id="54" w:author="Ciara Montgomery" w:date="2017-02-18T23:54:00Z"/>
          <w:sz w:val="32"/>
          <w:rPrChange w:id="55" w:author="Ciara Montgomery" w:date="2017-02-18T23:54:00Z">
            <w:rPr>
              <w:ins w:id="56" w:author="Ciara Montgomery" w:date="2017-02-18T23:54:00Z"/>
              <w:b/>
              <w:sz w:val="32"/>
            </w:rPr>
          </w:rPrChange>
        </w:rPr>
        <w:pPrChange w:id="57" w:author="Ciara Montgomery" w:date="2017-02-18T23:54:00Z">
          <w:pPr>
            <w:jc w:val="center"/>
          </w:pPr>
        </w:pPrChange>
      </w:pPr>
    </w:p>
    <w:p w14:paraId="0A2CFBF9" w14:textId="77777777" w:rsidR="0091638C" w:rsidRPr="0091638C" w:rsidRDefault="0091638C">
      <w:pPr>
        <w:rPr>
          <w:ins w:id="58" w:author="Ciara Montgomery" w:date="2017-02-18T23:54:00Z"/>
          <w:sz w:val="32"/>
          <w:rPrChange w:id="59" w:author="Ciara Montgomery" w:date="2017-02-18T23:54:00Z">
            <w:rPr>
              <w:ins w:id="60" w:author="Ciara Montgomery" w:date="2017-02-18T23:54:00Z"/>
              <w:b/>
              <w:sz w:val="32"/>
            </w:rPr>
          </w:rPrChange>
        </w:rPr>
        <w:pPrChange w:id="61" w:author="Ciara Montgomery" w:date="2017-02-18T23:54:00Z">
          <w:pPr>
            <w:jc w:val="center"/>
          </w:pPr>
        </w:pPrChange>
      </w:pPr>
    </w:p>
    <w:p w14:paraId="7ACB4476" w14:textId="77777777" w:rsidR="0091638C" w:rsidRPr="0091638C" w:rsidRDefault="0091638C">
      <w:pPr>
        <w:rPr>
          <w:ins w:id="62" w:author="Ciara Montgomery" w:date="2017-02-18T23:54:00Z"/>
          <w:sz w:val="32"/>
          <w:rPrChange w:id="63" w:author="Ciara Montgomery" w:date="2017-02-18T23:54:00Z">
            <w:rPr>
              <w:ins w:id="64" w:author="Ciara Montgomery" w:date="2017-02-18T23:54:00Z"/>
              <w:b/>
              <w:sz w:val="32"/>
            </w:rPr>
          </w:rPrChange>
        </w:rPr>
        <w:pPrChange w:id="65" w:author="Ciara Montgomery" w:date="2017-02-18T23:54:00Z">
          <w:pPr>
            <w:jc w:val="center"/>
          </w:pPr>
        </w:pPrChange>
      </w:pPr>
    </w:p>
    <w:p w14:paraId="630E6E3B" w14:textId="77777777" w:rsidR="0091638C" w:rsidRPr="0091638C" w:rsidRDefault="0091638C">
      <w:pPr>
        <w:rPr>
          <w:ins w:id="66" w:author="Ciara Montgomery" w:date="2017-02-18T23:54:00Z"/>
          <w:sz w:val="32"/>
          <w:rPrChange w:id="67" w:author="Ciara Montgomery" w:date="2017-02-18T23:54:00Z">
            <w:rPr>
              <w:ins w:id="68" w:author="Ciara Montgomery" w:date="2017-02-18T23:54:00Z"/>
              <w:b/>
              <w:sz w:val="32"/>
            </w:rPr>
          </w:rPrChange>
        </w:rPr>
        <w:pPrChange w:id="69" w:author="Ciara Montgomery" w:date="2017-02-18T23:54:00Z">
          <w:pPr>
            <w:jc w:val="center"/>
          </w:pPr>
        </w:pPrChange>
      </w:pPr>
    </w:p>
    <w:p w14:paraId="3BA7C7F1" w14:textId="77777777" w:rsidR="0091638C" w:rsidRPr="0091638C" w:rsidRDefault="0091638C">
      <w:pPr>
        <w:rPr>
          <w:ins w:id="70" w:author="Ciara Montgomery" w:date="2017-02-18T23:54:00Z"/>
          <w:sz w:val="32"/>
          <w:rPrChange w:id="71" w:author="Ciara Montgomery" w:date="2017-02-18T23:54:00Z">
            <w:rPr>
              <w:ins w:id="72" w:author="Ciara Montgomery" w:date="2017-02-18T23:54:00Z"/>
              <w:b/>
              <w:sz w:val="32"/>
            </w:rPr>
          </w:rPrChange>
        </w:rPr>
        <w:pPrChange w:id="73" w:author="Ciara Montgomery" w:date="2017-02-18T23:54:00Z">
          <w:pPr>
            <w:jc w:val="center"/>
          </w:pPr>
        </w:pPrChange>
      </w:pPr>
    </w:p>
    <w:p w14:paraId="2EAE41B8" w14:textId="77777777" w:rsidR="0091638C" w:rsidRPr="0091638C" w:rsidRDefault="0091638C">
      <w:pPr>
        <w:rPr>
          <w:ins w:id="74" w:author="Ciara Montgomery" w:date="2017-02-18T23:54:00Z"/>
          <w:sz w:val="32"/>
          <w:rPrChange w:id="75" w:author="Ciara Montgomery" w:date="2017-02-18T23:54:00Z">
            <w:rPr>
              <w:ins w:id="76" w:author="Ciara Montgomery" w:date="2017-02-18T23:54:00Z"/>
              <w:b/>
              <w:sz w:val="32"/>
            </w:rPr>
          </w:rPrChange>
        </w:rPr>
        <w:pPrChange w:id="77" w:author="Ciara Montgomery" w:date="2017-02-18T23:54:00Z">
          <w:pPr>
            <w:jc w:val="center"/>
          </w:pPr>
        </w:pPrChange>
      </w:pPr>
    </w:p>
    <w:p w14:paraId="6E1BE929" w14:textId="77777777" w:rsidR="0091638C" w:rsidRPr="0091638C" w:rsidRDefault="0091638C">
      <w:pPr>
        <w:rPr>
          <w:ins w:id="78" w:author="Ciara Montgomery" w:date="2017-02-18T23:54:00Z"/>
          <w:sz w:val="32"/>
          <w:rPrChange w:id="79" w:author="Ciara Montgomery" w:date="2017-02-18T23:54:00Z">
            <w:rPr>
              <w:ins w:id="80" w:author="Ciara Montgomery" w:date="2017-02-18T23:54:00Z"/>
              <w:b/>
              <w:sz w:val="32"/>
            </w:rPr>
          </w:rPrChange>
        </w:rPr>
        <w:pPrChange w:id="81" w:author="Ciara Montgomery" w:date="2017-02-18T23:54:00Z">
          <w:pPr>
            <w:jc w:val="center"/>
          </w:pPr>
        </w:pPrChange>
      </w:pPr>
    </w:p>
    <w:p w14:paraId="3FCCC860" w14:textId="77777777" w:rsidR="0091638C" w:rsidRPr="0091638C" w:rsidRDefault="0091638C">
      <w:pPr>
        <w:rPr>
          <w:ins w:id="82" w:author="Ciara Montgomery" w:date="2017-02-18T23:54:00Z"/>
          <w:sz w:val="32"/>
          <w:rPrChange w:id="83" w:author="Ciara Montgomery" w:date="2017-02-18T23:54:00Z">
            <w:rPr>
              <w:ins w:id="84" w:author="Ciara Montgomery" w:date="2017-02-18T23:54:00Z"/>
              <w:b/>
              <w:sz w:val="32"/>
            </w:rPr>
          </w:rPrChange>
        </w:rPr>
        <w:pPrChange w:id="85" w:author="Ciara Montgomery" w:date="2017-02-18T23:54:00Z">
          <w:pPr>
            <w:jc w:val="center"/>
          </w:pPr>
        </w:pPrChange>
      </w:pPr>
    </w:p>
    <w:p w14:paraId="2E2FD5BB" w14:textId="77777777" w:rsidR="0091638C" w:rsidRPr="0091638C" w:rsidRDefault="0091638C">
      <w:pPr>
        <w:rPr>
          <w:ins w:id="86" w:author="Ciara Montgomery" w:date="2017-02-18T23:54:00Z"/>
          <w:sz w:val="32"/>
          <w:rPrChange w:id="87" w:author="Ciara Montgomery" w:date="2017-02-18T23:54:00Z">
            <w:rPr>
              <w:ins w:id="88" w:author="Ciara Montgomery" w:date="2017-02-18T23:54:00Z"/>
              <w:b/>
              <w:sz w:val="32"/>
            </w:rPr>
          </w:rPrChange>
        </w:rPr>
        <w:pPrChange w:id="89" w:author="Ciara Montgomery" w:date="2017-02-18T23:54:00Z">
          <w:pPr>
            <w:jc w:val="center"/>
          </w:pPr>
        </w:pPrChange>
      </w:pPr>
    </w:p>
    <w:p w14:paraId="7C272C04" w14:textId="77777777" w:rsidR="0091638C" w:rsidRPr="0091638C" w:rsidRDefault="0091638C">
      <w:pPr>
        <w:rPr>
          <w:ins w:id="90" w:author="Ciara Montgomery" w:date="2017-02-18T23:54:00Z"/>
          <w:sz w:val="32"/>
          <w:rPrChange w:id="91" w:author="Ciara Montgomery" w:date="2017-02-18T23:54:00Z">
            <w:rPr>
              <w:ins w:id="92" w:author="Ciara Montgomery" w:date="2017-02-18T23:54:00Z"/>
              <w:b/>
              <w:sz w:val="32"/>
            </w:rPr>
          </w:rPrChange>
        </w:rPr>
        <w:pPrChange w:id="93" w:author="Ciara Montgomery" w:date="2017-02-18T23:54:00Z">
          <w:pPr>
            <w:jc w:val="center"/>
          </w:pPr>
        </w:pPrChange>
      </w:pPr>
    </w:p>
    <w:p w14:paraId="05D0816E" w14:textId="77777777" w:rsidR="0091638C" w:rsidRPr="0091638C" w:rsidRDefault="0091638C">
      <w:pPr>
        <w:rPr>
          <w:ins w:id="94" w:author="Ciara Montgomery" w:date="2017-02-18T23:54:00Z"/>
          <w:sz w:val="32"/>
          <w:rPrChange w:id="95" w:author="Ciara Montgomery" w:date="2017-02-18T23:54:00Z">
            <w:rPr>
              <w:ins w:id="96" w:author="Ciara Montgomery" w:date="2017-02-18T23:54:00Z"/>
              <w:b/>
              <w:sz w:val="32"/>
            </w:rPr>
          </w:rPrChange>
        </w:rPr>
        <w:pPrChange w:id="97" w:author="Ciara Montgomery" w:date="2017-02-18T23:54:00Z">
          <w:pPr>
            <w:jc w:val="center"/>
          </w:pPr>
        </w:pPrChange>
      </w:pPr>
    </w:p>
    <w:p w14:paraId="2B0202B3" w14:textId="77777777" w:rsidR="0091638C" w:rsidRPr="0091638C" w:rsidRDefault="0091638C">
      <w:pPr>
        <w:rPr>
          <w:ins w:id="98" w:author="Ciara Montgomery" w:date="2017-02-18T23:54:00Z"/>
          <w:sz w:val="32"/>
          <w:rPrChange w:id="99" w:author="Ciara Montgomery" w:date="2017-02-18T23:54:00Z">
            <w:rPr>
              <w:ins w:id="100" w:author="Ciara Montgomery" w:date="2017-02-18T23:54:00Z"/>
              <w:b/>
              <w:sz w:val="32"/>
            </w:rPr>
          </w:rPrChange>
        </w:rPr>
        <w:pPrChange w:id="101" w:author="Ciara Montgomery" w:date="2017-02-18T23:54:00Z">
          <w:pPr>
            <w:jc w:val="center"/>
          </w:pPr>
        </w:pPrChange>
      </w:pPr>
    </w:p>
    <w:p w14:paraId="072E472D" w14:textId="77777777" w:rsidR="0091638C" w:rsidRPr="0091638C" w:rsidRDefault="0091638C">
      <w:pPr>
        <w:rPr>
          <w:ins w:id="102" w:author="Ciara Montgomery" w:date="2017-02-18T23:54:00Z"/>
          <w:sz w:val="32"/>
          <w:rPrChange w:id="103" w:author="Ciara Montgomery" w:date="2017-02-18T23:54:00Z">
            <w:rPr>
              <w:ins w:id="104" w:author="Ciara Montgomery" w:date="2017-02-18T23:54:00Z"/>
              <w:b/>
              <w:sz w:val="32"/>
            </w:rPr>
          </w:rPrChange>
        </w:rPr>
        <w:pPrChange w:id="105" w:author="Ciara Montgomery" w:date="2017-02-18T23:54:00Z">
          <w:pPr>
            <w:jc w:val="center"/>
          </w:pPr>
        </w:pPrChange>
      </w:pPr>
    </w:p>
    <w:p w14:paraId="1A7E3F6E" w14:textId="0F8B277F" w:rsidR="0091638C" w:rsidRPr="00EA3E97" w:rsidRDefault="00EA3E97" w:rsidP="00356471">
      <w:pPr>
        <w:rPr>
          <w:ins w:id="106" w:author="Ciara Montgomery" w:date="2017-02-18T23:54:00Z"/>
          <w:sz w:val="32"/>
          <w:rPrChange w:id="107" w:author="Ciara Montgomery" w:date="2017-02-19T00:10:00Z">
            <w:rPr>
              <w:ins w:id="108" w:author="Ciara Montgomery" w:date="2017-02-18T23:54:00Z"/>
              <w:b/>
              <w:sz w:val="32"/>
            </w:rPr>
          </w:rPrChange>
        </w:rPr>
        <w:pPrChange w:id="109" w:author="Ciara Montgomery" w:date="2017-02-19T00:34:00Z">
          <w:pPr>
            <w:jc w:val="center"/>
          </w:pPr>
        </w:pPrChange>
      </w:pPr>
      <w:ins w:id="110" w:author="Ciara Montgomery" w:date="2017-02-19T00:10:00Z">
        <w:r>
          <w:rPr>
            <w:bCs/>
            <w:iCs/>
            <w:color w:val="535353"/>
            <w:sz w:val="32"/>
            <w:szCs w:val="32"/>
          </w:rPr>
          <w:t xml:space="preserve">Mission: </w:t>
        </w:r>
        <w:r w:rsidRPr="00EA3E97">
          <w:rPr>
            <w:bCs/>
            <w:iCs/>
            <w:color w:val="535353"/>
            <w:sz w:val="32"/>
            <w:szCs w:val="32"/>
            <w:rPrChange w:id="111" w:author="Ciara Montgomery" w:date="2017-02-19T00:10:00Z">
              <w:rPr>
                <w:rFonts w:ascii="Calibri" w:hAnsi="Calibri" w:cs="Calibri"/>
                <w:b/>
                <w:bCs/>
                <w:i/>
                <w:iCs/>
                <w:color w:val="535353"/>
                <w:sz w:val="32"/>
                <w:szCs w:val="32"/>
              </w:rPr>
            </w:rPrChange>
          </w:rPr>
          <w:t xml:space="preserve">"to increase the </w:t>
        </w:r>
        <w:proofErr w:type="gramStart"/>
        <w:r w:rsidRPr="00EA3E97">
          <w:rPr>
            <w:bCs/>
            <w:iCs/>
            <w:color w:val="535353"/>
            <w:sz w:val="32"/>
            <w:szCs w:val="32"/>
            <w:rPrChange w:id="112" w:author="Ciara Montgomery" w:date="2017-02-19T00:10:00Z">
              <w:rPr>
                <w:rFonts w:ascii="Calibri" w:hAnsi="Calibri" w:cs="Calibri"/>
                <w:b/>
                <w:bCs/>
                <w:i/>
                <w:iCs/>
                <w:color w:val="535353"/>
                <w:sz w:val="32"/>
                <w:szCs w:val="32"/>
              </w:rPr>
            </w:rPrChange>
          </w:rPr>
          <w:t>number</w:t>
        </w:r>
        <w:proofErr w:type="gramEnd"/>
        <w:r w:rsidRPr="00EA3E97">
          <w:rPr>
            <w:bCs/>
            <w:iCs/>
            <w:color w:val="535353"/>
            <w:sz w:val="32"/>
            <w:szCs w:val="32"/>
            <w:rPrChange w:id="113" w:author="Ciara Montgomery" w:date="2017-02-19T00:10:00Z">
              <w:rPr>
                <w:rFonts w:ascii="Calibri" w:hAnsi="Calibri" w:cs="Calibri"/>
                <w:b/>
                <w:bCs/>
                <w:i/>
                <w:iCs/>
                <w:color w:val="535353"/>
                <w:sz w:val="32"/>
                <w:szCs w:val="32"/>
              </w:rPr>
            </w:rPrChange>
          </w:rPr>
          <w:t xml:space="preserve"> of culturally responsible black engineers who excel acade</w:t>
        </w:r>
        <w:bookmarkStart w:id="114" w:name="_GoBack"/>
        <w:bookmarkEnd w:id="114"/>
        <w:r w:rsidRPr="00EA3E97">
          <w:rPr>
            <w:bCs/>
            <w:iCs/>
            <w:color w:val="535353"/>
            <w:sz w:val="32"/>
            <w:szCs w:val="32"/>
            <w:rPrChange w:id="115" w:author="Ciara Montgomery" w:date="2017-02-19T00:10:00Z">
              <w:rPr>
                <w:rFonts w:ascii="Calibri" w:hAnsi="Calibri" w:cs="Calibri"/>
                <w:b/>
                <w:bCs/>
                <w:i/>
                <w:iCs/>
                <w:color w:val="535353"/>
                <w:sz w:val="32"/>
                <w:szCs w:val="32"/>
              </w:rPr>
            </w:rPrChange>
          </w:rPr>
          <w:t>mically, succeed professionally and positively impact the community."</w:t>
        </w:r>
      </w:ins>
    </w:p>
    <w:p w14:paraId="4F95BEDB" w14:textId="77777777" w:rsidR="0091638C" w:rsidRPr="0091638C" w:rsidRDefault="0091638C">
      <w:pPr>
        <w:rPr>
          <w:ins w:id="116" w:author="Ciara Montgomery" w:date="2017-02-18T23:54:00Z"/>
          <w:sz w:val="32"/>
          <w:rPrChange w:id="117" w:author="Ciara Montgomery" w:date="2017-02-18T23:54:00Z">
            <w:rPr>
              <w:ins w:id="118" w:author="Ciara Montgomery" w:date="2017-02-18T23:54:00Z"/>
              <w:b/>
              <w:sz w:val="32"/>
            </w:rPr>
          </w:rPrChange>
        </w:rPr>
        <w:pPrChange w:id="119" w:author="Ciara Montgomery" w:date="2017-02-18T23:54:00Z">
          <w:pPr>
            <w:jc w:val="center"/>
          </w:pPr>
        </w:pPrChange>
      </w:pPr>
    </w:p>
    <w:p w14:paraId="3EC7AB1B" w14:textId="77777777" w:rsidR="000B3045" w:rsidRDefault="000B3045">
      <w:pPr>
        <w:tabs>
          <w:tab w:val="left" w:pos="4940"/>
        </w:tabs>
        <w:rPr>
          <w:ins w:id="120" w:author="Ciara Montgomery" w:date="2017-02-18T23:56:00Z"/>
          <w:sz w:val="32"/>
        </w:rPr>
        <w:pPrChange w:id="121" w:author="Ciara Montgomery" w:date="2017-02-18T23:56:00Z">
          <w:pPr>
            <w:jc w:val="center"/>
          </w:pPr>
        </w:pPrChange>
      </w:pPr>
    </w:p>
    <w:p w14:paraId="0CFBF298" w14:textId="77777777" w:rsidR="006B429A" w:rsidRDefault="00E1435E">
      <w:pPr>
        <w:pBdr>
          <w:top w:val="single" w:sz="24" w:space="1" w:color="auto"/>
          <w:left w:val="single" w:sz="24" w:space="4" w:color="auto"/>
          <w:bottom w:val="single" w:sz="24" w:space="1" w:color="auto"/>
          <w:right w:val="single" w:sz="24" w:space="4" w:color="auto"/>
        </w:pBdr>
        <w:jc w:val="center"/>
        <w:rPr>
          <w:ins w:id="122" w:author="Ciara Montgomery" w:date="2017-02-19T00:12:00Z"/>
          <w:b/>
          <w:sz w:val="32"/>
        </w:rPr>
        <w:pPrChange w:id="123" w:author="Ciara Montgomery" w:date="2017-02-19T00:12:00Z">
          <w:pPr>
            <w:jc w:val="center"/>
          </w:pPr>
        </w:pPrChange>
      </w:pPr>
      <w:ins w:id="124" w:author="Ciara Montgomery" w:date="2017-02-18T23:46:00Z">
        <w:r w:rsidRPr="000B3045">
          <w:rPr>
            <w:sz w:val="32"/>
            <w:rPrChange w:id="125" w:author="Ciara Montgomery" w:date="2017-02-18T23:56:00Z">
              <w:rPr>
                <w:b/>
                <w:sz w:val="32"/>
              </w:rPr>
            </w:rPrChange>
          </w:rPr>
          <w:br w:type="page"/>
        </w:r>
      </w:ins>
      <w:r w:rsidR="006B429A" w:rsidRPr="00604568">
        <w:rPr>
          <w:b/>
          <w:sz w:val="32"/>
          <w:rPrChange w:id="126" w:author="James Lucius Haynes" w:date="2011-11-14T18:52:00Z">
            <w:rPr>
              <w:b/>
              <w:sz w:val="28"/>
            </w:rPr>
          </w:rPrChange>
        </w:rPr>
        <w:lastRenderedPageBreak/>
        <w:t>Constitution of the National Society of Black Engineers</w:t>
      </w:r>
    </w:p>
    <w:p w14:paraId="27FEB182" w14:textId="4ACF75CD" w:rsidR="00F80B74" w:rsidRPr="00F80B74" w:rsidRDefault="00F80B74">
      <w:pPr>
        <w:pBdr>
          <w:top w:val="single" w:sz="24" w:space="1" w:color="auto"/>
          <w:left w:val="single" w:sz="24" w:space="4" w:color="auto"/>
          <w:bottom w:val="single" w:sz="24" w:space="1" w:color="auto"/>
          <w:right w:val="single" w:sz="24" w:space="4" w:color="auto"/>
        </w:pBdr>
        <w:jc w:val="center"/>
        <w:rPr>
          <w:sz w:val="32"/>
          <w:rPrChange w:id="127" w:author="Ciara Montgomery" w:date="2017-02-19T00:13:00Z">
            <w:rPr>
              <w:b/>
              <w:sz w:val="28"/>
            </w:rPr>
          </w:rPrChange>
        </w:rPr>
        <w:pPrChange w:id="128" w:author="Ciara Montgomery" w:date="2017-02-19T00:12:00Z">
          <w:pPr>
            <w:jc w:val="center"/>
          </w:pPr>
        </w:pPrChange>
      </w:pPr>
      <w:ins w:id="129" w:author="Ciara Montgomery" w:date="2017-02-19T00:13:00Z">
        <w:r>
          <w:rPr>
            <w:sz w:val="32"/>
          </w:rPr>
          <w:t xml:space="preserve">North Carolina </w:t>
        </w:r>
      </w:ins>
      <w:ins w:id="130" w:author="Ciara Montgomery" w:date="2017-02-19T00:14:00Z">
        <w:r>
          <w:rPr>
            <w:sz w:val="32"/>
          </w:rPr>
          <w:t>Agricultural</w:t>
        </w:r>
      </w:ins>
      <w:ins w:id="131" w:author="Ciara Montgomery" w:date="2017-02-19T00:13:00Z">
        <w:r>
          <w:rPr>
            <w:sz w:val="32"/>
          </w:rPr>
          <w:t xml:space="preserve"> &amp; Technical </w:t>
        </w:r>
      </w:ins>
      <w:ins w:id="132" w:author="Ciara Montgomery" w:date="2017-02-19T00:14:00Z">
        <w:r>
          <w:rPr>
            <w:sz w:val="32"/>
          </w:rPr>
          <w:t>S</w:t>
        </w:r>
      </w:ins>
      <w:ins w:id="133" w:author="Ciara Montgomery" w:date="2017-02-19T00:13:00Z">
        <w:r>
          <w:rPr>
            <w:sz w:val="32"/>
          </w:rPr>
          <w:t>tate University</w:t>
        </w:r>
      </w:ins>
    </w:p>
    <w:p w14:paraId="38966525" w14:textId="2D5B7FC6" w:rsidR="006B429A" w:rsidDel="00F80B74" w:rsidRDefault="006B429A">
      <w:pPr>
        <w:jc w:val="center"/>
        <w:rPr>
          <w:del w:id="134" w:author="Ciara Montgomery" w:date="2017-02-19T00:12:00Z"/>
        </w:rPr>
        <w:pPrChange w:id="135" w:author="James Lucius Haynes" w:date="2011-11-14T19:46:00Z">
          <w:pPr/>
        </w:pPrChange>
      </w:pPr>
      <w:del w:id="136" w:author="Ciara Montgomery" w:date="2017-02-19T00:12:00Z">
        <w:r w:rsidRPr="00604568" w:rsidDel="00F80B74">
          <w:delText>North Carolina Agricultural and Technical State University Chapter</w:delText>
        </w:r>
      </w:del>
    </w:p>
    <w:p w14:paraId="7CB3118E" w14:textId="3028CAF4" w:rsidR="004B088D" w:rsidRPr="00604568" w:rsidDel="00F80B74" w:rsidRDefault="004B088D">
      <w:pPr>
        <w:jc w:val="center"/>
        <w:rPr>
          <w:ins w:id="137" w:author="James Lucius Haynes" w:date="2011-11-14T19:46:00Z"/>
          <w:del w:id="138" w:author="Ciara Montgomery" w:date="2017-02-19T00:12:00Z"/>
        </w:rPr>
      </w:pPr>
      <w:ins w:id="139" w:author="James Lucius Haynes" w:date="2011-11-14T19:46:00Z">
        <w:del w:id="140" w:author="Ciara Montgomery" w:date="2017-02-19T00:12:00Z">
          <w:r w:rsidDel="00F80B74">
            <w:delText xml:space="preserve"> 1213</w:delText>
          </w:r>
        </w:del>
      </w:ins>
    </w:p>
    <w:p w14:paraId="7CB581F9" w14:textId="77777777" w:rsidR="006B429A" w:rsidRPr="00604568" w:rsidDel="00E94BC4" w:rsidRDefault="006B429A">
      <w:pPr>
        <w:jc w:val="center"/>
        <w:rPr>
          <w:del w:id="141" w:author="James Lucius Haynes" w:date="2011-11-14T19:06:00Z"/>
        </w:rPr>
      </w:pPr>
    </w:p>
    <w:p w14:paraId="5A48245E" w14:textId="77777777" w:rsidR="006B429A" w:rsidRPr="00604568" w:rsidRDefault="006B429A">
      <w:pPr>
        <w:jc w:val="center"/>
        <w:pPrChange w:id="142" w:author="James Lucius Haynes" w:date="2011-11-14T19:46:00Z">
          <w:pPr/>
        </w:pPrChange>
      </w:pPr>
    </w:p>
    <w:p w14:paraId="1CA80E2E" w14:textId="77777777" w:rsidR="006B429A" w:rsidRPr="00604568" w:rsidDel="0091638C" w:rsidRDefault="006B429A">
      <w:pPr>
        <w:rPr>
          <w:del w:id="143" w:author="Ciara Montgomery" w:date="2017-02-18T23:54:00Z"/>
        </w:rPr>
      </w:pPr>
      <w:del w:id="144" w:author="Ciara Montgomery" w:date="2017-02-18T23:54:00Z">
        <w:r w:rsidRPr="00604568" w:rsidDel="0091638C">
          <w:delText xml:space="preserve">Proposed:  </w:delText>
        </w:r>
        <w:r w:rsidR="002F7E21" w:rsidRPr="00604568" w:rsidDel="0091638C">
          <w:delText>November, 2011</w:delText>
        </w:r>
      </w:del>
    </w:p>
    <w:p w14:paraId="7634C0FE" w14:textId="77777777" w:rsidR="006F1664" w:rsidRPr="00C50852" w:rsidDel="0091638C" w:rsidRDefault="006B429A">
      <w:pPr>
        <w:rPr>
          <w:ins w:id="145" w:author="James Lucius Haynes" w:date="2011-11-14T00:58:00Z"/>
          <w:del w:id="146" w:author="Ciara Montgomery" w:date="2017-02-18T23:54:00Z"/>
        </w:rPr>
      </w:pPr>
      <w:del w:id="147" w:author="Ciara Montgomery" w:date="2017-02-18T23:54:00Z">
        <w:r w:rsidRPr="00604568" w:rsidDel="0091638C">
          <w:delText xml:space="preserve">Submitted by: </w:delText>
        </w:r>
        <w:r w:rsidR="002F7E21" w:rsidRPr="00604568" w:rsidDel="0091638C">
          <w:delText>James L. Haynes</w:delText>
        </w:r>
      </w:del>
      <w:ins w:id="148" w:author="James Lucius Haynes" w:date="2011-11-14T00:57:00Z">
        <w:del w:id="149" w:author="Ciara Montgomery" w:date="2017-02-18T23:54:00Z">
          <w:r w:rsidR="006F1664" w:rsidRPr="00604568" w:rsidDel="0091638C">
            <w:delText xml:space="preserve"> </w:delText>
          </w:r>
        </w:del>
      </w:ins>
    </w:p>
    <w:p w14:paraId="60DCB8A6" w14:textId="77777777" w:rsidR="006B429A" w:rsidRPr="005668EA" w:rsidDel="0091638C" w:rsidRDefault="006F1664">
      <w:pPr>
        <w:rPr>
          <w:del w:id="150" w:author="Ciara Montgomery" w:date="2017-02-18T23:54:00Z"/>
        </w:rPr>
      </w:pPr>
      <w:ins w:id="151" w:author="James Lucius Haynes" w:date="2011-11-14T00:57:00Z">
        <w:del w:id="152" w:author="Ciara Montgomery" w:date="2017-02-18T23:54:00Z">
          <w:r w:rsidRPr="001D612C" w:rsidDel="0091638C">
            <w:delText>(Freshmen Development Chair</w:delText>
          </w:r>
        </w:del>
      </w:ins>
      <w:ins w:id="153" w:author="James Lucius Haynes" w:date="2011-11-14T00:58:00Z">
        <w:del w:id="154" w:author="Ciara Montgomery" w:date="2017-02-18T23:54:00Z">
          <w:r w:rsidRPr="000A5CE1" w:rsidDel="0091638C">
            <w:delText xml:space="preserve"> 2011-2012 Academic School Year</w:delText>
          </w:r>
        </w:del>
      </w:ins>
      <w:ins w:id="155" w:author="James Lucius Haynes" w:date="2011-11-14T00:57:00Z">
        <w:del w:id="156" w:author="Ciara Montgomery" w:date="2017-02-18T23:54:00Z">
          <w:r w:rsidRPr="00FB05B3" w:rsidDel="0091638C">
            <w:delText>)</w:delText>
          </w:r>
        </w:del>
      </w:ins>
    </w:p>
    <w:p w14:paraId="0EA49332" w14:textId="77777777" w:rsidR="006B429A" w:rsidDel="0091638C" w:rsidRDefault="006B429A">
      <w:pPr>
        <w:tabs>
          <w:tab w:val="left" w:pos="1440"/>
        </w:tabs>
        <w:rPr>
          <w:del w:id="157" w:author="Ciara Montgomery" w:date="2017-02-18T23:54:00Z"/>
          <w:sz w:val="28"/>
        </w:rPr>
        <w:pPrChange w:id="158" w:author="James Lucius Haynes" w:date="2011-11-14T19:46:00Z">
          <w:pPr/>
        </w:pPrChange>
      </w:pPr>
      <w:del w:id="159" w:author="Ciara Montgomery" w:date="2017-02-18T23:54:00Z">
        <w:r w:rsidRPr="005668EA" w:rsidDel="0091638C">
          <w:delText>Revised:</w:delText>
        </w:r>
        <w:r w:rsidRPr="00AA7BB1" w:rsidDel="0091638C">
          <w:delText xml:space="preserve"> </w:delText>
        </w:r>
      </w:del>
      <w:ins w:id="160" w:author="Sheldon W. Fulton" w:date="2014-01-16T20:47:00Z">
        <w:del w:id="161" w:author="Ciara Montgomery" w:date="2017-02-18T23:54:00Z">
          <w:r w:rsidR="00C50852" w:rsidDel="0091638C">
            <w:delText>January</w:delText>
          </w:r>
        </w:del>
      </w:ins>
      <w:ins w:id="162" w:author="Microsoft Office User" w:date="2016-07-24T14:53:00Z">
        <w:del w:id="163" w:author="Ciara Montgomery" w:date="2017-02-18T23:54:00Z">
          <w:r w:rsidR="007865E6" w:rsidDel="0091638C">
            <w:delText>uly</w:delText>
          </w:r>
        </w:del>
      </w:ins>
      <w:ins w:id="164" w:author="Sheldon W. Fulton" w:date="2014-01-16T20:47:00Z">
        <w:del w:id="165" w:author="Ciara Montgomery" w:date="2017-02-18T23:54:00Z">
          <w:r w:rsidR="00C50852" w:rsidDel="0091638C">
            <w:delText>, 201</w:delText>
          </w:r>
        </w:del>
      </w:ins>
      <w:ins w:id="166" w:author="Microsoft Office User" w:date="2016-07-24T14:53:00Z">
        <w:del w:id="167" w:author="Ciara Montgomery" w:date="2017-02-18T23:54:00Z">
          <w:r w:rsidR="007865E6" w:rsidDel="0091638C">
            <w:delText>5</w:delText>
          </w:r>
        </w:del>
      </w:ins>
      <w:ins w:id="168" w:author="Sheldon W. Fulton" w:date="2014-01-16T20:47:00Z">
        <w:del w:id="169" w:author="Ciara Montgomery" w:date="2017-02-18T23:54:00Z">
          <w:r w:rsidR="00C50852" w:rsidDel="0091638C">
            <w:delText>4</w:delText>
          </w:r>
        </w:del>
      </w:ins>
    </w:p>
    <w:p w14:paraId="5AAFA54D" w14:textId="77777777" w:rsidR="004B088D" w:rsidRPr="00C50852" w:rsidRDefault="004B088D">
      <w:pPr>
        <w:tabs>
          <w:tab w:val="left" w:pos="1440"/>
        </w:tabs>
        <w:rPr>
          <w:ins w:id="170" w:author="James Lucius Haynes" w:date="2011-11-14T19:46:00Z"/>
        </w:rPr>
      </w:pPr>
    </w:p>
    <w:p w14:paraId="1F656765" w14:textId="77777777" w:rsidR="006B429A" w:rsidRPr="00604568" w:rsidRDefault="006B429A">
      <w:pPr>
        <w:tabs>
          <w:tab w:val="left" w:pos="1440"/>
        </w:tabs>
        <w:rPr>
          <w:sz w:val="28"/>
          <w:rPrChange w:id="171" w:author="James Lucius Haynes" w:date="2011-11-14T18:52:00Z">
            <w:rPr/>
          </w:rPrChange>
        </w:rPr>
        <w:pPrChange w:id="172" w:author="James Lucius Haynes" w:date="2011-11-14T19:46:00Z">
          <w:pPr/>
        </w:pPrChange>
      </w:pPr>
    </w:p>
    <w:p w14:paraId="103C612A" w14:textId="77777777" w:rsidR="006B429A" w:rsidRPr="00604568" w:rsidRDefault="006B429A">
      <w:pPr>
        <w:rPr>
          <w:b/>
          <w:sz w:val="28"/>
          <w:rPrChange w:id="173" w:author="James Lucius Haynes" w:date="2011-11-14T18:52:00Z">
            <w:rPr>
              <w:b/>
            </w:rPr>
          </w:rPrChange>
        </w:rPr>
      </w:pPr>
      <w:r w:rsidRPr="00604568">
        <w:rPr>
          <w:b/>
          <w:sz w:val="28"/>
          <w:rPrChange w:id="174" w:author="James Lucius Haynes" w:date="2011-11-14T18:52:00Z">
            <w:rPr>
              <w:b/>
            </w:rPr>
          </w:rPrChange>
        </w:rPr>
        <w:t>PREAMBLE</w:t>
      </w:r>
    </w:p>
    <w:p w14:paraId="77684911" w14:textId="77777777" w:rsidR="006B429A" w:rsidRPr="00C50852" w:rsidRDefault="006B429A">
      <w:pPr>
        <w:rPr>
          <w:b/>
        </w:rPr>
      </w:pPr>
    </w:p>
    <w:p w14:paraId="76C815F2" w14:textId="77777777" w:rsidR="006B429A" w:rsidRPr="00604568" w:rsidRDefault="006B429A">
      <w:pPr>
        <w:pStyle w:val="BodyText"/>
        <w:rPr>
          <w:rPrChange w:id="175" w:author="James Lucius Haynes" w:date="2011-11-14T18:51:00Z">
            <w:rPr>
              <w:sz w:val="22"/>
            </w:rPr>
          </w:rPrChange>
        </w:rPr>
      </w:pPr>
      <w:r w:rsidRPr="00604568">
        <w:rPr>
          <w:rPrChange w:id="176" w:author="James Lucius Haynes" w:date="2011-11-14T18:51:00Z">
            <w:rPr>
              <w:sz w:val="22"/>
            </w:rPr>
          </w:rPrChange>
        </w:rPr>
        <w:t>The North Carolina Agricultural and Technical State University chapter of the National Society of Black Engineers does hereby dedicate itself to the development of intensive programs for increasing black and other ethnic minority participation in the field of engineering and engineering technology.  These programs will be initiated both within and outside the university community and will serve to strengthen relations between professional industry and the black community.  Members of this organization are encouraged to join and participate in their individual professional societies.  This organization will endeavor to provide general counseling to all members.</w:t>
      </w:r>
    </w:p>
    <w:p w14:paraId="74FEE005" w14:textId="77777777" w:rsidR="006B429A" w:rsidRPr="00604568" w:rsidRDefault="006B429A">
      <w:pPr>
        <w:rPr>
          <w:sz w:val="28"/>
          <w:rPrChange w:id="177" w:author="James Lucius Haynes" w:date="2011-11-14T18:52:00Z">
            <w:rPr>
              <w:sz w:val="22"/>
            </w:rPr>
          </w:rPrChange>
        </w:rPr>
      </w:pPr>
    </w:p>
    <w:p w14:paraId="70E50A70" w14:textId="77777777" w:rsidR="006B429A" w:rsidRPr="00604568" w:rsidRDefault="006B429A">
      <w:pPr>
        <w:rPr>
          <w:ins w:id="178" w:author="James Lucius Haynes" w:date="2011-11-13T23:16:00Z"/>
          <w:b/>
          <w:sz w:val="28"/>
          <w:rPrChange w:id="179" w:author="James Lucius Haynes" w:date="2011-11-14T18:52:00Z">
            <w:rPr>
              <w:ins w:id="180" w:author="James Lucius Haynes" w:date="2011-11-13T23:16:00Z"/>
              <w:b/>
            </w:rPr>
          </w:rPrChange>
        </w:rPr>
      </w:pPr>
      <w:r w:rsidRPr="00604568">
        <w:rPr>
          <w:b/>
          <w:sz w:val="28"/>
          <w:rPrChange w:id="181" w:author="James Lucius Haynes" w:date="2011-11-14T18:52:00Z">
            <w:rPr>
              <w:b/>
            </w:rPr>
          </w:rPrChange>
        </w:rPr>
        <w:t xml:space="preserve">ARTICLE I - Name and </w:t>
      </w:r>
      <w:del w:id="182" w:author="James Lucius Haynes" w:date="2011-11-13T23:16:00Z">
        <w:r w:rsidRPr="00604568" w:rsidDel="00A84192">
          <w:rPr>
            <w:b/>
            <w:sz w:val="28"/>
            <w:rPrChange w:id="183" w:author="James Lucius Haynes" w:date="2011-11-14T18:52:00Z">
              <w:rPr>
                <w:b/>
              </w:rPr>
            </w:rPrChange>
          </w:rPr>
          <w:delText>Type</w:delText>
        </w:r>
      </w:del>
      <w:ins w:id="184" w:author="James Lucius Haynes" w:date="2011-11-13T23:16:00Z">
        <w:r w:rsidR="00A84192" w:rsidRPr="00604568">
          <w:rPr>
            <w:b/>
            <w:sz w:val="28"/>
            <w:rPrChange w:id="185" w:author="James Lucius Haynes" w:date="2011-11-14T18:52:00Z">
              <w:rPr>
                <w:b/>
              </w:rPr>
            </w:rPrChange>
          </w:rPr>
          <w:t>Objectives</w:t>
        </w:r>
      </w:ins>
    </w:p>
    <w:p w14:paraId="1DCE56D0" w14:textId="77777777" w:rsidR="00A84192" w:rsidRPr="00C50852" w:rsidRDefault="00A84192">
      <w:pPr>
        <w:rPr>
          <w:ins w:id="186" w:author="James Lucius Haynes" w:date="2011-11-13T23:16:00Z"/>
          <w:b/>
        </w:rPr>
      </w:pPr>
    </w:p>
    <w:p w14:paraId="0FE5213D" w14:textId="77777777" w:rsidR="00A84192" w:rsidRPr="000A5CE1" w:rsidRDefault="00A84192">
      <w:ins w:id="187" w:author="James Lucius Haynes" w:date="2011-11-13T23:16:00Z">
        <w:r w:rsidRPr="001D612C">
          <w:rPr>
            <w:b/>
          </w:rPr>
          <w:t>Section 1- Name</w:t>
        </w:r>
      </w:ins>
    </w:p>
    <w:p w14:paraId="6438D30F" w14:textId="77777777" w:rsidR="006B429A" w:rsidRPr="00FB05B3" w:rsidRDefault="006B429A"/>
    <w:p w14:paraId="7305E59A" w14:textId="77777777" w:rsidR="006B429A" w:rsidRPr="00604568" w:rsidRDefault="002354A3">
      <w:pPr>
        <w:pStyle w:val="BodyText2"/>
        <w:rPr>
          <w:sz w:val="24"/>
          <w:rPrChange w:id="188" w:author="James Lucius Haynes" w:date="2011-11-14T18:51:00Z">
            <w:rPr/>
          </w:rPrChange>
        </w:rPr>
      </w:pPr>
      <w:ins w:id="189" w:author="James Lucius Haynes" w:date="2011-11-13T23:25:00Z">
        <w:r w:rsidRPr="00604568">
          <w:rPr>
            <w:b/>
            <w:sz w:val="24"/>
            <w:rPrChange w:id="190" w:author="James Lucius Haynes" w:date="2011-11-14T18:51:00Z">
              <w:rPr/>
            </w:rPrChange>
          </w:rPr>
          <w:t>1.1</w:t>
        </w:r>
        <w:r w:rsidRPr="00604568">
          <w:rPr>
            <w:sz w:val="24"/>
            <w:rPrChange w:id="191" w:author="James Lucius Haynes" w:date="2011-11-14T18:51:00Z">
              <w:rPr/>
            </w:rPrChange>
          </w:rPr>
          <w:t xml:space="preserve"> </w:t>
        </w:r>
      </w:ins>
      <w:r w:rsidR="006B429A" w:rsidRPr="00604568">
        <w:rPr>
          <w:sz w:val="24"/>
          <w:rPrChange w:id="192" w:author="James Lucius Haynes" w:date="2011-11-14T18:51:00Z">
            <w:rPr/>
          </w:rPrChange>
        </w:rPr>
        <w:t>The name and type of this organization shall be the National Society</w:t>
      </w:r>
      <w:r w:rsidR="005E65E8" w:rsidRPr="00604568">
        <w:rPr>
          <w:sz w:val="24"/>
          <w:rPrChange w:id="193" w:author="James Lucius Haynes" w:date="2011-11-14T18:51:00Z">
            <w:rPr/>
          </w:rPrChange>
        </w:rPr>
        <w:t xml:space="preserve"> of Black Engineers</w:t>
      </w:r>
      <w:r w:rsidR="006B429A" w:rsidRPr="00604568">
        <w:rPr>
          <w:sz w:val="24"/>
          <w:rPrChange w:id="194" w:author="James Lucius Haynes" w:date="2011-11-14T18:51:00Z">
            <w:rPr/>
          </w:rPrChange>
        </w:rPr>
        <w:t>, a non-profit student run organization; hereafter referred to as the North Carolina Agricultural and Technical State University chapter.</w:t>
      </w:r>
    </w:p>
    <w:p w14:paraId="44462827" w14:textId="77777777" w:rsidR="006B429A" w:rsidRPr="00C50852" w:rsidRDefault="006B429A"/>
    <w:p w14:paraId="527F2686" w14:textId="77777777" w:rsidR="006B429A" w:rsidRPr="005668EA" w:rsidRDefault="006B429A">
      <w:pPr>
        <w:rPr>
          <w:ins w:id="195" w:author="James Lucius Haynes" w:date="2011-11-13T23:21:00Z"/>
          <w:b/>
        </w:rPr>
      </w:pPr>
      <w:del w:id="196" w:author="James Lucius Haynes" w:date="2011-11-13T23:18:00Z">
        <w:r w:rsidRPr="001D612C" w:rsidDel="00A84192">
          <w:rPr>
            <w:b/>
          </w:rPr>
          <w:delText xml:space="preserve">ARTICLE II </w:delText>
        </w:r>
      </w:del>
      <w:ins w:id="197" w:author="James Lucius Haynes" w:date="2011-11-13T23:19:00Z">
        <w:r w:rsidR="00A84192" w:rsidRPr="000A5CE1">
          <w:rPr>
            <w:b/>
          </w:rPr>
          <w:t>Section 2</w:t>
        </w:r>
      </w:ins>
      <w:r w:rsidRPr="00FB05B3">
        <w:rPr>
          <w:b/>
        </w:rPr>
        <w:t>- Objective</w:t>
      </w:r>
      <w:ins w:id="198" w:author="James Lucius Haynes" w:date="2011-11-13T23:15:00Z">
        <w:r w:rsidR="00A84192" w:rsidRPr="005668EA">
          <w:rPr>
            <w:b/>
          </w:rPr>
          <w:t>s</w:t>
        </w:r>
      </w:ins>
    </w:p>
    <w:p w14:paraId="72F5D205" w14:textId="77777777" w:rsidR="002354A3" w:rsidRPr="00AA7BB1" w:rsidRDefault="002354A3">
      <w:pPr>
        <w:rPr>
          <w:ins w:id="199" w:author="James Lucius Haynes" w:date="2011-11-13T23:22:00Z"/>
          <w:b/>
        </w:rPr>
      </w:pPr>
    </w:p>
    <w:p w14:paraId="5B8706DF" w14:textId="77777777" w:rsidR="002354A3" w:rsidRPr="00AA7BB1" w:rsidDel="004B088D" w:rsidRDefault="002354A3">
      <w:pPr>
        <w:rPr>
          <w:del w:id="200" w:author="James Lucius Haynes" w:date="2011-11-14T19:47:00Z"/>
          <w:b/>
        </w:rPr>
      </w:pPr>
      <w:ins w:id="201" w:author="James Lucius Haynes" w:date="2011-11-13T23:26:00Z">
        <w:r w:rsidRPr="00AA7BB1">
          <w:rPr>
            <w:b/>
          </w:rPr>
          <w:t>2.1</w:t>
        </w:r>
      </w:ins>
    </w:p>
    <w:p w14:paraId="661F78FE" w14:textId="77777777" w:rsidR="006B429A" w:rsidRPr="00AA7BB1" w:rsidDel="004B088D" w:rsidRDefault="006B429A">
      <w:pPr>
        <w:rPr>
          <w:del w:id="202" w:author="James Lucius Haynes" w:date="2011-11-14T19:47:00Z"/>
          <w:b/>
        </w:rPr>
      </w:pPr>
    </w:p>
    <w:p w14:paraId="60719C43" w14:textId="77777777" w:rsidR="006B429A" w:rsidRPr="00604568" w:rsidRDefault="006B429A">
      <w:pPr>
        <w:rPr>
          <w:ins w:id="203" w:author="James Lucius Haynes" w:date="2011-11-13T23:41:00Z"/>
          <w:rPrChange w:id="204" w:author="James Lucius Haynes" w:date="2011-11-14T18:51:00Z">
            <w:rPr>
              <w:ins w:id="205" w:author="James Lucius Haynes" w:date="2011-11-13T23:41:00Z"/>
              <w:sz w:val="22"/>
            </w:rPr>
          </w:rPrChange>
        </w:rPr>
        <w:pPrChange w:id="206" w:author="James Lucius Haynes" w:date="2011-11-14T19:47:00Z">
          <w:pPr>
            <w:tabs>
              <w:tab w:val="left" w:pos="720"/>
            </w:tabs>
          </w:pPr>
        </w:pPrChange>
      </w:pPr>
      <w:r w:rsidRPr="00604568">
        <w:rPr>
          <w:rPrChange w:id="207" w:author="James Lucius Haynes" w:date="2011-11-14T18:51:00Z">
            <w:rPr>
              <w:sz w:val="22"/>
            </w:rPr>
          </w:rPrChange>
        </w:rPr>
        <w:t>The objective of the North Carolina Agricultural and Technical State University Chapter of the National Society shall</w:t>
      </w:r>
      <w:ins w:id="208" w:author="James Lucius Haynes" w:date="2011-11-13T23:39:00Z">
        <w:r w:rsidR="00CF5CA4" w:rsidRPr="00604568">
          <w:rPr>
            <w:rPrChange w:id="209" w:author="James Lucius Haynes" w:date="2011-11-14T18:51:00Z">
              <w:rPr>
                <w:sz w:val="22"/>
              </w:rPr>
            </w:rPrChange>
          </w:rPr>
          <w:t xml:space="preserve"> correspond with the national objectives and missions. As a </w:t>
        </w:r>
      </w:ins>
      <w:ins w:id="210" w:author="James Lucius Haynes" w:date="2011-11-14T14:30:00Z">
        <w:r w:rsidR="009826B7" w:rsidRPr="00C50852">
          <w:t>chapter,</w:t>
        </w:r>
      </w:ins>
      <w:ins w:id="211" w:author="James Lucius Haynes" w:date="2011-11-13T23:39:00Z">
        <w:r w:rsidR="00CF5CA4" w:rsidRPr="00604568">
          <w:rPr>
            <w:rPrChange w:id="212" w:author="James Lucius Haynes" w:date="2011-11-14T18:51:00Z">
              <w:rPr>
                <w:sz w:val="22"/>
              </w:rPr>
            </w:rPrChange>
          </w:rPr>
          <w:t xml:space="preserve"> </w:t>
        </w:r>
      </w:ins>
      <w:ins w:id="213" w:author="James Lucius Haynes" w:date="2011-11-14T14:30:00Z">
        <w:r w:rsidR="009826B7" w:rsidRPr="00C50852">
          <w:t>our goals</w:t>
        </w:r>
      </w:ins>
      <w:ins w:id="214" w:author="James Lucius Haynes" w:date="2011-11-13T23:41:00Z">
        <w:r w:rsidR="008430CE" w:rsidRPr="00604568">
          <w:rPr>
            <w:rPrChange w:id="215" w:author="James Lucius Haynes" w:date="2011-11-14T18:51:00Z">
              <w:rPr>
                <w:sz w:val="22"/>
              </w:rPr>
            </w:rPrChange>
          </w:rPr>
          <w:t xml:space="preserve"> </w:t>
        </w:r>
      </w:ins>
      <w:ins w:id="216" w:author="James Lucius Haynes" w:date="2011-11-13T23:40:00Z">
        <w:r w:rsidR="008430CE" w:rsidRPr="00604568">
          <w:rPr>
            <w:rPrChange w:id="217" w:author="James Lucius Haynes" w:date="2011-11-14T18:51:00Z">
              <w:rPr>
                <w:sz w:val="22"/>
              </w:rPr>
            </w:rPrChange>
          </w:rPr>
          <w:t>would also</w:t>
        </w:r>
      </w:ins>
      <w:r w:rsidRPr="00604568">
        <w:rPr>
          <w:rPrChange w:id="218" w:author="James Lucius Haynes" w:date="2011-11-14T18:51:00Z">
            <w:rPr>
              <w:sz w:val="22"/>
            </w:rPr>
          </w:rPrChange>
        </w:rPr>
        <w:t xml:space="preserve"> be to stimulate and develop student interest in engineering at both the undergraduate and graduate levels; and to endeavor in the advancement of the ethnic minority engineer in professional industry.</w:t>
      </w:r>
    </w:p>
    <w:p w14:paraId="01849714" w14:textId="77777777" w:rsidR="008430CE" w:rsidRPr="00604568" w:rsidRDefault="008430CE">
      <w:pPr>
        <w:tabs>
          <w:tab w:val="left" w:pos="720"/>
        </w:tabs>
        <w:rPr>
          <w:ins w:id="219" w:author="James Lucius Haynes" w:date="2011-11-13T23:41:00Z"/>
          <w:rPrChange w:id="220" w:author="James Lucius Haynes" w:date="2011-11-14T18:51:00Z">
            <w:rPr>
              <w:ins w:id="221" w:author="James Lucius Haynes" w:date="2011-11-13T23:41:00Z"/>
              <w:sz w:val="22"/>
            </w:rPr>
          </w:rPrChange>
        </w:rPr>
      </w:pPr>
    </w:p>
    <w:p w14:paraId="56A47A7C" w14:textId="77777777" w:rsidR="005C56AD" w:rsidRPr="00604568" w:rsidRDefault="008430CE">
      <w:pPr>
        <w:tabs>
          <w:tab w:val="left" w:pos="720"/>
        </w:tabs>
        <w:rPr>
          <w:ins w:id="222" w:author="James Lucius Haynes" w:date="2011-11-13T23:56:00Z"/>
          <w:b/>
          <w:rPrChange w:id="223" w:author="James Lucius Haynes" w:date="2011-11-14T18:51:00Z">
            <w:rPr>
              <w:ins w:id="224" w:author="James Lucius Haynes" w:date="2011-11-13T23:56:00Z"/>
              <w:b/>
              <w:sz w:val="22"/>
            </w:rPr>
          </w:rPrChange>
        </w:rPr>
      </w:pPr>
      <w:ins w:id="225" w:author="James Lucius Haynes" w:date="2011-11-13T23:41:00Z">
        <w:r w:rsidRPr="00604568">
          <w:rPr>
            <w:b/>
            <w:rPrChange w:id="226" w:author="James Lucius Haynes" w:date="2011-11-14T18:51:00Z">
              <w:rPr>
                <w:sz w:val="22"/>
              </w:rPr>
            </w:rPrChange>
          </w:rPr>
          <w:t xml:space="preserve">2.2- </w:t>
        </w:r>
      </w:ins>
      <w:ins w:id="227" w:author="James Lucius Haynes" w:date="2011-11-13T23:56:00Z">
        <w:r w:rsidR="005C56AD" w:rsidRPr="00604568">
          <w:rPr>
            <w:rPrChange w:id="228" w:author="James Lucius Haynes" w:date="2011-11-14T18:51:00Z">
              <w:rPr>
                <w:b/>
                <w:sz w:val="22"/>
              </w:rPr>
            </w:rPrChange>
          </w:rPr>
          <w:t xml:space="preserve">The Directives of the National Society of Black Engineers (NSBE) is the yearly focus of how the </w:t>
        </w:r>
      </w:ins>
      <w:ins w:id="229" w:author="James Lucius Haynes" w:date="2011-11-14T14:31:00Z">
        <w:r w:rsidR="009826B7" w:rsidRPr="00C50852">
          <w:t>respective Executive</w:t>
        </w:r>
      </w:ins>
      <w:ins w:id="230" w:author="James Lucius Haynes" w:date="2011-11-13T23:56:00Z">
        <w:r w:rsidR="005C56AD" w:rsidRPr="00604568">
          <w:rPr>
            <w:rPrChange w:id="231" w:author="James Lucius Haynes" w:date="2011-11-14T18:51:00Z">
              <w:rPr>
                <w:b/>
                <w:sz w:val="22"/>
              </w:rPr>
            </w:rPrChange>
          </w:rPr>
          <w:t xml:space="preserve"> Board plans to accomplish the goals of the Strategic Plan and ultimately the Long range Plan. These directives will </w:t>
        </w:r>
      </w:ins>
      <w:ins w:id="232" w:author="James Lucius Haynes" w:date="2011-11-14T14:31:00Z">
        <w:r w:rsidR="009826B7" w:rsidRPr="00C50852">
          <w:t>be established</w:t>
        </w:r>
      </w:ins>
      <w:ins w:id="233" w:author="James Lucius Haynes" w:date="2011-11-13T23:58:00Z">
        <w:r w:rsidR="005C56AD" w:rsidRPr="00604568">
          <w:rPr>
            <w:rPrChange w:id="234" w:author="James Lucius Haynes" w:date="2011-11-14T18:51:00Z">
              <w:rPr>
                <w:sz w:val="22"/>
              </w:rPr>
            </w:rPrChange>
          </w:rPr>
          <w:t xml:space="preserve"> at a regional national and chapter level. </w:t>
        </w:r>
      </w:ins>
    </w:p>
    <w:p w14:paraId="7EFBC4EE" w14:textId="77777777" w:rsidR="005C56AD" w:rsidRPr="00604568" w:rsidRDefault="005C56AD">
      <w:pPr>
        <w:tabs>
          <w:tab w:val="left" w:pos="720"/>
        </w:tabs>
        <w:rPr>
          <w:ins w:id="235" w:author="James Lucius Haynes" w:date="2011-11-13T23:56:00Z"/>
          <w:b/>
          <w:rPrChange w:id="236" w:author="James Lucius Haynes" w:date="2011-11-14T18:51:00Z">
            <w:rPr>
              <w:ins w:id="237" w:author="James Lucius Haynes" w:date="2011-11-13T23:56:00Z"/>
              <w:b/>
              <w:sz w:val="22"/>
            </w:rPr>
          </w:rPrChange>
        </w:rPr>
      </w:pPr>
    </w:p>
    <w:p w14:paraId="1BBEDA9F" w14:textId="77777777" w:rsidR="008430CE" w:rsidRPr="00604568" w:rsidRDefault="005C56AD">
      <w:pPr>
        <w:tabs>
          <w:tab w:val="left" w:pos="720"/>
        </w:tabs>
        <w:rPr>
          <w:ins w:id="238" w:author="James Lucius Haynes" w:date="2011-11-13T23:44:00Z"/>
          <w:rPrChange w:id="239" w:author="James Lucius Haynes" w:date="2011-11-14T18:51:00Z">
            <w:rPr>
              <w:ins w:id="240" w:author="James Lucius Haynes" w:date="2011-11-13T23:44:00Z"/>
              <w:sz w:val="22"/>
            </w:rPr>
          </w:rPrChange>
        </w:rPr>
      </w:pPr>
      <w:ins w:id="241" w:author="James Lucius Haynes" w:date="2011-11-13T23:59:00Z">
        <w:r w:rsidRPr="004B088D">
          <w:rPr>
            <w:b/>
            <w:rPrChange w:id="242" w:author="James Lucius Haynes" w:date="2011-11-14T19:47:00Z">
              <w:rPr>
                <w:sz w:val="22"/>
              </w:rPr>
            </w:rPrChange>
          </w:rPr>
          <w:t>2.2.1</w:t>
        </w:r>
        <w:r w:rsidRPr="00604568">
          <w:rPr>
            <w:rPrChange w:id="243" w:author="James Lucius Haynes" w:date="2011-11-14T18:51:00Z">
              <w:rPr>
                <w:sz w:val="22"/>
              </w:rPr>
            </w:rPrChange>
          </w:rPr>
          <w:t xml:space="preserve"> </w:t>
        </w:r>
      </w:ins>
      <w:ins w:id="244" w:author="James Lucius Haynes" w:date="2011-11-13T23:44:00Z">
        <w:r w:rsidR="008430CE" w:rsidRPr="00604568">
          <w:rPr>
            <w:rPrChange w:id="245" w:author="James Lucius Haynes" w:date="2011-11-14T18:51:00Z">
              <w:rPr>
                <w:sz w:val="22"/>
              </w:rPr>
            </w:rPrChange>
          </w:rPr>
          <w:t xml:space="preserve">The North Carolina Agricultural and Technical State University Chapter of the National Society shall also strive to </w:t>
        </w:r>
      </w:ins>
      <w:ins w:id="246" w:author="James Lucius Haynes" w:date="2011-11-14T00:58:00Z">
        <w:r w:rsidR="006F1664" w:rsidRPr="00C50852">
          <w:t>implement</w:t>
        </w:r>
      </w:ins>
      <w:ins w:id="247" w:author="James Lucius Haynes" w:date="2011-11-13T23:44:00Z">
        <w:r w:rsidR="008430CE" w:rsidRPr="00604568">
          <w:rPr>
            <w:rPrChange w:id="248" w:author="James Lucius Haynes" w:date="2011-11-14T18:51:00Z">
              <w:rPr>
                <w:sz w:val="22"/>
              </w:rPr>
            </w:rPrChange>
          </w:rPr>
          <w:t xml:space="preserve"> the national, regional, and chapter directives</w:t>
        </w:r>
      </w:ins>
      <w:ins w:id="249" w:author="James Lucius Haynes" w:date="2011-11-13T23:58:00Z">
        <w:r w:rsidRPr="00604568">
          <w:rPr>
            <w:rPrChange w:id="250" w:author="James Lucius Haynes" w:date="2011-11-14T18:51:00Z">
              <w:rPr>
                <w:sz w:val="22"/>
              </w:rPr>
            </w:rPrChange>
          </w:rPr>
          <w:t xml:space="preserve"> each year as </w:t>
        </w:r>
      </w:ins>
      <w:ins w:id="251" w:author="James Lucius Haynes" w:date="2011-11-14T00:58:00Z">
        <w:r w:rsidR="006F1664" w:rsidRPr="00C50852">
          <w:t>laid</w:t>
        </w:r>
      </w:ins>
      <w:ins w:id="252" w:author="James Lucius Haynes" w:date="2011-11-13T23:58:00Z">
        <w:r w:rsidRPr="00604568">
          <w:rPr>
            <w:rPrChange w:id="253" w:author="James Lucius Haynes" w:date="2011-11-14T18:51:00Z">
              <w:rPr>
                <w:sz w:val="22"/>
              </w:rPr>
            </w:rPrChange>
          </w:rPr>
          <w:t xml:space="preserve"> out by the national and regional executive boards.</w:t>
        </w:r>
      </w:ins>
    </w:p>
    <w:p w14:paraId="03D5B87E" w14:textId="77777777" w:rsidR="008430CE" w:rsidRPr="00604568" w:rsidRDefault="008430CE">
      <w:pPr>
        <w:tabs>
          <w:tab w:val="left" w:pos="720"/>
        </w:tabs>
        <w:rPr>
          <w:ins w:id="254" w:author="James Lucius Haynes" w:date="2011-11-13T23:55:00Z"/>
          <w:rPrChange w:id="255" w:author="James Lucius Haynes" w:date="2011-11-14T18:51:00Z">
            <w:rPr>
              <w:ins w:id="256" w:author="James Lucius Haynes" w:date="2011-11-13T23:55:00Z"/>
              <w:sz w:val="22"/>
            </w:rPr>
          </w:rPrChange>
        </w:rPr>
      </w:pPr>
    </w:p>
    <w:p w14:paraId="39136C20" w14:textId="77777777" w:rsidR="008430CE" w:rsidRPr="00604568" w:rsidRDefault="005C56AD">
      <w:pPr>
        <w:tabs>
          <w:tab w:val="left" w:pos="720"/>
        </w:tabs>
        <w:rPr>
          <w:ins w:id="257" w:author="James Lucius Haynes" w:date="2011-11-13T23:42:00Z"/>
          <w:b/>
          <w:rPrChange w:id="258" w:author="James Lucius Haynes" w:date="2011-11-14T18:51:00Z">
            <w:rPr>
              <w:ins w:id="259" w:author="James Lucius Haynes" w:date="2011-11-13T23:42:00Z"/>
              <w:b/>
              <w:sz w:val="22"/>
            </w:rPr>
          </w:rPrChange>
        </w:rPr>
      </w:pPr>
      <w:ins w:id="260" w:author="James Lucius Haynes" w:date="2011-11-13T23:55:00Z">
        <w:r w:rsidRPr="004B088D">
          <w:rPr>
            <w:b/>
            <w:rPrChange w:id="261" w:author="James Lucius Haynes" w:date="2011-11-14T19:47:00Z">
              <w:rPr>
                <w:sz w:val="22"/>
              </w:rPr>
            </w:rPrChange>
          </w:rPr>
          <w:t>2.2.</w:t>
        </w:r>
      </w:ins>
      <w:ins w:id="262" w:author="James Lucius Haynes" w:date="2011-11-14T19:47:00Z">
        <w:r w:rsidR="004B088D">
          <w:rPr>
            <w:b/>
          </w:rPr>
          <w:t>2</w:t>
        </w:r>
      </w:ins>
      <w:ins w:id="263" w:author="James Lucius Haynes" w:date="2011-11-13T23:55:00Z">
        <w:r w:rsidRPr="00604568">
          <w:rPr>
            <w:rPrChange w:id="264" w:author="James Lucius Haynes" w:date="2011-11-14T18:51:00Z">
              <w:rPr>
                <w:sz w:val="22"/>
              </w:rPr>
            </w:rPrChange>
          </w:rPr>
          <w:t xml:space="preserve"> </w:t>
        </w:r>
      </w:ins>
      <w:ins w:id="265" w:author="James Lucius Haynes" w:date="2011-11-13T23:59:00Z">
        <w:r w:rsidRPr="00604568">
          <w:rPr>
            <w:rPrChange w:id="266" w:author="James Lucius Haynes" w:date="2011-11-14T18:51:00Z">
              <w:rPr>
                <w:sz w:val="22"/>
              </w:rPr>
            </w:rPrChange>
          </w:rPr>
          <w:t xml:space="preserve">Our chapter shall also strive to </w:t>
        </w:r>
      </w:ins>
      <w:ins w:id="267" w:author="James Lucius Haynes" w:date="2011-11-14T00:00:00Z">
        <w:r w:rsidRPr="00604568">
          <w:rPr>
            <w:rPrChange w:id="268" w:author="James Lucius Haynes" w:date="2011-11-14T18:51:00Z">
              <w:rPr>
                <w:sz w:val="22"/>
              </w:rPr>
            </w:rPrChange>
          </w:rPr>
          <w:t xml:space="preserve">implement and </w:t>
        </w:r>
      </w:ins>
      <w:ins w:id="269" w:author="James Lucius Haynes" w:date="2011-11-14T00:58:00Z">
        <w:r w:rsidR="006F1664" w:rsidRPr="00C50852">
          <w:t>fulfill</w:t>
        </w:r>
      </w:ins>
      <w:ins w:id="270" w:author="James Lucius Haynes" w:date="2011-11-14T00:00:00Z">
        <w:r w:rsidRPr="00604568">
          <w:rPr>
            <w:rPrChange w:id="271" w:author="James Lucius Haynes" w:date="2011-11-14T18:51:00Z">
              <w:rPr>
                <w:sz w:val="22"/>
              </w:rPr>
            </w:rPrChange>
          </w:rPr>
          <w:t xml:space="preserve"> the chapter directives </w:t>
        </w:r>
      </w:ins>
      <w:ins w:id="272" w:author="James Lucius Haynes" w:date="2011-11-14T00:58:00Z">
        <w:r w:rsidR="006F1664" w:rsidRPr="00C50852">
          <w:t>laid</w:t>
        </w:r>
      </w:ins>
      <w:ins w:id="273" w:author="James Lucius Haynes" w:date="2011-11-14T00:00:00Z">
        <w:r w:rsidRPr="00604568">
          <w:rPr>
            <w:rPrChange w:id="274" w:author="James Lucius Haynes" w:date="2011-11-14T18:51:00Z">
              <w:rPr>
                <w:sz w:val="22"/>
              </w:rPr>
            </w:rPrChange>
          </w:rPr>
          <w:t xml:space="preserve"> out by the administrative zone in order to accomplish the strategic plan for the year as </w:t>
        </w:r>
      </w:ins>
      <w:ins w:id="275" w:author="James Lucius Haynes" w:date="2011-11-14T00:58:00Z">
        <w:r w:rsidR="006F1664" w:rsidRPr="00C50852">
          <w:t>laid</w:t>
        </w:r>
      </w:ins>
      <w:ins w:id="276" w:author="James Lucius Haynes" w:date="2011-11-14T00:00:00Z">
        <w:r w:rsidRPr="00604568">
          <w:rPr>
            <w:rPrChange w:id="277" w:author="James Lucius Haynes" w:date="2011-11-14T18:51:00Z">
              <w:rPr>
                <w:sz w:val="22"/>
              </w:rPr>
            </w:rPrChange>
          </w:rPr>
          <w:t xml:space="preserve"> out by the chapter president.</w:t>
        </w:r>
      </w:ins>
    </w:p>
    <w:p w14:paraId="3927E3DD" w14:textId="77777777" w:rsidR="008430CE" w:rsidRPr="00604568" w:rsidDel="00E94BC4" w:rsidRDefault="008430CE">
      <w:pPr>
        <w:tabs>
          <w:tab w:val="left" w:pos="720"/>
        </w:tabs>
        <w:rPr>
          <w:del w:id="278" w:author="James Lucius Haynes" w:date="2011-11-14T19:06:00Z"/>
          <w:rPrChange w:id="279" w:author="James Lucius Haynes" w:date="2011-11-14T18:51:00Z">
            <w:rPr>
              <w:del w:id="280" w:author="James Lucius Haynes" w:date="2011-11-14T19:06:00Z"/>
              <w:sz w:val="22"/>
            </w:rPr>
          </w:rPrChange>
        </w:rPr>
      </w:pPr>
    </w:p>
    <w:p w14:paraId="4A5D5FC3" w14:textId="77777777" w:rsidR="006B429A" w:rsidRPr="00604568" w:rsidRDefault="006B429A">
      <w:pPr>
        <w:rPr>
          <w:rPrChange w:id="281" w:author="James Lucius Haynes" w:date="2011-11-14T18:51:00Z">
            <w:rPr>
              <w:sz w:val="22"/>
            </w:rPr>
          </w:rPrChange>
        </w:rPr>
      </w:pPr>
    </w:p>
    <w:p w14:paraId="7B2FAACE" w14:textId="77777777" w:rsidR="006B429A" w:rsidRPr="00604568" w:rsidRDefault="006B429A">
      <w:pPr>
        <w:rPr>
          <w:b/>
          <w:sz w:val="28"/>
          <w:rPrChange w:id="282" w:author="James Lucius Haynes" w:date="2011-11-14T18:52:00Z">
            <w:rPr>
              <w:b/>
            </w:rPr>
          </w:rPrChange>
        </w:rPr>
      </w:pPr>
      <w:r w:rsidRPr="00604568">
        <w:rPr>
          <w:b/>
          <w:sz w:val="28"/>
          <w:rPrChange w:id="283" w:author="James Lucius Haynes" w:date="2011-11-14T18:52:00Z">
            <w:rPr>
              <w:b/>
            </w:rPr>
          </w:rPrChange>
        </w:rPr>
        <w:t>ARTICLE II</w:t>
      </w:r>
      <w:del w:id="284" w:author="James Lucius Haynes" w:date="2011-11-14T00:11:00Z">
        <w:r w:rsidRPr="00604568" w:rsidDel="000C7F55">
          <w:rPr>
            <w:b/>
            <w:sz w:val="28"/>
            <w:rPrChange w:id="285" w:author="James Lucius Haynes" w:date="2011-11-14T18:52:00Z">
              <w:rPr>
                <w:b/>
              </w:rPr>
            </w:rPrChange>
          </w:rPr>
          <w:delText>I</w:delText>
        </w:r>
      </w:del>
      <w:r w:rsidRPr="00604568">
        <w:rPr>
          <w:b/>
          <w:sz w:val="28"/>
          <w:rPrChange w:id="286" w:author="James Lucius Haynes" w:date="2011-11-14T18:52:00Z">
            <w:rPr>
              <w:b/>
            </w:rPr>
          </w:rPrChange>
        </w:rPr>
        <w:t xml:space="preserve"> </w:t>
      </w:r>
      <w:del w:id="287" w:author="James Lucius Haynes" w:date="2011-11-14T07:44:00Z">
        <w:r w:rsidRPr="00604568" w:rsidDel="00987958">
          <w:rPr>
            <w:b/>
            <w:sz w:val="28"/>
            <w:rPrChange w:id="288" w:author="James Lucius Haynes" w:date="2011-11-14T18:52:00Z">
              <w:rPr>
                <w:b/>
              </w:rPr>
            </w:rPrChange>
          </w:rPr>
          <w:delText>-</w:delText>
        </w:r>
      </w:del>
      <w:ins w:id="289" w:author="James Lucius Haynes" w:date="2011-11-14T07:44:00Z">
        <w:r w:rsidR="00987958" w:rsidRPr="00C50852">
          <w:rPr>
            <w:b/>
            <w:sz w:val="28"/>
          </w:rPr>
          <w:t>–</w:t>
        </w:r>
      </w:ins>
      <w:r w:rsidRPr="00604568">
        <w:rPr>
          <w:b/>
          <w:sz w:val="28"/>
          <w:rPrChange w:id="290" w:author="James Lucius Haynes" w:date="2011-11-14T18:52:00Z">
            <w:rPr>
              <w:b/>
            </w:rPr>
          </w:rPrChange>
        </w:rPr>
        <w:t xml:space="preserve"> Membership</w:t>
      </w:r>
      <w:ins w:id="291" w:author="James Lucius Haynes" w:date="2011-11-14T07:44:00Z">
        <w:r w:rsidR="00987958" w:rsidRPr="00C50852">
          <w:rPr>
            <w:b/>
            <w:sz w:val="28"/>
          </w:rPr>
          <w:t xml:space="preserve"> and </w:t>
        </w:r>
      </w:ins>
      <w:ins w:id="292" w:author="Microsoft Office User" w:date="2016-07-24T14:55:00Z">
        <w:r w:rsidR="007865E6">
          <w:rPr>
            <w:b/>
            <w:sz w:val="28"/>
          </w:rPr>
          <w:t>D</w:t>
        </w:r>
      </w:ins>
      <w:ins w:id="293" w:author="James Lucius Haynes" w:date="2011-11-14T07:44:00Z">
        <w:del w:id="294" w:author="Microsoft Office User" w:date="2016-07-24T14:55:00Z">
          <w:r w:rsidR="00987958" w:rsidRPr="00C50852" w:rsidDel="007865E6">
            <w:rPr>
              <w:b/>
              <w:sz w:val="28"/>
            </w:rPr>
            <w:delText>d</w:delText>
          </w:r>
        </w:del>
        <w:r w:rsidR="00987958" w:rsidRPr="00C50852">
          <w:rPr>
            <w:b/>
            <w:sz w:val="28"/>
          </w:rPr>
          <w:t>ues</w:t>
        </w:r>
      </w:ins>
    </w:p>
    <w:p w14:paraId="6EB8A169" w14:textId="77777777" w:rsidR="006B429A" w:rsidRPr="00C50852" w:rsidRDefault="006B429A">
      <w:pPr>
        <w:rPr>
          <w:b/>
        </w:rPr>
      </w:pPr>
    </w:p>
    <w:p w14:paraId="3C152DA9" w14:textId="77777777" w:rsidR="006B429A" w:rsidRPr="000A5CE1" w:rsidRDefault="006B429A">
      <w:pPr>
        <w:rPr>
          <w:ins w:id="295" w:author="James Lucius Haynes" w:date="2011-11-14T00:12:00Z"/>
          <w:b/>
        </w:rPr>
      </w:pPr>
      <w:r w:rsidRPr="001D612C">
        <w:rPr>
          <w:b/>
        </w:rPr>
        <w:t>Section 1.</w:t>
      </w:r>
    </w:p>
    <w:p w14:paraId="13857142" w14:textId="77777777" w:rsidR="000C7F55" w:rsidRPr="00FB05B3" w:rsidRDefault="000C7F55">
      <w:pPr>
        <w:rPr>
          <w:ins w:id="296" w:author="James Lucius Haynes" w:date="2011-11-14T00:12:00Z"/>
          <w:b/>
        </w:rPr>
      </w:pPr>
    </w:p>
    <w:p w14:paraId="0156A1AF" w14:textId="77777777" w:rsidR="000C7F55" w:rsidRPr="00604568" w:rsidRDefault="000C7F55">
      <w:pPr>
        <w:rPr>
          <w:ins w:id="297" w:author="James Lucius Haynes" w:date="2011-11-14T00:13:00Z"/>
          <w:rPrChange w:id="298" w:author="James Lucius Haynes" w:date="2011-11-14T18:51:00Z">
            <w:rPr>
              <w:ins w:id="299" w:author="James Lucius Haynes" w:date="2011-11-14T00:13:00Z"/>
              <w:sz w:val="22"/>
            </w:rPr>
          </w:rPrChange>
        </w:rPr>
      </w:pPr>
      <w:ins w:id="300" w:author="James Lucius Haynes" w:date="2011-11-14T00:14:00Z">
        <w:r w:rsidRPr="00604568">
          <w:rPr>
            <w:b/>
            <w:rPrChange w:id="301" w:author="James Lucius Haynes" w:date="2011-11-14T18:51:00Z">
              <w:rPr/>
            </w:rPrChange>
          </w:rPr>
          <w:lastRenderedPageBreak/>
          <w:t>1.1</w:t>
        </w:r>
        <w:r w:rsidRPr="00C50852">
          <w:t xml:space="preserve"> </w:t>
        </w:r>
      </w:ins>
      <w:ins w:id="302" w:author="James Lucius Haynes" w:date="2011-11-14T00:12:00Z">
        <w:r w:rsidRPr="00C50852">
          <w:t>Membership</w:t>
        </w:r>
      </w:ins>
      <w:ins w:id="303" w:author="James Lucius Haynes" w:date="2011-11-14T00:13:00Z">
        <w:r w:rsidRPr="001D612C">
          <w:t xml:space="preserve"> </w:t>
        </w:r>
        <w:r w:rsidRPr="00604568">
          <w:rPr>
            <w:rPrChange w:id="304" w:author="James Lucius Haynes" w:date="2011-11-14T18:51:00Z">
              <w:rPr>
                <w:sz w:val="22"/>
              </w:rPr>
            </w:rPrChange>
          </w:rPr>
          <w:t xml:space="preserve">in the North Carolina Agricultural and Technical State University chapter shall be defined at both a chapter and a national </w:t>
        </w:r>
      </w:ins>
      <w:ins w:id="305" w:author="James Lucius Haynes" w:date="2011-11-14T00:17:00Z">
        <w:r w:rsidR="00B630A5" w:rsidRPr="00604568">
          <w:rPr>
            <w:rPrChange w:id="306" w:author="James Lucius Haynes" w:date="2011-11-14T18:51:00Z">
              <w:rPr>
                <w:sz w:val="22"/>
              </w:rPr>
            </w:rPrChange>
          </w:rPr>
          <w:t>level</w:t>
        </w:r>
      </w:ins>
      <w:ins w:id="307" w:author="James Lucius Haynes" w:date="2011-11-14T00:13:00Z">
        <w:r w:rsidRPr="00604568">
          <w:rPr>
            <w:rPrChange w:id="308" w:author="James Lucius Haynes" w:date="2011-11-14T18:51:00Z">
              <w:rPr>
                <w:sz w:val="22"/>
              </w:rPr>
            </w:rPrChange>
          </w:rPr>
          <w:t>.</w:t>
        </w:r>
      </w:ins>
    </w:p>
    <w:p w14:paraId="73856C98" w14:textId="77777777" w:rsidR="000C7F55" w:rsidRPr="00604568" w:rsidRDefault="000C7F55">
      <w:pPr>
        <w:rPr>
          <w:ins w:id="309" w:author="James Lucius Haynes" w:date="2011-11-14T00:13:00Z"/>
          <w:rPrChange w:id="310" w:author="James Lucius Haynes" w:date="2011-11-14T18:51:00Z">
            <w:rPr>
              <w:ins w:id="311" w:author="James Lucius Haynes" w:date="2011-11-14T00:13:00Z"/>
              <w:sz w:val="22"/>
            </w:rPr>
          </w:rPrChange>
        </w:rPr>
      </w:pPr>
    </w:p>
    <w:p w14:paraId="60A401FF" w14:textId="77777777" w:rsidR="000C7F55" w:rsidRPr="00604568" w:rsidRDefault="00B630A5">
      <w:pPr>
        <w:rPr>
          <w:rPrChange w:id="312" w:author="James Lucius Haynes" w:date="2011-11-14T18:51:00Z">
            <w:rPr>
              <w:b/>
            </w:rPr>
          </w:rPrChange>
        </w:rPr>
      </w:pPr>
      <w:ins w:id="313" w:author="James Lucius Haynes" w:date="2011-11-14T00:17:00Z">
        <w:r w:rsidRPr="00604568">
          <w:rPr>
            <w:b/>
            <w:rPrChange w:id="314" w:author="James Lucius Haynes" w:date="2011-11-14T18:51:00Z">
              <w:rPr/>
            </w:rPrChange>
          </w:rPr>
          <w:t>1.1.1</w:t>
        </w:r>
        <w:r w:rsidRPr="00C50852">
          <w:rPr>
            <w:b/>
          </w:rPr>
          <w:t xml:space="preserve"> </w:t>
        </w:r>
        <w:r w:rsidRPr="00C50852">
          <w:t>National Members shall be</w:t>
        </w:r>
      </w:ins>
      <w:ins w:id="315" w:author="James Lucius Haynes" w:date="2011-11-14T00:22:00Z">
        <w:r w:rsidRPr="001D612C">
          <w:t xml:space="preserve"> defined as members of the society who are registered national members at North Carolina A&amp;T State </w:t>
        </w:r>
      </w:ins>
      <w:ins w:id="316" w:author="James Lucius Haynes" w:date="2011-11-14T14:31:00Z">
        <w:r w:rsidR="009826B7" w:rsidRPr="000A5CE1">
          <w:t>University</w:t>
        </w:r>
      </w:ins>
      <w:ins w:id="317" w:author="James Lucius Haynes" w:date="2011-11-14T00:22:00Z">
        <w:r w:rsidRPr="000A5CE1">
          <w:t xml:space="preserve"> but have not </w:t>
        </w:r>
      </w:ins>
      <w:ins w:id="318" w:author="James Lucius Haynes" w:date="2011-11-14T00:24:00Z">
        <w:r w:rsidRPr="00FB05B3">
          <w:t>necessarily become</w:t>
        </w:r>
      </w:ins>
      <w:ins w:id="319" w:author="James Lucius Haynes" w:date="2011-11-14T00:22:00Z">
        <w:r w:rsidRPr="005668EA">
          <w:t xml:space="preserve"> chapter members</w:t>
        </w:r>
      </w:ins>
      <w:ins w:id="320" w:author="James Lucius Haynes" w:date="2011-11-14T00:24:00Z">
        <w:r w:rsidRPr="00AA7BB1">
          <w:t>. National Members shall be</w:t>
        </w:r>
      </w:ins>
      <w:ins w:id="321" w:author="James Lucius Haynes" w:date="2011-11-14T00:17:00Z">
        <w:r w:rsidRPr="00AA7BB1">
          <w:t xml:space="preserve"> </w:t>
        </w:r>
      </w:ins>
      <w:ins w:id="322" w:author="James Lucius Haynes" w:date="2011-11-14T00:19:00Z">
        <w:r w:rsidRPr="00AA7BB1">
          <w:t xml:space="preserve">designated as </w:t>
        </w:r>
      </w:ins>
      <w:ins w:id="323" w:author="James Lucius Haynes" w:date="2011-11-14T00:20:00Z">
        <w:r w:rsidRPr="00AA7BB1">
          <w:t xml:space="preserve">Collegiate Member, </w:t>
        </w:r>
      </w:ins>
      <w:ins w:id="324" w:author="James Lucius Haynes" w:date="2011-11-14T00:37:00Z">
        <w:r w:rsidR="00F03E77" w:rsidRPr="00AA7BB1">
          <w:t>Collegiate</w:t>
        </w:r>
      </w:ins>
      <w:ins w:id="325" w:author="James Lucius Haynes" w:date="2011-11-14T00:20:00Z">
        <w:r w:rsidRPr="00AA7BB1">
          <w:t xml:space="preserve"> Affiliate Members, </w:t>
        </w:r>
      </w:ins>
      <w:ins w:id="326" w:author="James Lucius Haynes" w:date="2011-11-14T00:25:00Z">
        <w:r w:rsidRPr="00AA7BB1">
          <w:t xml:space="preserve">or </w:t>
        </w:r>
      </w:ins>
      <w:ins w:id="327" w:author="James Lucius Haynes" w:date="2011-11-14T00:24:00Z">
        <w:r w:rsidRPr="00604568">
          <w:rPr>
            <w:rPrChange w:id="328" w:author="James Lucius Haynes" w:date="2011-11-14T18:51:00Z">
              <w:rPr>
                <w:rStyle w:val="Hyperlink"/>
              </w:rPr>
            </w:rPrChange>
          </w:rPr>
          <w:t>Alumni Extension / Technical Professional Member</w:t>
        </w:r>
        <w:r w:rsidRPr="00C50852">
          <w:t>.</w:t>
        </w:r>
      </w:ins>
      <w:ins w:id="329" w:author="James Lucius Haynes" w:date="2011-11-14T00:20:00Z">
        <w:r w:rsidRPr="00C50852">
          <w:t xml:space="preserve"> </w:t>
        </w:r>
      </w:ins>
    </w:p>
    <w:p w14:paraId="0EED85E8" w14:textId="77777777" w:rsidR="006B429A" w:rsidRPr="00C50852" w:rsidRDefault="006B429A">
      <w:pPr>
        <w:rPr>
          <w:b/>
        </w:rPr>
      </w:pPr>
    </w:p>
    <w:p w14:paraId="4936C8D5" w14:textId="77777777" w:rsidR="006B429A" w:rsidRPr="00C50852" w:rsidRDefault="009826B7">
      <w:pPr>
        <w:rPr>
          <w:ins w:id="330" w:author="James Lucius Haynes" w:date="2011-11-14T00:54:00Z"/>
        </w:rPr>
      </w:pPr>
      <w:ins w:id="331" w:author="James Lucius Haynes" w:date="2011-11-14T14:31:00Z">
        <w:r w:rsidRPr="00C50852">
          <w:rPr>
            <w:b/>
          </w:rPr>
          <w:t>1.1.2</w:t>
        </w:r>
        <w:r w:rsidRPr="001D612C">
          <w:t xml:space="preserve"> Chapter</w:t>
        </w:r>
      </w:ins>
      <w:ins w:id="332" w:author="James Lucius Haynes" w:date="2011-11-14T00:26:00Z">
        <w:r w:rsidR="008F7363" w:rsidRPr="00604568">
          <w:rPr>
            <w:rPrChange w:id="333" w:author="James Lucius Haynes" w:date="2011-11-14T18:51:00Z">
              <w:rPr>
                <w:sz w:val="22"/>
              </w:rPr>
            </w:rPrChange>
          </w:rPr>
          <w:t xml:space="preserve"> </w:t>
        </w:r>
      </w:ins>
      <w:r w:rsidR="006B429A" w:rsidRPr="00604568">
        <w:rPr>
          <w:rPrChange w:id="334" w:author="James Lucius Haynes" w:date="2011-11-14T18:51:00Z">
            <w:rPr>
              <w:sz w:val="22"/>
            </w:rPr>
          </w:rPrChange>
        </w:rPr>
        <w:t xml:space="preserve">Membership </w:t>
      </w:r>
      <w:bookmarkStart w:id="335" w:name="OLE_LINK2"/>
      <w:r w:rsidR="006B429A" w:rsidRPr="00604568">
        <w:rPr>
          <w:rPrChange w:id="336" w:author="James Lucius Haynes" w:date="2011-11-14T18:51:00Z">
            <w:rPr>
              <w:sz w:val="22"/>
            </w:rPr>
          </w:rPrChange>
        </w:rPr>
        <w:t xml:space="preserve">in the North Carolina Agricultural and Technical State University chapter </w:t>
      </w:r>
      <w:bookmarkEnd w:id="335"/>
      <w:r w:rsidR="006B429A" w:rsidRPr="00604568">
        <w:rPr>
          <w:rPrChange w:id="337" w:author="James Lucius Haynes" w:date="2011-11-14T18:51:00Z">
            <w:rPr>
              <w:sz w:val="22"/>
            </w:rPr>
          </w:rPrChange>
        </w:rPr>
        <w:t>shall be</w:t>
      </w:r>
      <w:ins w:id="338" w:author="James Lucius Haynes" w:date="2011-11-14T00:52:00Z">
        <w:r w:rsidR="000A6672" w:rsidRPr="00C50852">
          <w:t xml:space="preserve"> def</w:t>
        </w:r>
        <w:r w:rsidR="000A6672" w:rsidRPr="001D612C">
          <w:t xml:space="preserve">ined as members who have </w:t>
        </w:r>
      </w:ins>
      <w:ins w:id="339" w:author="James Lucius Haynes" w:date="2011-11-14T00:53:00Z">
        <w:r w:rsidR="000A6672" w:rsidRPr="000A5CE1">
          <w:t xml:space="preserve">paid chapter dues but have not necessarily become national members. Chapter </w:t>
        </w:r>
      </w:ins>
      <w:ins w:id="340" w:author="James Lucius Haynes" w:date="2011-11-14T00:54:00Z">
        <w:r w:rsidR="000A6672" w:rsidRPr="000A5CE1">
          <w:t>members</w:t>
        </w:r>
      </w:ins>
      <w:ins w:id="341" w:author="James Lucius Haynes" w:date="2011-11-14T00:53:00Z">
        <w:r w:rsidR="000A6672" w:rsidRPr="00FB05B3">
          <w:t xml:space="preserve"> </w:t>
        </w:r>
      </w:ins>
      <w:del w:id="342" w:author="James Lucius Haynes" w:date="2011-11-14T01:02:00Z">
        <w:r w:rsidR="006B429A" w:rsidRPr="00604568" w:rsidDel="006F1664">
          <w:rPr>
            <w:rPrChange w:id="343" w:author="James Lucius Haynes" w:date="2011-11-14T18:51:00Z">
              <w:rPr>
                <w:sz w:val="22"/>
              </w:rPr>
            </w:rPrChange>
          </w:rPr>
          <w:delText xml:space="preserve"> designated</w:delText>
        </w:r>
      </w:del>
      <w:ins w:id="344" w:author="James Lucius Haynes" w:date="2011-11-14T01:02:00Z">
        <w:r w:rsidR="006F1664" w:rsidRPr="00C50852">
          <w:t>are designated</w:t>
        </w:r>
      </w:ins>
      <w:r w:rsidR="006B429A" w:rsidRPr="00604568">
        <w:rPr>
          <w:rPrChange w:id="345" w:author="James Lucius Haynes" w:date="2011-11-14T18:51:00Z">
            <w:rPr>
              <w:sz w:val="22"/>
            </w:rPr>
          </w:rPrChange>
        </w:rPr>
        <w:t xml:space="preserve"> as Member, Affiliate Member, or Honorary Member.</w:t>
      </w:r>
    </w:p>
    <w:p w14:paraId="55C36C05" w14:textId="77777777" w:rsidR="000A6672" w:rsidRPr="001D612C" w:rsidRDefault="000A6672">
      <w:pPr>
        <w:rPr>
          <w:ins w:id="346" w:author="James Lucius Haynes" w:date="2011-11-14T00:54:00Z"/>
        </w:rPr>
      </w:pPr>
    </w:p>
    <w:p w14:paraId="4513D116" w14:textId="77777777" w:rsidR="000A6672" w:rsidRPr="00604568" w:rsidRDefault="000A6672">
      <w:pPr>
        <w:rPr>
          <w:rPrChange w:id="347" w:author="James Lucius Haynes" w:date="2011-11-14T18:51:00Z">
            <w:rPr>
              <w:sz w:val="22"/>
            </w:rPr>
          </w:rPrChange>
        </w:rPr>
      </w:pPr>
      <w:ins w:id="348" w:author="James Lucius Haynes" w:date="2011-11-14T00:54:00Z">
        <w:r w:rsidRPr="00604568">
          <w:rPr>
            <w:b/>
            <w:rPrChange w:id="349" w:author="James Lucius Haynes" w:date="2011-11-14T18:51:00Z">
              <w:rPr/>
            </w:rPrChange>
          </w:rPr>
          <w:t>1.1.3</w:t>
        </w:r>
        <w:r w:rsidRPr="00C50852">
          <w:rPr>
            <w:b/>
          </w:rPr>
          <w:t xml:space="preserve"> </w:t>
        </w:r>
        <w:r w:rsidRPr="00C50852">
          <w:t>Though both memberships are not required</w:t>
        </w:r>
      </w:ins>
      <w:ins w:id="350" w:author="James Lucius Haynes" w:date="2011-11-14T01:02:00Z">
        <w:r w:rsidR="006F1664" w:rsidRPr="001D612C">
          <w:t>,</w:t>
        </w:r>
      </w:ins>
      <w:ins w:id="351" w:author="James Lucius Haynes" w:date="2011-11-14T00:54:00Z">
        <w:r w:rsidRPr="000A5CE1">
          <w:t xml:space="preserve"> both chapter and national membership are strongly encouraged.</w:t>
        </w:r>
      </w:ins>
    </w:p>
    <w:p w14:paraId="24490798" w14:textId="77777777" w:rsidR="006B429A" w:rsidRPr="00604568" w:rsidRDefault="006B429A">
      <w:pPr>
        <w:rPr>
          <w:rPrChange w:id="352" w:author="James Lucius Haynes" w:date="2011-11-14T18:51:00Z">
            <w:rPr>
              <w:sz w:val="22"/>
            </w:rPr>
          </w:rPrChange>
        </w:rPr>
      </w:pPr>
    </w:p>
    <w:p w14:paraId="20B51A74" w14:textId="77777777" w:rsidR="006B429A" w:rsidRPr="00C50852" w:rsidRDefault="006B429A">
      <w:pPr>
        <w:rPr>
          <w:ins w:id="353" w:author="James Lucius Haynes" w:date="2011-11-14T00:26:00Z"/>
          <w:b/>
        </w:rPr>
      </w:pPr>
      <w:r w:rsidRPr="00C50852">
        <w:rPr>
          <w:b/>
        </w:rPr>
        <w:t>Section 2.</w:t>
      </w:r>
    </w:p>
    <w:p w14:paraId="5EC48B83" w14:textId="77777777" w:rsidR="008F7363" w:rsidRPr="001D612C" w:rsidRDefault="008F7363">
      <w:pPr>
        <w:rPr>
          <w:ins w:id="354" w:author="James Lucius Haynes" w:date="2011-11-14T00:26:00Z"/>
          <w:b/>
        </w:rPr>
      </w:pPr>
    </w:p>
    <w:p w14:paraId="35290359" w14:textId="77777777" w:rsidR="008F7363" w:rsidRPr="00FB05B3" w:rsidRDefault="008F7363">
      <w:pPr>
        <w:rPr>
          <w:ins w:id="355" w:author="James Lucius Haynes" w:date="2011-11-14T00:26:00Z"/>
          <w:b/>
        </w:rPr>
      </w:pPr>
      <w:ins w:id="356" w:author="James Lucius Haynes" w:date="2011-11-14T00:26:00Z">
        <w:r w:rsidRPr="000A5CE1">
          <w:rPr>
            <w:b/>
          </w:rPr>
          <w:t xml:space="preserve">2.1 National Members </w:t>
        </w:r>
      </w:ins>
      <w:ins w:id="357" w:author="James Lucius Haynes" w:date="2011-11-14T14:31:00Z">
        <w:r w:rsidR="009826B7" w:rsidRPr="000A5CE1">
          <w:rPr>
            <w:b/>
          </w:rPr>
          <w:t>shall</w:t>
        </w:r>
      </w:ins>
      <w:ins w:id="358" w:author="James Lucius Haynes" w:date="2011-11-14T00:26:00Z">
        <w:r w:rsidRPr="00FB05B3">
          <w:rPr>
            <w:b/>
          </w:rPr>
          <w:t xml:space="preserve"> be defined as:</w:t>
        </w:r>
      </w:ins>
    </w:p>
    <w:p w14:paraId="0172303F" w14:textId="77777777" w:rsidR="008F7363" w:rsidRPr="005668EA" w:rsidRDefault="008F7363">
      <w:pPr>
        <w:rPr>
          <w:ins w:id="359" w:author="James Lucius Haynes" w:date="2011-11-14T00:27:00Z"/>
          <w:b/>
        </w:rPr>
      </w:pPr>
    </w:p>
    <w:p w14:paraId="14B19C3C" w14:textId="77777777" w:rsidR="008F7363" w:rsidRPr="00604568" w:rsidRDefault="00F03E77">
      <w:pPr>
        <w:numPr>
          <w:ilvl w:val="0"/>
          <w:numId w:val="39"/>
        </w:numPr>
        <w:rPr>
          <w:ins w:id="360" w:author="James Lucius Haynes" w:date="2011-11-14T00:29:00Z"/>
          <w:b/>
          <w:rPrChange w:id="361" w:author="James Lucius Haynes" w:date="2011-11-14T18:51:00Z">
            <w:rPr>
              <w:ins w:id="362" w:author="James Lucius Haynes" w:date="2011-11-14T00:29:00Z"/>
              <w:sz w:val="22"/>
            </w:rPr>
          </w:rPrChange>
        </w:rPr>
        <w:pPrChange w:id="363" w:author="James Lucius Haynes" w:date="2011-11-14T00:29:00Z">
          <w:pPr/>
        </w:pPrChange>
      </w:pPr>
      <w:ins w:id="364" w:author="James Lucius Haynes" w:date="2011-11-14T00:37:00Z">
        <w:r w:rsidRPr="005668EA">
          <w:t>Collegiate</w:t>
        </w:r>
      </w:ins>
      <w:ins w:id="365" w:author="James Lucius Haynes" w:date="2011-11-14T00:29:00Z">
        <w:r w:rsidR="008F7363" w:rsidRPr="00604568">
          <w:rPr>
            <w:rPrChange w:id="366" w:author="James Lucius Haynes" w:date="2011-11-14T18:51:00Z">
              <w:rPr>
                <w:sz w:val="22"/>
              </w:rPr>
            </w:rPrChange>
          </w:rPr>
          <w:t xml:space="preserve"> Member</w:t>
        </w:r>
      </w:ins>
    </w:p>
    <w:p w14:paraId="7CC357E0" w14:textId="77777777" w:rsidR="008F7363" w:rsidRPr="00604568" w:rsidRDefault="008F7363">
      <w:pPr>
        <w:numPr>
          <w:ilvl w:val="0"/>
          <w:numId w:val="42"/>
        </w:numPr>
        <w:rPr>
          <w:ins w:id="367" w:author="James Lucius Haynes" w:date="2011-11-14T00:38:00Z"/>
          <w:b/>
          <w:rPrChange w:id="368" w:author="James Lucius Haynes" w:date="2011-11-14T18:51:00Z">
            <w:rPr>
              <w:ins w:id="369" w:author="James Lucius Haynes" w:date="2011-11-14T00:38:00Z"/>
            </w:rPr>
          </w:rPrChange>
        </w:rPr>
        <w:pPrChange w:id="370" w:author="James Lucius Haynes" w:date="2011-11-14T00:29:00Z">
          <w:pPr/>
        </w:pPrChange>
      </w:pPr>
      <w:ins w:id="371" w:author="James Lucius Haynes" w:date="2011-11-14T00:28:00Z">
        <w:r w:rsidRPr="00EA3E97">
          <w:t>Undergraduate and graduate students majoring in science, technology, engineering</w:t>
        </w:r>
        <w:r w:rsidRPr="00604568">
          <w:t>, and/or mathematics (STEM) at a collegiate institution</w:t>
        </w:r>
      </w:ins>
      <w:ins w:id="372" w:author="James Lucius Haynes" w:date="2011-11-14T00:42:00Z">
        <w:r w:rsidR="00F03E77" w:rsidRPr="00C50852">
          <w:t>,</w:t>
        </w:r>
      </w:ins>
    </w:p>
    <w:p w14:paraId="6D0F2CE9" w14:textId="77777777" w:rsidR="00F03E77" w:rsidRPr="00604568" w:rsidRDefault="00F03E77">
      <w:pPr>
        <w:ind w:left="1440"/>
        <w:rPr>
          <w:ins w:id="373" w:author="James Lucius Haynes" w:date="2011-11-14T00:30:00Z"/>
          <w:b/>
          <w:rPrChange w:id="374" w:author="James Lucius Haynes" w:date="2011-11-14T18:51:00Z">
            <w:rPr>
              <w:ins w:id="375" w:author="James Lucius Haynes" w:date="2011-11-14T00:30:00Z"/>
              <w:sz w:val="22"/>
            </w:rPr>
          </w:rPrChange>
        </w:rPr>
        <w:pPrChange w:id="376" w:author="James Lucius Haynes" w:date="2011-11-14T00:38:00Z">
          <w:pPr/>
        </w:pPrChange>
      </w:pPr>
    </w:p>
    <w:p w14:paraId="7A3AEAE4" w14:textId="77777777" w:rsidR="008F7363" w:rsidRPr="00C50852" w:rsidRDefault="00F03E77">
      <w:pPr>
        <w:numPr>
          <w:ilvl w:val="0"/>
          <w:numId w:val="42"/>
        </w:numPr>
        <w:rPr>
          <w:ins w:id="377" w:author="James Lucius Haynes" w:date="2011-11-14T00:37:00Z"/>
        </w:rPr>
        <w:pPrChange w:id="378" w:author="James Lucius Haynes" w:date="2011-11-14T00:33:00Z">
          <w:pPr>
            <w:ind w:left="720"/>
          </w:pPr>
        </w:pPrChange>
      </w:pPr>
      <w:ins w:id="379" w:author="James Lucius Haynes" w:date="2011-11-14T00:33:00Z">
        <w:r w:rsidRPr="00C50852">
          <w:t xml:space="preserve"> </w:t>
        </w:r>
      </w:ins>
      <w:ins w:id="380" w:author="James Lucius Haynes" w:date="2011-11-14T00:40:00Z">
        <w:r w:rsidRPr="00C50852">
          <w:t xml:space="preserve">Who </w:t>
        </w:r>
        <w:r w:rsidRPr="001D612C">
          <w:t>have</w:t>
        </w:r>
      </w:ins>
      <w:ins w:id="381" w:author="James Lucius Haynes" w:date="2011-11-14T00:33:00Z">
        <w:r w:rsidR="008F7363" w:rsidRPr="00604568">
          <w:rPr>
            <w:rPrChange w:id="382" w:author="James Lucius Haynes" w:date="2011-11-14T18:51:00Z">
              <w:rPr>
                <w:sz w:val="22"/>
              </w:rPr>
            </w:rPrChange>
          </w:rPr>
          <w:t xml:space="preserve"> received a registered membership card through the payment of annual national membership </w:t>
        </w:r>
        <w:proofErr w:type="gramStart"/>
        <w:r w:rsidR="008F7363" w:rsidRPr="00604568">
          <w:rPr>
            <w:rPrChange w:id="383" w:author="James Lucius Haynes" w:date="2011-11-14T18:51:00Z">
              <w:rPr>
                <w:sz w:val="22"/>
              </w:rPr>
            </w:rPrChange>
          </w:rPr>
          <w:t>fees.</w:t>
        </w:r>
      </w:ins>
      <w:proofErr w:type="gramEnd"/>
    </w:p>
    <w:p w14:paraId="41521D98" w14:textId="77777777" w:rsidR="00F03E77" w:rsidRPr="001D612C" w:rsidRDefault="00F03E77">
      <w:pPr>
        <w:numPr>
          <w:ilvl w:val="0"/>
          <w:numId w:val="39"/>
        </w:numPr>
        <w:rPr>
          <w:ins w:id="384" w:author="James Lucius Haynes" w:date="2011-11-14T00:39:00Z"/>
          <w:b/>
        </w:rPr>
        <w:pPrChange w:id="385" w:author="James Lucius Haynes" w:date="2011-11-14T00:39:00Z">
          <w:pPr>
            <w:numPr>
              <w:numId w:val="43"/>
            </w:numPr>
            <w:ind w:left="1440" w:hanging="720"/>
          </w:pPr>
        </w:pPrChange>
      </w:pPr>
      <w:ins w:id="386" w:author="James Lucius Haynes" w:date="2011-11-14T00:37:00Z">
        <w:r w:rsidRPr="00C50852">
          <w:t>Collegiate Affiliate Member</w:t>
        </w:r>
      </w:ins>
    </w:p>
    <w:p w14:paraId="0646384C" w14:textId="77777777" w:rsidR="00F03E77" w:rsidRPr="00C50852" w:rsidRDefault="00F03E77">
      <w:pPr>
        <w:numPr>
          <w:ilvl w:val="0"/>
          <w:numId w:val="43"/>
        </w:numPr>
        <w:rPr>
          <w:ins w:id="387" w:author="James Lucius Haynes" w:date="2011-11-14T00:41:00Z"/>
        </w:rPr>
        <w:pPrChange w:id="388" w:author="James Lucius Haynes" w:date="2011-11-14T00:38:00Z">
          <w:pPr>
            <w:numPr>
              <w:numId w:val="39"/>
            </w:numPr>
            <w:ind w:left="720" w:hanging="360"/>
          </w:pPr>
        </w:pPrChange>
      </w:pPr>
      <w:ins w:id="389" w:author="James Lucius Haynes" w:date="2011-11-14T00:39:00Z">
        <w:r w:rsidRPr="00604568">
          <w:rPr>
            <w:rPrChange w:id="390" w:author="James Lucius Haynes" w:date="2011-11-14T18:51:00Z">
              <w:rPr>
                <w:b/>
              </w:rPr>
            </w:rPrChange>
          </w:rPr>
          <w:t>If you are a college student but not majoring in any of the above discipline areas, you are eligible to become a Collegiate Affiliate member</w:t>
        </w:r>
      </w:ins>
      <w:ins w:id="391" w:author="James Lucius Haynes" w:date="2011-11-14T00:42:00Z">
        <w:r w:rsidRPr="00C50852">
          <w:t xml:space="preserve">, if they </w:t>
        </w:r>
      </w:ins>
    </w:p>
    <w:p w14:paraId="4EEA7A8C" w14:textId="77777777" w:rsidR="00F03E77" w:rsidRPr="001D612C" w:rsidRDefault="00F03E77">
      <w:pPr>
        <w:ind w:left="1440"/>
        <w:rPr>
          <w:ins w:id="392" w:author="James Lucius Haynes" w:date="2011-11-14T00:39:00Z"/>
        </w:rPr>
        <w:pPrChange w:id="393" w:author="James Lucius Haynes" w:date="2011-11-14T00:41:00Z">
          <w:pPr>
            <w:numPr>
              <w:numId w:val="39"/>
            </w:numPr>
            <w:ind w:left="720" w:hanging="360"/>
          </w:pPr>
        </w:pPrChange>
      </w:pPr>
    </w:p>
    <w:p w14:paraId="146C3CE1" w14:textId="6392918D" w:rsidR="00F03E77" w:rsidRPr="00604568" w:rsidRDefault="00026B37">
      <w:pPr>
        <w:numPr>
          <w:ilvl w:val="0"/>
          <w:numId w:val="43"/>
        </w:numPr>
        <w:rPr>
          <w:ins w:id="394" w:author="James Lucius Haynes" w:date="2011-11-14T00:37:00Z"/>
          <w:rPrChange w:id="395" w:author="James Lucius Haynes" w:date="2011-11-14T18:51:00Z">
            <w:rPr>
              <w:ins w:id="396" w:author="James Lucius Haynes" w:date="2011-11-14T00:37:00Z"/>
              <w:b/>
            </w:rPr>
          </w:rPrChange>
        </w:rPr>
        <w:pPrChange w:id="397" w:author="James Lucius Haynes" w:date="2011-11-14T00:39:00Z">
          <w:pPr>
            <w:numPr>
              <w:numId w:val="39"/>
            </w:numPr>
            <w:ind w:left="720" w:hanging="360"/>
          </w:pPr>
        </w:pPrChange>
      </w:pPr>
      <w:ins w:id="398" w:author="Ciara Montgomery" w:date="2017-02-19T00:16:00Z">
        <w:r>
          <w:t>H</w:t>
        </w:r>
      </w:ins>
      <w:ins w:id="399" w:author="James Lucius Haynes" w:date="2011-11-14T00:40:00Z">
        <w:del w:id="400" w:author="Ciara Montgomery" w:date="2017-02-19T00:16:00Z">
          <w:r w:rsidR="00F03E77" w:rsidRPr="000A5CE1" w:rsidDel="00026B37">
            <w:delText>h</w:delText>
          </w:r>
        </w:del>
        <w:r w:rsidR="00F03E77" w:rsidRPr="000A5CE1">
          <w:t>ave received a registered membership card through the payment of annual national membership fees</w:t>
        </w:r>
      </w:ins>
    </w:p>
    <w:p w14:paraId="17684C6C" w14:textId="77777777" w:rsidR="00F03E77" w:rsidRPr="00C50852" w:rsidRDefault="00F03E77">
      <w:pPr>
        <w:numPr>
          <w:ilvl w:val="0"/>
          <w:numId w:val="39"/>
        </w:numPr>
        <w:rPr>
          <w:ins w:id="401" w:author="James Lucius Haynes" w:date="2011-11-14T00:41:00Z"/>
        </w:rPr>
        <w:pPrChange w:id="402" w:author="James Lucius Haynes" w:date="2011-11-14T00:41:00Z">
          <w:pPr>
            <w:ind w:left="720"/>
          </w:pPr>
        </w:pPrChange>
      </w:pPr>
      <w:ins w:id="403" w:author="James Lucius Haynes" w:date="2011-11-14T00:41:00Z">
        <w:r w:rsidRPr="00C50852">
          <w:t>Alumni Extension / Technical Professional Member</w:t>
        </w:r>
      </w:ins>
    </w:p>
    <w:p w14:paraId="1748860E" w14:textId="77777777" w:rsidR="00F03E77" w:rsidRPr="00604568" w:rsidRDefault="00F03E77">
      <w:pPr>
        <w:numPr>
          <w:ilvl w:val="0"/>
          <w:numId w:val="46"/>
        </w:numPr>
        <w:rPr>
          <w:ins w:id="404" w:author="James Lucius Haynes" w:date="2011-11-14T00:33:00Z"/>
          <w:rPrChange w:id="405" w:author="James Lucius Haynes" w:date="2011-11-14T18:51:00Z">
            <w:rPr>
              <w:ins w:id="406" w:author="James Lucius Haynes" w:date="2011-11-14T00:33:00Z"/>
              <w:sz w:val="22"/>
            </w:rPr>
          </w:rPrChange>
        </w:rPr>
        <w:pPrChange w:id="407" w:author="James Lucius Haynes" w:date="2011-11-14T00:41:00Z">
          <w:pPr>
            <w:ind w:left="720"/>
          </w:pPr>
        </w:pPrChange>
      </w:pPr>
      <w:ins w:id="408" w:author="James Lucius Haynes" w:date="2011-11-14T00:42:00Z">
        <w:r w:rsidRPr="00C50852">
          <w:t>Graduate members have the option to register as Technical Professional members if they</w:t>
        </w:r>
        <w:r w:rsidRPr="001D612C">
          <w:t xml:space="preserve"> choose to do so. Qualifications </w:t>
        </w:r>
      </w:ins>
      <w:ins w:id="409" w:author="James Lucius Haynes" w:date="2011-11-14T00:43:00Z">
        <w:r w:rsidRPr="000A5CE1">
          <w:t>are</w:t>
        </w:r>
      </w:ins>
      <w:ins w:id="410" w:author="James Lucius Haynes" w:date="2011-11-14T00:42:00Z">
        <w:r w:rsidRPr="000A5CE1">
          <w:t xml:space="preserve"> </w:t>
        </w:r>
      </w:ins>
      <w:ins w:id="411" w:author="James Lucius Haynes" w:date="2011-11-14T00:43:00Z">
        <w:r w:rsidRPr="00FB05B3">
          <w:t>as outlined on the national website</w:t>
        </w:r>
      </w:ins>
    </w:p>
    <w:p w14:paraId="544B911D" w14:textId="77777777" w:rsidR="008F7363" w:rsidRPr="00C50852" w:rsidDel="00604568" w:rsidRDefault="008F7363">
      <w:pPr>
        <w:ind w:left="1440"/>
        <w:rPr>
          <w:del w:id="412" w:author="James Lucius Haynes" w:date="2011-11-14T18:53:00Z"/>
          <w:b/>
        </w:rPr>
        <w:pPrChange w:id="413" w:author="James Lucius Haynes" w:date="2011-11-14T00:33:00Z">
          <w:pPr/>
        </w:pPrChange>
      </w:pPr>
    </w:p>
    <w:p w14:paraId="720AF10E" w14:textId="77777777" w:rsidR="006B429A" w:rsidRPr="001D612C" w:rsidDel="00604568" w:rsidRDefault="006B429A">
      <w:pPr>
        <w:rPr>
          <w:del w:id="414" w:author="James Lucius Haynes" w:date="2011-11-14T18:52:00Z"/>
          <w:b/>
        </w:rPr>
      </w:pPr>
    </w:p>
    <w:p w14:paraId="28CE9907" w14:textId="77777777" w:rsidR="00F03E77" w:rsidRPr="000A5CE1" w:rsidRDefault="00F03E77">
      <w:pPr>
        <w:rPr>
          <w:ins w:id="415" w:author="James Lucius Haynes" w:date="2011-11-14T00:44:00Z"/>
          <w:b/>
        </w:rPr>
      </w:pPr>
    </w:p>
    <w:p w14:paraId="18D16D99" w14:textId="77777777" w:rsidR="006B429A" w:rsidRPr="00C50852" w:rsidDel="00F03E77" w:rsidRDefault="009826B7">
      <w:pPr>
        <w:rPr>
          <w:del w:id="416" w:author="James Lucius Haynes" w:date="2011-11-14T00:44:00Z"/>
        </w:rPr>
      </w:pPr>
      <w:ins w:id="417" w:author="James Lucius Haynes" w:date="2011-11-14T14:31:00Z">
        <w:r w:rsidRPr="000A5CE1">
          <w:rPr>
            <w:b/>
          </w:rPr>
          <w:t>2.2 Chapter</w:t>
        </w:r>
      </w:ins>
      <w:ins w:id="418" w:author="James Lucius Haynes" w:date="2011-11-14T00:44:00Z">
        <w:r w:rsidR="00F03E77" w:rsidRPr="00FB05B3">
          <w:rPr>
            <w:b/>
          </w:rPr>
          <w:t xml:space="preserve"> </w:t>
        </w:r>
      </w:ins>
      <w:r w:rsidR="006B429A" w:rsidRPr="00604568">
        <w:rPr>
          <w:b/>
          <w:rPrChange w:id="419" w:author="James Lucius Haynes" w:date="2011-11-14T18:51:00Z">
            <w:rPr>
              <w:sz w:val="22"/>
            </w:rPr>
          </w:rPrChange>
        </w:rPr>
        <w:t>Members shall be defined as:</w:t>
      </w:r>
    </w:p>
    <w:p w14:paraId="35664812" w14:textId="77777777" w:rsidR="00F03E77" w:rsidRPr="001D612C" w:rsidRDefault="00F03E77">
      <w:pPr>
        <w:rPr>
          <w:ins w:id="420" w:author="James Lucius Haynes" w:date="2011-11-14T00:44:00Z"/>
        </w:rPr>
      </w:pPr>
    </w:p>
    <w:p w14:paraId="2FE7AAF0" w14:textId="77777777" w:rsidR="006B429A" w:rsidRPr="00604568" w:rsidDel="00E94BC4" w:rsidRDefault="006B429A">
      <w:pPr>
        <w:rPr>
          <w:del w:id="421" w:author="James Lucius Haynes" w:date="2011-11-14T19:00:00Z"/>
          <w:rPrChange w:id="422" w:author="James Lucius Haynes" w:date="2011-11-14T18:51:00Z">
            <w:rPr>
              <w:del w:id="423" w:author="James Lucius Haynes" w:date="2011-11-14T19:00:00Z"/>
              <w:sz w:val="22"/>
            </w:rPr>
          </w:rPrChange>
        </w:rPr>
      </w:pPr>
    </w:p>
    <w:p w14:paraId="65958F34" w14:textId="77777777" w:rsidR="000A6672" w:rsidRPr="00C50852" w:rsidRDefault="00F03E77">
      <w:pPr>
        <w:numPr>
          <w:ilvl w:val="0"/>
          <w:numId w:val="47"/>
        </w:numPr>
        <w:rPr>
          <w:ins w:id="424" w:author="James Lucius Haynes" w:date="2011-11-14T00:47:00Z"/>
        </w:rPr>
        <w:pPrChange w:id="425" w:author="James Lucius Haynes" w:date="2011-11-14T00:47:00Z">
          <w:pPr>
            <w:ind w:left="720" w:hanging="720"/>
          </w:pPr>
        </w:pPrChange>
      </w:pPr>
      <w:ins w:id="426" w:author="James Lucius Haynes" w:date="2011-11-14T00:45:00Z">
        <w:r w:rsidRPr="00C50852">
          <w:t>Member</w:t>
        </w:r>
      </w:ins>
    </w:p>
    <w:p w14:paraId="35A3ABD0" w14:textId="77777777" w:rsidR="000A6672" w:rsidRPr="00FB05B3" w:rsidRDefault="000A6672">
      <w:pPr>
        <w:numPr>
          <w:ilvl w:val="0"/>
          <w:numId w:val="50"/>
        </w:numPr>
        <w:ind w:left="1440"/>
        <w:rPr>
          <w:ins w:id="427" w:author="James Lucius Haynes" w:date="2011-11-14T00:48:00Z"/>
        </w:rPr>
        <w:pPrChange w:id="428" w:author="James Lucius Haynes" w:date="2011-11-14T00:55:00Z">
          <w:pPr>
            <w:ind w:left="720" w:hanging="720"/>
          </w:pPr>
        </w:pPrChange>
      </w:pPr>
      <w:ins w:id="429" w:author="James Lucius Haynes" w:date="2011-11-14T00:47:00Z">
        <w:r w:rsidRPr="001D612C">
          <w:t>An undergraduate enrolled in an accredited educational institution or program that offers a degree in the field of engineering and</w:t>
        </w:r>
        <w:r w:rsidRPr="000A5CE1">
          <w:t xml:space="preserve"> is a candidate for a degree in engineering, engineering technology, applied/physical science, or business, </w:t>
        </w:r>
        <w:del w:id="430" w:author="Sheldon W. Fulton" w:date="2014-01-24T16:52:00Z">
          <w:r w:rsidRPr="000A5CE1" w:rsidDel="008D6403">
            <w:delText>or</w:delText>
          </w:r>
        </w:del>
      </w:ins>
    </w:p>
    <w:p w14:paraId="63030FF2" w14:textId="77777777" w:rsidR="000A6672" w:rsidRPr="005668EA" w:rsidRDefault="000A6672">
      <w:pPr>
        <w:ind w:left="1440"/>
        <w:rPr>
          <w:ins w:id="431" w:author="James Lucius Haynes" w:date="2011-11-14T00:48:00Z"/>
        </w:rPr>
        <w:pPrChange w:id="432" w:author="James Lucius Haynes" w:date="2011-11-14T00:48:00Z">
          <w:pPr>
            <w:ind w:left="720" w:hanging="720"/>
          </w:pPr>
        </w:pPrChange>
      </w:pPr>
    </w:p>
    <w:p w14:paraId="07879866" w14:textId="77777777" w:rsidR="000A6672" w:rsidRPr="00C50852" w:rsidRDefault="000A6672" w:rsidP="00C50852">
      <w:pPr>
        <w:numPr>
          <w:ilvl w:val="0"/>
          <w:numId w:val="50"/>
        </w:numPr>
        <w:ind w:left="1440"/>
        <w:rPr>
          <w:ins w:id="433" w:author="James Lucius Haynes" w:date="2011-11-14T00:51:00Z"/>
        </w:rPr>
      </w:pPr>
      <w:ins w:id="434" w:author="James Lucius Haynes" w:date="2011-11-14T00:47:00Z">
        <w:r w:rsidRPr="00AA7BB1">
          <w:t>A graduate student who has received an undergraduate degree in engineering, engineering technology, applied / physical science, or business.</w:t>
        </w:r>
        <w:r w:rsidRPr="00AA7BB1" w:rsidDel="00F03E77">
          <w:t xml:space="preserve"> </w:t>
        </w:r>
      </w:ins>
      <w:del w:id="435" w:author="James Lucius Haynes" w:date="2011-11-14T00:45:00Z">
        <w:r w:rsidR="006B429A" w:rsidRPr="00E94BC4" w:rsidDel="00F03E77">
          <w:rPr>
            <w:rPrChange w:id="436" w:author="James Lucius Haynes" w:date="2011-11-14T19:00:00Z">
              <w:rPr>
                <w:sz w:val="22"/>
              </w:rPr>
            </w:rPrChange>
          </w:rPr>
          <w:delText>(a)</w:delText>
        </w:r>
      </w:del>
    </w:p>
    <w:p w14:paraId="08E6AB36" w14:textId="77777777" w:rsidR="00026B37" w:rsidRDefault="00026B37">
      <w:pPr>
        <w:ind w:left="360"/>
        <w:rPr>
          <w:ins w:id="437" w:author="Ciara Montgomery" w:date="2017-02-19T00:16:00Z"/>
        </w:rPr>
        <w:pPrChange w:id="438" w:author="Ciara Montgomery" w:date="2017-02-19T00:16:00Z">
          <w:pPr/>
        </w:pPrChange>
      </w:pPr>
    </w:p>
    <w:p w14:paraId="1442FA0E" w14:textId="77777777" w:rsidR="00026B37" w:rsidRDefault="00026B37">
      <w:pPr>
        <w:ind w:left="360"/>
        <w:rPr>
          <w:ins w:id="439" w:author="Ciara Montgomery" w:date="2017-02-19T00:16:00Z"/>
        </w:rPr>
        <w:pPrChange w:id="440" w:author="Ciara Montgomery" w:date="2017-02-19T00:16:00Z">
          <w:pPr/>
        </w:pPrChange>
      </w:pPr>
    </w:p>
    <w:p w14:paraId="77EE4097" w14:textId="77777777" w:rsidR="006F1664" w:rsidRPr="001D612C" w:rsidRDefault="000A6672">
      <w:pPr>
        <w:numPr>
          <w:ilvl w:val="0"/>
          <w:numId w:val="47"/>
        </w:numPr>
        <w:rPr>
          <w:ins w:id="441" w:author="James Lucius Haynes" w:date="2011-11-14T01:02:00Z"/>
        </w:rPr>
        <w:pPrChange w:id="442" w:author="James Lucius Haynes" w:date="2011-11-14T00:59:00Z">
          <w:pPr/>
        </w:pPrChange>
      </w:pPr>
      <w:ins w:id="443" w:author="James Lucius Haynes" w:date="2011-11-14T00:52:00Z">
        <w:r w:rsidRPr="00C50852">
          <w:t>Affiliate Member</w:t>
        </w:r>
      </w:ins>
    </w:p>
    <w:p w14:paraId="0A30E243" w14:textId="77777777" w:rsidR="006F1664" w:rsidRPr="000A5CE1" w:rsidRDefault="006F1664">
      <w:pPr>
        <w:numPr>
          <w:ilvl w:val="0"/>
          <w:numId w:val="51"/>
        </w:numPr>
        <w:rPr>
          <w:ins w:id="444" w:author="James Lucius Haynes" w:date="2011-11-14T00:56:00Z"/>
        </w:rPr>
        <w:pPrChange w:id="445" w:author="James Lucius Haynes" w:date="2011-11-14T00:59:00Z">
          <w:pPr/>
        </w:pPrChange>
      </w:pPr>
      <w:ins w:id="446" w:author="James Lucius Haynes" w:date="2011-11-14T00:59:00Z">
        <w:r w:rsidRPr="001D612C">
          <w:t xml:space="preserve">A person who is not a student and has received a degree in one of the areas defined in Article II2 Section 2(a), and has </w:t>
        </w:r>
      </w:ins>
      <w:ins w:id="447" w:author="James Lucius Haynes" w:date="2011-11-14T01:00:00Z">
        <w:r w:rsidRPr="000A5CE1">
          <w:t>registered as a chapter member</w:t>
        </w:r>
      </w:ins>
    </w:p>
    <w:p w14:paraId="1064CC21" w14:textId="77777777" w:rsidR="006F1664" w:rsidRPr="00FB05B3" w:rsidRDefault="006F1664">
      <w:pPr>
        <w:numPr>
          <w:ilvl w:val="0"/>
          <w:numId w:val="47"/>
        </w:numPr>
        <w:rPr>
          <w:ins w:id="448" w:author="James Lucius Haynes" w:date="2011-11-14T01:02:00Z"/>
        </w:rPr>
        <w:pPrChange w:id="449" w:author="James Lucius Haynes" w:date="2011-11-14T00:59:00Z">
          <w:pPr/>
        </w:pPrChange>
      </w:pPr>
      <w:ins w:id="450" w:author="James Lucius Haynes" w:date="2011-11-14T01:03:00Z">
        <w:r w:rsidRPr="000A5CE1">
          <w:lastRenderedPageBreak/>
          <w:t>Honorary Member</w:t>
        </w:r>
      </w:ins>
    </w:p>
    <w:p w14:paraId="05F7D2C7" w14:textId="77777777" w:rsidR="006F1664" w:rsidRPr="005668EA" w:rsidRDefault="006F1664">
      <w:pPr>
        <w:numPr>
          <w:ilvl w:val="0"/>
          <w:numId w:val="52"/>
        </w:numPr>
        <w:rPr>
          <w:ins w:id="451" w:author="James Lucius Haynes" w:date="2011-11-14T01:04:00Z"/>
        </w:rPr>
        <w:pPrChange w:id="452" w:author="James Lucius Haynes" w:date="2011-11-14T01:04:00Z">
          <w:pPr>
            <w:numPr>
              <w:numId w:val="47"/>
            </w:numPr>
            <w:ind w:left="720" w:hanging="360"/>
          </w:pPr>
        </w:pPrChange>
      </w:pPr>
      <w:ins w:id="453" w:author="James Lucius Haynes" w:date="2011-11-14T01:04:00Z">
        <w:r w:rsidRPr="005668EA">
          <w:t>Honorary member shall be defined as a person who does not meet the definition of member but has contributed through efforts in support of the goals of the National Society and has been nominated by the chapter, region, or the National Executive Board.</w:t>
        </w:r>
      </w:ins>
    </w:p>
    <w:p w14:paraId="0F5DC608" w14:textId="77777777" w:rsidR="006B429A" w:rsidRPr="00604568" w:rsidDel="000A6672" w:rsidRDefault="006B429A">
      <w:pPr>
        <w:rPr>
          <w:del w:id="454" w:author="James Lucius Haynes" w:date="2011-11-14T00:46:00Z"/>
          <w:rPrChange w:id="455" w:author="James Lucius Haynes" w:date="2011-11-14T18:51:00Z">
            <w:rPr>
              <w:del w:id="456" w:author="James Lucius Haynes" w:date="2011-11-14T00:46:00Z"/>
              <w:sz w:val="22"/>
            </w:rPr>
          </w:rPrChange>
        </w:rPr>
        <w:pPrChange w:id="457" w:author="James Lucius Haynes" w:date="2011-11-14T01:04:00Z">
          <w:pPr>
            <w:ind w:left="720" w:hanging="720"/>
          </w:pPr>
        </w:pPrChange>
      </w:pPr>
      <w:del w:id="458" w:author="James Lucius Haynes" w:date="2011-11-14T00:51:00Z">
        <w:r w:rsidRPr="00604568" w:rsidDel="000A6672">
          <w:rPr>
            <w:rPrChange w:id="459" w:author="James Lucius Haynes" w:date="2011-11-14T18:51:00Z">
              <w:rPr>
                <w:sz w:val="22"/>
              </w:rPr>
            </w:rPrChange>
          </w:rPr>
          <w:tab/>
        </w:r>
      </w:del>
      <w:del w:id="460" w:author="James Lucius Haynes" w:date="2011-11-14T00:45:00Z">
        <w:r w:rsidRPr="00604568" w:rsidDel="00F03E77">
          <w:rPr>
            <w:rPrChange w:id="461" w:author="James Lucius Haynes" w:date="2011-11-14T18:51:00Z">
              <w:rPr>
                <w:sz w:val="22"/>
              </w:rPr>
            </w:rPrChange>
          </w:rPr>
          <w:delText xml:space="preserve"> i)  </w:delText>
        </w:r>
      </w:del>
      <w:del w:id="462" w:author="James Lucius Haynes" w:date="2011-11-14T00:47:00Z">
        <w:r w:rsidRPr="00604568" w:rsidDel="000A6672">
          <w:rPr>
            <w:rPrChange w:id="463" w:author="James Lucius Haynes" w:date="2011-11-14T18:51:00Z">
              <w:rPr>
                <w:sz w:val="22"/>
              </w:rPr>
            </w:rPrChange>
          </w:rPr>
          <w:delText>An undergraduate enrolled in an accredited educational institution or program that offers a degree in the field of engineering and is a candidate for a degree in engineering, engineering technology, applied/physical science, or business, or</w:delText>
        </w:r>
      </w:del>
    </w:p>
    <w:p w14:paraId="1B82DB0E" w14:textId="77777777" w:rsidR="006B429A" w:rsidRPr="00604568" w:rsidDel="000A6672" w:rsidRDefault="006B429A" w:rsidP="009826B7">
      <w:pPr>
        <w:rPr>
          <w:del w:id="464" w:author="James Lucius Haynes" w:date="2011-11-14T00:46:00Z"/>
          <w:rPrChange w:id="465" w:author="James Lucius Haynes" w:date="2011-11-14T18:51:00Z">
            <w:rPr>
              <w:del w:id="466" w:author="James Lucius Haynes" w:date="2011-11-14T00:46:00Z"/>
              <w:sz w:val="22"/>
            </w:rPr>
          </w:rPrChange>
        </w:rPr>
      </w:pPr>
    </w:p>
    <w:p w14:paraId="061A59C4" w14:textId="77777777" w:rsidR="006B429A" w:rsidRPr="00604568" w:rsidDel="000A6672" w:rsidRDefault="006B429A" w:rsidP="009826B7">
      <w:pPr>
        <w:rPr>
          <w:del w:id="467" w:author="James Lucius Haynes" w:date="2011-11-14T00:46:00Z"/>
          <w:rPrChange w:id="468" w:author="James Lucius Haynes" w:date="2011-11-14T18:51:00Z">
            <w:rPr>
              <w:del w:id="469" w:author="James Lucius Haynes" w:date="2011-11-14T00:46:00Z"/>
              <w:sz w:val="22"/>
            </w:rPr>
          </w:rPrChange>
        </w:rPr>
      </w:pPr>
      <w:del w:id="470" w:author="James Lucius Haynes" w:date="2011-11-14T00:46:00Z">
        <w:r w:rsidRPr="00604568" w:rsidDel="000A6672">
          <w:rPr>
            <w:rPrChange w:id="471" w:author="James Lucius Haynes" w:date="2011-11-14T18:51:00Z">
              <w:rPr>
                <w:sz w:val="22"/>
              </w:rPr>
            </w:rPrChange>
          </w:rPr>
          <w:delText xml:space="preserve">      </w:delText>
        </w:r>
        <w:r w:rsidRPr="00604568" w:rsidDel="000A6672">
          <w:rPr>
            <w:rPrChange w:id="472" w:author="James Lucius Haynes" w:date="2011-11-14T18:51:00Z">
              <w:rPr>
                <w:sz w:val="22"/>
              </w:rPr>
            </w:rPrChange>
          </w:rPr>
          <w:tab/>
          <w:delText xml:space="preserve">ii) </w:delText>
        </w:r>
      </w:del>
      <w:del w:id="473" w:author="James Lucius Haynes" w:date="2011-11-14T00:47:00Z">
        <w:r w:rsidRPr="00604568" w:rsidDel="000A6672">
          <w:rPr>
            <w:rPrChange w:id="474" w:author="James Lucius Haynes" w:date="2011-11-14T18:51:00Z">
              <w:rPr>
                <w:sz w:val="22"/>
              </w:rPr>
            </w:rPrChange>
          </w:rPr>
          <w:delText xml:space="preserve">A graduate student who has received an undergraduate degree in engineering, </w:delText>
        </w:r>
      </w:del>
    </w:p>
    <w:p w14:paraId="3BF27817" w14:textId="77777777" w:rsidR="006B429A" w:rsidRPr="00604568" w:rsidDel="000A6672" w:rsidRDefault="006B429A">
      <w:pPr>
        <w:rPr>
          <w:del w:id="475" w:author="James Lucius Haynes" w:date="2011-11-14T00:47:00Z"/>
          <w:rPrChange w:id="476" w:author="James Lucius Haynes" w:date="2011-11-14T18:51:00Z">
            <w:rPr>
              <w:del w:id="477" w:author="James Lucius Haynes" w:date="2011-11-14T00:47:00Z"/>
              <w:sz w:val="22"/>
            </w:rPr>
          </w:rPrChange>
        </w:rPr>
        <w:pPrChange w:id="478" w:author="James Lucius Haynes" w:date="2011-11-14T01:04:00Z">
          <w:pPr>
            <w:ind w:firstLine="720"/>
          </w:pPr>
        </w:pPrChange>
      </w:pPr>
      <w:del w:id="479" w:author="James Lucius Haynes" w:date="2011-11-14T00:47:00Z">
        <w:r w:rsidRPr="00604568" w:rsidDel="000A6672">
          <w:rPr>
            <w:rPrChange w:id="480" w:author="James Lucius Haynes" w:date="2011-11-14T18:51:00Z">
              <w:rPr>
                <w:sz w:val="22"/>
              </w:rPr>
            </w:rPrChange>
          </w:rPr>
          <w:delText>engineering technology, applied / physical science, or business.</w:delText>
        </w:r>
      </w:del>
    </w:p>
    <w:p w14:paraId="5FF5D38F" w14:textId="77777777" w:rsidR="006B429A" w:rsidRPr="00604568" w:rsidDel="000A6672" w:rsidRDefault="006B429A" w:rsidP="009826B7">
      <w:pPr>
        <w:rPr>
          <w:del w:id="481" w:author="James Lucius Haynes" w:date="2011-11-14T00:51:00Z"/>
          <w:rPrChange w:id="482" w:author="James Lucius Haynes" w:date="2011-11-14T18:51:00Z">
            <w:rPr>
              <w:del w:id="483" w:author="James Lucius Haynes" w:date="2011-11-14T00:51:00Z"/>
              <w:sz w:val="22"/>
            </w:rPr>
          </w:rPrChange>
        </w:rPr>
      </w:pPr>
    </w:p>
    <w:p w14:paraId="74C2008B" w14:textId="77777777" w:rsidR="006B429A" w:rsidRPr="00604568" w:rsidDel="008F7363" w:rsidRDefault="006B429A">
      <w:pPr>
        <w:rPr>
          <w:del w:id="484" w:author="James Lucius Haynes" w:date="2011-11-14T00:32:00Z"/>
          <w:rPrChange w:id="485" w:author="James Lucius Haynes" w:date="2011-11-14T18:51:00Z">
            <w:rPr>
              <w:del w:id="486" w:author="James Lucius Haynes" w:date="2011-11-14T00:32:00Z"/>
              <w:sz w:val="22"/>
            </w:rPr>
          </w:rPrChange>
        </w:rPr>
        <w:pPrChange w:id="487" w:author="James Lucius Haynes" w:date="2011-11-14T01:04:00Z">
          <w:pPr>
            <w:ind w:left="720"/>
          </w:pPr>
        </w:pPrChange>
      </w:pPr>
      <w:del w:id="488" w:author="James Lucius Haynes" w:date="2011-11-14T00:32:00Z">
        <w:r w:rsidRPr="00604568" w:rsidDel="008F7363">
          <w:rPr>
            <w:rPrChange w:id="489" w:author="James Lucius Haynes" w:date="2011-11-14T18:51:00Z">
              <w:rPr>
                <w:sz w:val="22"/>
              </w:rPr>
            </w:rPrChange>
          </w:rPr>
          <w:delText>iii) Has received a registered membership card through the payment of annual membership fees.</w:delText>
        </w:r>
      </w:del>
    </w:p>
    <w:p w14:paraId="519BCE67" w14:textId="77777777" w:rsidR="006B429A" w:rsidRPr="00604568" w:rsidDel="000A6672" w:rsidRDefault="006B429A">
      <w:pPr>
        <w:rPr>
          <w:del w:id="490" w:author="James Lucius Haynes" w:date="2011-11-14T00:51:00Z"/>
          <w:rPrChange w:id="491" w:author="James Lucius Haynes" w:date="2011-11-14T18:51:00Z">
            <w:rPr>
              <w:del w:id="492" w:author="James Lucius Haynes" w:date="2011-11-14T00:51:00Z"/>
              <w:sz w:val="22"/>
            </w:rPr>
          </w:rPrChange>
        </w:rPr>
        <w:pPrChange w:id="493" w:author="James Lucius Haynes" w:date="2011-11-14T01:04:00Z">
          <w:pPr>
            <w:ind w:left="720"/>
          </w:pPr>
        </w:pPrChange>
      </w:pPr>
    </w:p>
    <w:p w14:paraId="614A33A3" w14:textId="77777777" w:rsidR="006B429A" w:rsidRPr="00604568" w:rsidDel="000A6672" w:rsidRDefault="006B429A">
      <w:pPr>
        <w:rPr>
          <w:del w:id="494" w:author="James Lucius Haynes" w:date="2011-11-14T00:51:00Z"/>
          <w:rPrChange w:id="495" w:author="James Lucius Haynes" w:date="2011-11-14T18:51:00Z">
            <w:rPr>
              <w:del w:id="496" w:author="James Lucius Haynes" w:date="2011-11-14T00:51:00Z"/>
              <w:sz w:val="22"/>
            </w:rPr>
          </w:rPrChange>
        </w:rPr>
        <w:pPrChange w:id="497" w:author="James Lucius Haynes" w:date="2011-11-14T01:04:00Z">
          <w:pPr>
            <w:ind w:left="720" w:hanging="720"/>
          </w:pPr>
        </w:pPrChange>
      </w:pPr>
      <w:del w:id="498" w:author="James Lucius Haynes" w:date="2011-11-14T00:50:00Z">
        <w:r w:rsidRPr="00604568" w:rsidDel="000A6672">
          <w:rPr>
            <w:rPrChange w:id="499" w:author="James Lucius Haynes" w:date="2011-11-14T18:51:00Z">
              <w:rPr>
                <w:sz w:val="22"/>
              </w:rPr>
            </w:rPrChange>
          </w:rPr>
          <w:delText>(b)</w:delText>
        </w:r>
        <w:r w:rsidRPr="00604568" w:rsidDel="000A6672">
          <w:rPr>
            <w:rPrChange w:id="500" w:author="James Lucius Haynes" w:date="2011-11-14T18:51:00Z">
              <w:rPr>
                <w:sz w:val="22"/>
              </w:rPr>
            </w:rPrChange>
          </w:rPr>
          <w:tab/>
        </w:r>
      </w:del>
      <w:del w:id="501" w:author="James Lucius Haynes" w:date="2011-11-14T00:51:00Z">
        <w:r w:rsidRPr="00604568" w:rsidDel="000A6672">
          <w:rPr>
            <w:rPrChange w:id="502" w:author="James Lucius Haynes" w:date="2011-11-14T18:51:00Z">
              <w:rPr>
                <w:sz w:val="22"/>
              </w:rPr>
            </w:rPrChange>
          </w:rPr>
          <w:delText>Affiliate member shall be defined as a person who is not a student and has received a degree in one of the areas defined in Article III Section 2(a), and has received a registered membership card through the payment of annual membership fees.</w:delText>
        </w:r>
      </w:del>
    </w:p>
    <w:p w14:paraId="76ABD578" w14:textId="77777777" w:rsidR="006B429A" w:rsidRPr="00604568" w:rsidDel="006F1664" w:rsidRDefault="006B429A" w:rsidP="009826B7">
      <w:pPr>
        <w:rPr>
          <w:del w:id="503" w:author="James Lucius Haynes" w:date="2011-11-14T01:01:00Z"/>
          <w:rPrChange w:id="504" w:author="James Lucius Haynes" w:date="2011-11-14T18:51:00Z">
            <w:rPr>
              <w:del w:id="505" w:author="James Lucius Haynes" w:date="2011-11-14T01:01:00Z"/>
              <w:sz w:val="22"/>
            </w:rPr>
          </w:rPrChange>
        </w:rPr>
      </w:pPr>
    </w:p>
    <w:p w14:paraId="392953F5" w14:textId="77777777" w:rsidR="006B429A" w:rsidRPr="00604568" w:rsidDel="006F1664" w:rsidRDefault="006B429A">
      <w:pPr>
        <w:rPr>
          <w:del w:id="506" w:author="James Lucius Haynes" w:date="2011-11-14T01:01:00Z"/>
          <w:rPrChange w:id="507" w:author="James Lucius Haynes" w:date="2011-11-14T18:51:00Z">
            <w:rPr>
              <w:del w:id="508" w:author="James Lucius Haynes" w:date="2011-11-14T01:01:00Z"/>
              <w:sz w:val="22"/>
            </w:rPr>
          </w:rPrChange>
        </w:rPr>
        <w:pPrChange w:id="509" w:author="James Lucius Haynes" w:date="2011-11-14T01:04:00Z">
          <w:pPr>
            <w:numPr>
              <w:numId w:val="3"/>
            </w:numPr>
            <w:tabs>
              <w:tab w:val="num" w:pos="720"/>
            </w:tabs>
            <w:ind w:left="720" w:hanging="720"/>
          </w:pPr>
        </w:pPrChange>
      </w:pPr>
      <w:del w:id="510" w:author="James Lucius Haynes" w:date="2011-11-14T01:01:00Z">
        <w:r w:rsidRPr="00604568" w:rsidDel="006F1664">
          <w:rPr>
            <w:rPrChange w:id="511" w:author="James Lucius Haynes" w:date="2011-11-14T18:51:00Z">
              <w:rPr>
                <w:sz w:val="22"/>
              </w:rPr>
            </w:rPrChange>
          </w:rPr>
          <w:delText xml:space="preserve">A graduate student who qualifies for membership to the North Carolina Agricultural and Technical State University chapter of the National Society </w:delText>
        </w:r>
        <w:r w:rsidRPr="00604568" w:rsidDel="006F1664">
          <w:rPr>
            <w:color w:val="FF0000"/>
            <w:rPrChange w:id="512" w:author="James Lucius Haynes" w:date="2011-11-14T18:51:00Z">
              <w:rPr>
                <w:color w:val="FF0000"/>
                <w:sz w:val="22"/>
              </w:rPr>
            </w:rPrChange>
          </w:rPr>
          <w:delText xml:space="preserve"> </w:delText>
        </w:r>
        <w:r w:rsidRPr="00604568" w:rsidDel="006F1664">
          <w:rPr>
            <w:rPrChange w:id="513" w:author="James Lucius Haynes" w:date="2011-11-14T18:51:00Z">
              <w:rPr>
                <w:sz w:val="22"/>
              </w:rPr>
            </w:rPrChange>
          </w:rPr>
          <w:delText>may participate as a member or an alumni member, but not both.</w:delText>
        </w:r>
      </w:del>
    </w:p>
    <w:p w14:paraId="01869F1F" w14:textId="77777777" w:rsidR="006B429A" w:rsidRPr="00604568" w:rsidDel="006F1664" w:rsidRDefault="006B429A" w:rsidP="009826B7">
      <w:pPr>
        <w:rPr>
          <w:del w:id="514" w:author="James Lucius Haynes" w:date="2011-11-14T01:03:00Z"/>
          <w:rPrChange w:id="515" w:author="James Lucius Haynes" w:date="2011-11-14T18:51:00Z">
            <w:rPr>
              <w:del w:id="516" w:author="James Lucius Haynes" w:date="2011-11-14T01:03:00Z"/>
              <w:sz w:val="22"/>
            </w:rPr>
          </w:rPrChange>
        </w:rPr>
      </w:pPr>
    </w:p>
    <w:p w14:paraId="249315D2" w14:textId="77777777" w:rsidR="000A6672" w:rsidRPr="00C50852" w:rsidRDefault="006B429A">
      <w:pPr>
        <w:pStyle w:val="ListParagraph"/>
        <w:ind w:left="0"/>
        <w:rPr>
          <w:ins w:id="517" w:author="James Lucius Haynes" w:date="2011-11-14T00:49:00Z"/>
        </w:rPr>
        <w:pPrChange w:id="518" w:author="James Lucius Haynes" w:date="2011-11-14T01:04:00Z">
          <w:pPr>
            <w:numPr>
              <w:numId w:val="3"/>
            </w:numPr>
            <w:tabs>
              <w:tab w:val="num" w:pos="720"/>
            </w:tabs>
            <w:ind w:left="720" w:hanging="720"/>
          </w:pPr>
        </w:pPrChange>
      </w:pPr>
      <w:del w:id="519" w:author="James Lucius Haynes" w:date="2011-11-14T01:03:00Z">
        <w:r w:rsidRPr="00604568" w:rsidDel="006F1664">
          <w:rPr>
            <w:rPrChange w:id="520" w:author="James Lucius Haynes" w:date="2011-11-14T18:51:00Z">
              <w:rPr>
                <w:sz w:val="22"/>
              </w:rPr>
            </w:rPrChange>
          </w:rPr>
          <w:delText>Honorary member shall be defined as a person who does not meet the definition of member but has contributed through efforts in support of the goals of the National Society and has been nominated by the chapter, region, or the National Executive Board.</w:delText>
        </w:r>
      </w:del>
    </w:p>
    <w:p w14:paraId="39B8DD8D" w14:textId="77777777" w:rsidR="000A6672" w:rsidRPr="00604568" w:rsidRDefault="006F1664">
      <w:pPr>
        <w:rPr>
          <w:b/>
          <w:rPrChange w:id="521" w:author="James Lucius Haynes" w:date="2011-11-14T18:51:00Z">
            <w:rPr>
              <w:sz w:val="22"/>
            </w:rPr>
          </w:rPrChange>
        </w:rPr>
        <w:pPrChange w:id="522" w:author="James Lucius Haynes" w:date="2011-11-14T00:49:00Z">
          <w:pPr>
            <w:numPr>
              <w:numId w:val="3"/>
            </w:numPr>
            <w:tabs>
              <w:tab w:val="num" w:pos="720"/>
            </w:tabs>
            <w:ind w:left="720" w:hanging="720"/>
          </w:pPr>
        </w:pPrChange>
      </w:pPr>
      <w:ins w:id="523" w:author="James Lucius Haynes" w:date="2011-11-14T01:04:00Z">
        <w:r w:rsidRPr="00604568">
          <w:rPr>
            <w:b/>
            <w:rPrChange w:id="524" w:author="James Lucius Haynes" w:date="2011-11-14T18:51:00Z">
              <w:rPr/>
            </w:rPrChange>
          </w:rPr>
          <w:t>2.</w:t>
        </w:r>
      </w:ins>
      <w:ins w:id="525" w:author="James Lucius Haynes" w:date="2011-11-14T01:05:00Z">
        <w:r w:rsidRPr="00604568">
          <w:rPr>
            <w:b/>
            <w:rPrChange w:id="526" w:author="James Lucius Haynes" w:date="2011-11-14T18:51:00Z">
              <w:rPr/>
            </w:rPrChange>
          </w:rPr>
          <w:t xml:space="preserve">2.1 </w:t>
        </w:r>
      </w:ins>
      <w:proofErr w:type="gramStart"/>
      <w:ins w:id="527" w:author="James Lucius Haynes" w:date="2011-11-14T00:49:00Z">
        <w:r w:rsidR="000A6672" w:rsidRPr="00604568">
          <w:rPr>
            <w:b/>
            <w:rPrChange w:id="528" w:author="James Lucius Haynes" w:date="2011-11-14T18:51:00Z">
              <w:rPr/>
            </w:rPrChange>
          </w:rPr>
          <w:t>All</w:t>
        </w:r>
        <w:proofErr w:type="gramEnd"/>
        <w:r w:rsidR="000A6672" w:rsidRPr="00604568">
          <w:rPr>
            <w:b/>
            <w:rPrChange w:id="529" w:author="James Lucius Haynes" w:date="2011-11-14T18:51:00Z">
              <w:rPr/>
            </w:rPrChange>
          </w:rPr>
          <w:t xml:space="preserve"> forms </w:t>
        </w:r>
      </w:ins>
      <w:ins w:id="530" w:author="James Lucius Haynes" w:date="2011-11-14T01:05:00Z">
        <w:r w:rsidRPr="00C50852">
          <w:rPr>
            <w:b/>
          </w:rPr>
          <w:t>of chapter</w:t>
        </w:r>
      </w:ins>
      <w:ins w:id="531" w:author="James Lucius Haynes" w:date="2011-11-14T00:49:00Z">
        <w:r w:rsidR="000A6672" w:rsidRPr="00604568">
          <w:rPr>
            <w:b/>
            <w:rPrChange w:id="532" w:author="James Lucius Haynes" w:date="2011-11-14T18:51:00Z">
              <w:rPr/>
            </w:rPrChange>
          </w:rPr>
          <w:t xml:space="preserve"> membership must pay </w:t>
        </w:r>
      </w:ins>
      <w:ins w:id="533" w:author="James Lucius Haynes" w:date="2011-11-14T07:40:00Z">
        <w:r w:rsidR="00987958" w:rsidRPr="00C50852">
          <w:rPr>
            <w:b/>
          </w:rPr>
          <w:t>annual chapter</w:t>
        </w:r>
      </w:ins>
      <w:ins w:id="534" w:author="James Lucius Haynes" w:date="2011-11-14T00:49:00Z">
        <w:r w:rsidR="000A6672" w:rsidRPr="00604568">
          <w:rPr>
            <w:b/>
            <w:rPrChange w:id="535" w:author="James Lucius Haynes" w:date="2011-11-14T18:51:00Z">
              <w:rPr/>
            </w:rPrChange>
          </w:rPr>
          <w:t xml:space="preserve"> dues</w:t>
        </w:r>
      </w:ins>
      <w:ins w:id="536" w:author="James Lucius Haynes" w:date="2011-11-14T00:50:00Z">
        <w:r w:rsidR="000A6672" w:rsidRPr="00604568">
          <w:rPr>
            <w:b/>
            <w:rPrChange w:id="537" w:author="James Lucius Haynes" w:date="2011-11-14T18:51:00Z">
              <w:rPr/>
            </w:rPrChange>
          </w:rPr>
          <w:t>.</w:t>
        </w:r>
      </w:ins>
    </w:p>
    <w:p w14:paraId="04183B69" w14:textId="77777777" w:rsidR="006B429A" w:rsidRPr="00604568" w:rsidRDefault="006B429A">
      <w:pPr>
        <w:rPr>
          <w:rPrChange w:id="538" w:author="James Lucius Haynes" w:date="2011-11-14T18:51:00Z">
            <w:rPr>
              <w:sz w:val="22"/>
            </w:rPr>
          </w:rPrChange>
        </w:rPr>
      </w:pPr>
    </w:p>
    <w:p w14:paraId="30ABEA63" w14:textId="77777777" w:rsidR="006B429A" w:rsidRPr="00C50852" w:rsidRDefault="006B429A">
      <w:pPr>
        <w:rPr>
          <w:b/>
        </w:rPr>
      </w:pPr>
      <w:r w:rsidRPr="00C50852">
        <w:rPr>
          <w:b/>
        </w:rPr>
        <w:t>Section 3.</w:t>
      </w:r>
    </w:p>
    <w:p w14:paraId="4E4B9721" w14:textId="77777777" w:rsidR="006B429A" w:rsidRPr="00604568" w:rsidRDefault="006B429A">
      <w:pPr>
        <w:rPr>
          <w:b/>
          <w:rPrChange w:id="539" w:author="James Lucius Haynes" w:date="2011-11-14T18:51:00Z">
            <w:rPr>
              <w:b/>
              <w:sz w:val="22"/>
            </w:rPr>
          </w:rPrChange>
        </w:rPr>
      </w:pPr>
    </w:p>
    <w:p w14:paraId="44F1AB8C" w14:textId="77777777" w:rsidR="006B429A" w:rsidRPr="00C50852" w:rsidRDefault="00987958">
      <w:pPr>
        <w:rPr>
          <w:ins w:id="540" w:author="James Lucius Haynes" w:date="2011-11-14T07:44:00Z"/>
        </w:rPr>
      </w:pPr>
      <w:ins w:id="541" w:author="James Lucius Haynes" w:date="2011-11-14T07:46:00Z">
        <w:r w:rsidRPr="00C50852">
          <w:rPr>
            <w:b/>
          </w:rPr>
          <w:t>3</w:t>
        </w:r>
      </w:ins>
      <w:ins w:id="542" w:author="James Lucius Haynes" w:date="2011-11-14T07:45:00Z">
        <w:r w:rsidRPr="00604568">
          <w:rPr>
            <w:b/>
            <w:rPrChange w:id="543" w:author="James Lucius Haynes" w:date="2011-11-14T18:51:00Z">
              <w:rPr/>
            </w:rPrChange>
          </w:rPr>
          <w:t>.1</w:t>
        </w:r>
        <w:r w:rsidRPr="00C50852">
          <w:t xml:space="preserve"> </w:t>
        </w:r>
      </w:ins>
      <w:r w:rsidR="006B429A" w:rsidRPr="00604568">
        <w:rPr>
          <w:rPrChange w:id="544" w:author="James Lucius Haynes" w:date="2011-11-14T18:51:00Z">
            <w:rPr>
              <w:sz w:val="22"/>
            </w:rPr>
          </w:rPrChange>
        </w:rPr>
        <w:t>Membership and participation shall be free from discrimination on the basis of sex, race, religion, ethnic group, age, national origin, or major.</w:t>
      </w:r>
    </w:p>
    <w:p w14:paraId="064EFC8B" w14:textId="77777777" w:rsidR="00987958" w:rsidRPr="001D612C" w:rsidRDefault="00987958">
      <w:pPr>
        <w:rPr>
          <w:ins w:id="545" w:author="James Lucius Haynes" w:date="2011-11-14T07:44:00Z"/>
        </w:rPr>
      </w:pPr>
    </w:p>
    <w:p w14:paraId="1F3B1C71" w14:textId="77777777" w:rsidR="00987958" w:rsidRPr="00604568" w:rsidRDefault="00987958">
      <w:pPr>
        <w:rPr>
          <w:ins w:id="546" w:author="James Lucius Haynes" w:date="2011-11-14T07:44:00Z"/>
          <w:b/>
          <w:rPrChange w:id="547" w:author="James Lucius Haynes" w:date="2011-11-14T18:51:00Z">
            <w:rPr>
              <w:ins w:id="548" w:author="James Lucius Haynes" w:date="2011-11-14T07:44:00Z"/>
            </w:rPr>
          </w:rPrChange>
        </w:rPr>
      </w:pPr>
      <w:ins w:id="549" w:author="James Lucius Haynes" w:date="2011-11-14T07:44:00Z">
        <w:r w:rsidRPr="00604568">
          <w:rPr>
            <w:b/>
            <w:rPrChange w:id="550" w:author="James Lucius Haynes" w:date="2011-11-14T18:51:00Z">
              <w:rPr/>
            </w:rPrChange>
          </w:rPr>
          <w:t>Section 4</w:t>
        </w:r>
      </w:ins>
    </w:p>
    <w:p w14:paraId="39BEDA84" w14:textId="77777777" w:rsidR="00987958" w:rsidRPr="00C50852" w:rsidRDefault="00987958">
      <w:pPr>
        <w:rPr>
          <w:ins w:id="551" w:author="James Lucius Haynes" w:date="2011-11-14T07:44:00Z"/>
        </w:rPr>
      </w:pPr>
    </w:p>
    <w:p w14:paraId="69D1CE05" w14:textId="77777777" w:rsidR="00987958" w:rsidRPr="00AA7BB1" w:rsidRDefault="004842DE" w:rsidP="00987958">
      <w:pPr>
        <w:rPr>
          <w:ins w:id="552" w:author="James Lucius Haynes" w:date="2011-11-14T07:46:00Z"/>
        </w:rPr>
      </w:pPr>
      <w:ins w:id="553" w:author="James Lucius Haynes" w:date="2011-11-14T07:46:00Z">
        <w:r w:rsidRPr="00604568">
          <w:rPr>
            <w:b/>
            <w:rPrChange w:id="554" w:author="James Lucius Haynes" w:date="2011-11-14T18:51:00Z">
              <w:rPr/>
            </w:rPrChange>
          </w:rPr>
          <w:t>4.1</w:t>
        </w:r>
        <w:r w:rsidRPr="00C50852">
          <w:t xml:space="preserve"> </w:t>
        </w:r>
      </w:ins>
      <w:ins w:id="555" w:author="James Lucius Haynes" w:date="2011-11-14T07:44:00Z">
        <w:r w:rsidR="00987958" w:rsidRPr="001D612C">
          <w:t xml:space="preserve">Annual membership fees shall be reviewed annually by the National Executive </w:t>
        </w:r>
      </w:ins>
      <w:ins w:id="556" w:author="James Lucius Haynes" w:date="2011-11-14T07:46:00Z">
        <w:r w:rsidRPr="000A5CE1">
          <w:t>B</w:t>
        </w:r>
      </w:ins>
      <w:ins w:id="557" w:author="James Lucius Haynes" w:date="2011-11-14T07:44:00Z">
        <w:r w:rsidR="00987958" w:rsidRPr="000A5CE1">
          <w:t>oards and can be changed only by a two-thirds (2/3) vote of the delegates atte</w:t>
        </w:r>
        <w:r w:rsidR="00987958" w:rsidRPr="00FB05B3">
          <w:t xml:space="preserve">nding the National Convention </w:t>
        </w:r>
      </w:ins>
      <w:ins w:id="558" w:author="James Lucius Haynes" w:date="2011-11-14T14:31:00Z">
        <w:r w:rsidR="009826B7" w:rsidRPr="005668EA">
          <w:t>upon recommendation</w:t>
        </w:r>
      </w:ins>
      <w:ins w:id="559" w:author="James Lucius Haynes" w:date="2011-11-14T07:44:00Z">
        <w:r w:rsidR="00987958" w:rsidRPr="005668EA">
          <w:t xml:space="preserve"> of the National Executive Board.</w:t>
        </w:r>
      </w:ins>
    </w:p>
    <w:p w14:paraId="30D98E61" w14:textId="77777777" w:rsidR="004842DE" w:rsidRPr="00AA7BB1" w:rsidRDefault="004842DE" w:rsidP="00987958">
      <w:pPr>
        <w:rPr>
          <w:ins w:id="560" w:author="James Lucius Haynes" w:date="2011-11-14T07:46:00Z"/>
        </w:rPr>
      </w:pPr>
    </w:p>
    <w:p w14:paraId="2537DCAE" w14:textId="77777777" w:rsidR="004842DE" w:rsidRPr="005668EA" w:rsidRDefault="004842DE" w:rsidP="00987958">
      <w:pPr>
        <w:rPr>
          <w:ins w:id="561" w:author="James Lucius Haynes" w:date="2011-11-14T07:45:00Z"/>
        </w:rPr>
      </w:pPr>
      <w:ins w:id="562" w:author="James Lucius Haynes" w:date="2011-11-14T07:46:00Z">
        <w:r w:rsidRPr="00604568">
          <w:rPr>
            <w:b/>
            <w:rPrChange w:id="563" w:author="James Lucius Haynes" w:date="2011-11-14T18:51:00Z">
              <w:rPr/>
            </w:rPrChange>
          </w:rPr>
          <w:t>4.2</w:t>
        </w:r>
        <w:r w:rsidRPr="00C50852">
          <w:rPr>
            <w:b/>
          </w:rPr>
          <w:t xml:space="preserve"> </w:t>
        </w:r>
        <w:r w:rsidRPr="001D612C">
          <w:t>Chapter Membership due</w:t>
        </w:r>
      </w:ins>
      <w:ins w:id="564" w:author="James Lucius Haynes" w:date="2011-11-14T07:47:00Z">
        <w:r w:rsidRPr="000A5CE1">
          <w:t xml:space="preserve">s </w:t>
        </w:r>
      </w:ins>
      <w:ins w:id="565" w:author="James Lucius Haynes" w:date="2011-11-14T07:48:00Z">
        <w:del w:id="566" w:author="Sheldon W. Fulton" w:date="2014-01-24T17:02:00Z">
          <w:r w:rsidRPr="000A5CE1" w:rsidDel="0060001E">
            <w:delText>shall be membership</w:delText>
          </w:r>
        </w:del>
      </w:ins>
      <w:ins w:id="567" w:author="Sheldon W. Fulton" w:date="2014-01-24T17:02:00Z">
        <w:r w:rsidR="0060001E">
          <w:t>and</w:t>
        </w:r>
      </w:ins>
      <w:ins w:id="568" w:author="James Lucius Haynes" w:date="2011-11-14T07:48:00Z">
        <w:r w:rsidRPr="000A5CE1">
          <w:t xml:space="preserve"> fees shall be reviewed annually by the Chapter Executive Boards and can be changed only by a two-thirds (2/3) vote </w:t>
        </w:r>
      </w:ins>
      <w:ins w:id="569" w:author="James Lucius Haynes" w:date="2011-11-14T14:31:00Z">
        <w:r w:rsidR="009826B7" w:rsidRPr="00FB05B3">
          <w:t>of the</w:t>
        </w:r>
      </w:ins>
      <w:ins w:id="570" w:author="James Lucius Haynes" w:date="2011-11-14T07:48:00Z">
        <w:r w:rsidRPr="005668EA">
          <w:t xml:space="preserve"> board.</w:t>
        </w:r>
      </w:ins>
    </w:p>
    <w:p w14:paraId="6B19D6F3" w14:textId="77777777" w:rsidR="00987958" w:rsidRPr="00604568" w:rsidDel="00604568" w:rsidRDefault="00987958">
      <w:pPr>
        <w:rPr>
          <w:del w:id="571" w:author="James Lucius Haynes" w:date="2011-11-14T18:52:00Z"/>
          <w:rPrChange w:id="572" w:author="James Lucius Haynes" w:date="2011-11-14T18:51:00Z">
            <w:rPr>
              <w:del w:id="573" w:author="James Lucius Haynes" w:date="2011-11-14T18:52:00Z"/>
              <w:sz w:val="22"/>
            </w:rPr>
          </w:rPrChange>
        </w:rPr>
      </w:pPr>
    </w:p>
    <w:p w14:paraId="59581D04" w14:textId="77777777" w:rsidR="006B429A" w:rsidRPr="00604568" w:rsidRDefault="006B429A">
      <w:pPr>
        <w:rPr>
          <w:rPrChange w:id="574" w:author="James Lucius Haynes" w:date="2011-11-14T18:51:00Z">
            <w:rPr>
              <w:sz w:val="22"/>
            </w:rPr>
          </w:rPrChange>
        </w:rPr>
      </w:pPr>
    </w:p>
    <w:p w14:paraId="245DFC4B" w14:textId="77777777" w:rsidR="006B429A" w:rsidRPr="00604568" w:rsidRDefault="006B429A">
      <w:pPr>
        <w:pStyle w:val="Heading1"/>
        <w:rPr>
          <w:sz w:val="28"/>
          <w:rPrChange w:id="575" w:author="James Lucius Haynes" w:date="2011-11-14T18:52:00Z">
            <w:rPr/>
          </w:rPrChange>
        </w:rPr>
      </w:pPr>
      <w:r w:rsidRPr="00604568">
        <w:rPr>
          <w:sz w:val="28"/>
          <w:rPrChange w:id="576" w:author="James Lucius Haynes" w:date="2011-11-14T18:52:00Z">
            <w:rPr/>
          </w:rPrChange>
        </w:rPr>
        <w:t xml:space="preserve">ARTICLE </w:t>
      </w:r>
      <w:del w:id="577" w:author="James Lucius Haynes" w:date="2011-11-14T07:42:00Z">
        <w:r w:rsidRPr="00604568" w:rsidDel="00987958">
          <w:rPr>
            <w:sz w:val="28"/>
            <w:rPrChange w:id="578" w:author="James Lucius Haynes" w:date="2011-11-14T18:52:00Z">
              <w:rPr/>
            </w:rPrChange>
          </w:rPr>
          <w:delText xml:space="preserve">IV </w:delText>
        </w:r>
      </w:del>
      <w:ins w:id="579" w:author="James Lucius Haynes" w:date="2011-11-14T07:42:00Z">
        <w:r w:rsidR="00987958" w:rsidRPr="00604568">
          <w:rPr>
            <w:sz w:val="28"/>
            <w:rPrChange w:id="580" w:author="James Lucius Haynes" w:date="2011-11-14T18:52:00Z">
              <w:rPr/>
            </w:rPrChange>
          </w:rPr>
          <w:t>I</w:t>
        </w:r>
        <w:r w:rsidR="00987958" w:rsidRPr="00C50852">
          <w:rPr>
            <w:sz w:val="28"/>
          </w:rPr>
          <w:t>II</w:t>
        </w:r>
        <w:r w:rsidR="00987958" w:rsidRPr="00604568">
          <w:rPr>
            <w:sz w:val="28"/>
            <w:rPrChange w:id="581" w:author="James Lucius Haynes" w:date="2011-11-14T18:52:00Z">
              <w:rPr/>
            </w:rPrChange>
          </w:rPr>
          <w:t xml:space="preserve"> </w:t>
        </w:r>
      </w:ins>
      <w:r w:rsidRPr="00604568">
        <w:rPr>
          <w:sz w:val="28"/>
          <w:rPrChange w:id="582" w:author="James Lucius Haynes" w:date="2011-11-14T18:52:00Z">
            <w:rPr/>
          </w:rPrChange>
        </w:rPr>
        <w:t>- Voting</w:t>
      </w:r>
    </w:p>
    <w:p w14:paraId="44A49AEB" w14:textId="77777777" w:rsidR="006B429A" w:rsidRPr="00604568" w:rsidRDefault="006B429A">
      <w:pPr>
        <w:rPr>
          <w:b/>
          <w:rPrChange w:id="583" w:author="James Lucius Haynes" w:date="2011-11-14T18:51:00Z">
            <w:rPr>
              <w:b/>
              <w:sz w:val="22"/>
            </w:rPr>
          </w:rPrChange>
        </w:rPr>
      </w:pPr>
    </w:p>
    <w:p w14:paraId="79D802C2" w14:textId="77777777" w:rsidR="006B429A" w:rsidRPr="00C50852" w:rsidRDefault="006B429A">
      <w:pPr>
        <w:rPr>
          <w:b/>
        </w:rPr>
      </w:pPr>
      <w:r w:rsidRPr="00C50852">
        <w:rPr>
          <w:b/>
        </w:rPr>
        <w:t>Section 1.</w:t>
      </w:r>
    </w:p>
    <w:p w14:paraId="6EEEC110" w14:textId="77777777" w:rsidR="006B429A" w:rsidRPr="00604568" w:rsidRDefault="006B429A">
      <w:pPr>
        <w:rPr>
          <w:b/>
          <w:rPrChange w:id="584" w:author="James Lucius Haynes" w:date="2011-11-14T18:51:00Z">
            <w:rPr>
              <w:b/>
              <w:sz w:val="22"/>
            </w:rPr>
          </w:rPrChange>
        </w:rPr>
      </w:pPr>
    </w:p>
    <w:p w14:paraId="587174ED" w14:textId="77777777" w:rsidR="006B429A" w:rsidRPr="00604568" w:rsidRDefault="00E94BC4">
      <w:pPr>
        <w:rPr>
          <w:rPrChange w:id="585" w:author="James Lucius Haynes" w:date="2011-11-14T18:51:00Z">
            <w:rPr>
              <w:sz w:val="22"/>
            </w:rPr>
          </w:rPrChange>
        </w:rPr>
      </w:pPr>
      <w:ins w:id="586" w:author="James Lucius Haynes" w:date="2011-11-14T19:01:00Z">
        <w:r w:rsidRPr="00E94BC4">
          <w:rPr>
            <w:b/>
            <w:rPrChange w:id="587" w:author="James Lucius Haynes" w:date="2011-11-14T19:01:00Z">
              <w:rPr/>
            </w:rPrChange>
          </w:rPr>
          <w:t>1.1</w:t>
        </w:r>
        <w:r>
          <w:t xml:space="preserve"> </w:t>
        </w:r>
      </w:ins>
      <w:r w:rsidR="006B429A" w:rsidRPr="00604568">
        <w:rPr>
          <w:rPrChange w:id="588" w:author="James Lucius Haynes" w:date="2011-11-14T18:51:00Z">
            <w:rPr>
              <w:sz w:val="22"/>
            </w:rPr>
          </w:rPrChange>
        </w:rPr>
        <w:t>The Chapter shall be entitled to two (2) votes during regional conferences and national conventions.</w:t>
      </w:r>
      <w:ins w:id="589" w:author="James Lucius Haynes" w:date="2011-11-13T23:05:00Z">
        <w:r w:rsidR="002F7E21" w:rsidRPr="00604568">
          <w:rPr>
            <w:rPrChange w:id="590" w:author="James Lucius Haynes" w:date="2011-11-14T18:51:00Z">
              <w:rPr>
                <w:sz w:val="22"/>
              </w:rPr>
            </w:rPrChange>
          </w:rPr>
          <w:t xml:space="preserve"> </w:t>
        </w:r>
      </w:ins>
    </w:p>
    <w:p w14:paraId="139F9A84" w14:textId="77777777" w:rsidR="006B429A" w:rsidRPr="00604568" w:rsidDel="004B088D" w:rsidRDefault="006B429A">
      <w:pPr>
        <w:rPr>
          <w:del w:id="591" w:author="James Lucius Haynes" w:date="2011-11-14T19:47:00Z"/>
          <w:rPrChange w:id="592" w:author="James Lucius Haynes" w:date="2011-11-14T18:51:00Z">
            <w:rPr>
              <w:del w:id="593" w:author="James Lucius Haynes" w:date="2011-11-14T19:47:00Z"/>
              <w:sz w:val="22"/>
            </w:rPr>
          </w:rPrChange>
        </w:rPr>
      </w:pPr>
    </w:p>
    <w:p w14:paraId="6CF77B70" w14:textId="77777777" w:rsidR="00987958" w:rsidRPr="00C50852" w:rsidRDefault="00987958">
      <w:pPr>
        <w:rPr>
          <w:ins w:id="594" w:author="James Lucius Haynes" w:date="2011-11-14T07:43:00Z"/>
          <w:b/>
        </w:rPr>
      </w:pPr>
    </w:p>
    <w:p w14:paraId="6D476E72" w14:textId="77777777" w:rsidR="006B429A" w:rsidRPr="001D612C" w:rsidRDefault="006B429A">
      <w:pPr>
        <w:rPr>
          <w:b/>
        </w:rPr>
      </w:pPr>
      <w:r w:rsidRPr="001D612C">
        <w:rPr>
          <w:b/>
        </w:rPr>
        <w:t xml:space="preserve">Section 2.     </w:t>
      </w:r>
    </w:p>
    <w:p w14:paraId="686507DE" w14:textId="77777777" w:rsidR="006B429A" w:rsidRPr="00604568" w:rsidRDefault="006B429A">
      <w:pPr>
        <w:rPr>
          <w:rPrChange w:id="595" w:author="James Lucius Haynes" w:date="2011-11-14T18:51:00Z">
            <w:rPr>
              <w:sz w:val="22"/>
            </w:rPr>
          </w:rPrChange>
        </w:rPr>
      </w:pPr>
    </w:p>
    <w:p w14:paraId="06EBC49E" w14:textId="77777777" w:rsidR="006B429A" w:rsidRPr="00604568" w:rsidRDefault="00E94BC4">
      <w:pPr>
        <w:rPr>
          <w:rPrChange w:id="596" w:author="James Lucius Haynes" w:date="2011-11-14T18:51:00Z">
            <w:rPr>
              <w:sz w:val="22"/>
            </w:rPr>
          </w:rPrChange>
        </w:rPr>
      </w:pPr>
      <w:ins w:id="597" w:author="James Lucius Haynes" w:date="2011-11-14T19:01:00Z">
        <w:r w:rsidRPr="00E94BC4">
          <w:rPr>
            <w:b/>
            <w:rPrChange w:id="598" w:author="James Lucius Haynes" w:date="2011-11-14T19:01:00Z">
              <w:rPr/>
            </w:rPrChange>
          </w:rPr>
          <w:t>2.1</w:t>
        </w:r>
        <w:r>
          <w:t xml:space="preserve"> </w:t>
        </w:r>
      </w:ins>
      <w:r w:rsidR="006B429A" w:rsidRPr="00604568">
        <w:rPr>
          <w:rPrChange w:id="599" w:author="James Lucius Haynes" w:date="2011-11-14T18:51:00Z">
            <w:rPr>
              <w:sz w:val="22"/>
            </w:rPr>
          </w:rPrChange>
        </w:rPr>
        <w:t>Each member shall be entitled to one (1) vote in all Chapter general body meetings in which membership is held.</w:t>
      </w:r>
    </w:p>
    <w:p w14:paraId="1DE28345" w14:textId="77777777" w:rsidR="006B429A" w:rsidRPr="00604568" w:rsidRDefault="006B429A">
      <w:pPr>
        <w:rPr>
          <w:rPrChange w:id="600" w:author="James Lucius Haynes" w:date="2011-11-14T18:51:00Z">
            <w:rPr>
              <w:sz w:val="22"/>
            </w:rPr>
          </w:rPrChange>
        </w:rPr>
      </w:pPr>
    </w:p>
    <w:p w14:paraId="15D2A571" w14:textId="77777777" w:rsidR="006B429A" w:rsidRPr="00C50852" w:rsidRDefault="006B429A">
      <w:pPr>
        <w:rPr>
          <w:b/>
        </w:rPr>
      </w:pPr>
      <w:r w:rsidRPr="00C50852">
        <w:rPr>
          <w:b/>
        </w:rPr>
        <w:t xml:space="preserve">Section 3.       </w:t>
      </w:r>
    </w:p>
    <w:p w14:paraId="4D219C71" w14:textId="77777777" w:rsidR="006B429A" w:rsidRPr="00604568" w:rsidRDefault="006B429A">
      <w:pPr>
        <w:rPr>
          <w:b/>
          <w:rPrChange w:id="601" w:author="James Lucius Haynes" w:date="2011-11-14T18:51:00Z">
            <w:rPr>
              <w:b/>
              <w:sz w:val="22"/>
            </w:rPr>
          </w:rPrChange>
        </w:rPr>
      </w:pPr>
    </w:p>
    <w:p w14:paraId="1D7B8454" w14:textId="77777777" w:rsidR="006B429A" w:rsidRPr="00604568" w:rsidRDefault="00E94BC4">
      <w:pPr>
        <w:rPr>
          <w:color w:val="808080"/>
          <w:rPrChange w:id="602" w:author="James Lucius Haynes" w:date="2011-11-14T18:51:00Z">
            <w:rPr>
              <w:color w:val="808080"/>
              <w:sz w:val="22"/>
            </w:rPr>
          </w:rPrChange>
        </w:rPr>
      </w:pPr>
      <w:ins w:id="603" w:author="James Lucius Haynes" w:date="2011-11-14T19:01:00Z">
        <w:r w:rsidRPr="00E94BC4">
          <w:rPr>
            <w:b/>
            <w:rPrChange w:id="604" w:author="James Lucius Haynes" w:date="2011-11-14T19:01:00Z">
              <w:rPr/>
            </w:rPrChange>
          </w:rPr>
          <w:t>3.1</w:t>
        </w:r>
        <w:r>
          <w:t xml:space="preserve"> </w:t>
        </w:r>
      </w:ins>
      <w:del w:id="605" w:author="James Lucius Haynes" w:date="2011-11-14T07:42:00Z">
        <w:r w:rsidR="006B429A" w:rsidRPr="00604568" w:rsidDel="00987958">
          <w:rPr>
            <w:rPrChange w:id="606" w:author="James Lucius Haynes" w:date="2011-11-14T18:51:00Z">
              <w:rPr>
                <w:sz w:val="22"/>
              </w:rPr>
            </w:rPrChange>
          </w:rPr>
          <w:delText>The Chapter shall select two</w:delText>
        </w:r>
      </w:del>
      <w:ins w:id="607" w:author="James Lucius Haynes" w:date="2011-11-14T07:42:00Z">
        <w:r w:rsidR="00987958" w:rsidRPr="00C50852">
          <w:t>Mr. and Ms. NSBE shall act as the</w:t>
        </w:r>
      </w:ins>
      <w:r w:rsidR="006B429A" w:rsidRPr="00604568">
        <w:rPr>
          <w:rPrChange w:id="608" w:author="James Lucius Haynes" w:date="2011-11-14T18:51:00Z">
            <w:rPr>
              <w:sz w:val="22"/>
            </w:rPr>
          </w:rPrChange>
        </w:rPr>
        <w:t xml:space="preserve"> (2) delegates to represent the chapter in regional and national business</w:t>
      </w:r>
      <w:ins w:id="609" w:author="James Lucius Haynes" w:date="2011-11-14T07:42:00Z">
        <w:r w:rsidR="00987958" w:rsidRPr="00C50852">
          <w:t xml:space="preserve"> as outlined in</w:t>
        </w:r>
      </w:ins>
      <w:ins w:id="610" w:author="James Lucius Haynes" w:date="2011-11-14T19:08:00Z">
        <w:r w:rsidR="00DA0CC9">
          <w:rPr>
            <w:color w:val="808080"/>
          </w:rPr>
          <w:t xml:space="preserve"> </w:t>
        </w:r>
        <w:r w:rsidR="00DA0CC9">
          <w:t xml:space="preserve">Article 5 </w:t>
        </w:r>
      </w:ins>
      <w:ins w:id="611" w:author="James Lucius Haynes" w:date="2011-11-14T19:09:00Z">
        <w:r w:rsidR="00DA0CC9">
          <w:t>§1.1 (g)</w:t>
        </w:r>
      </w:ins>
      <w:del w:id="612" w:author="James Lucius Haynes" w:date="2011-11-14T19:08:00Z">
        <w:r w:rsidR="006B429A" w:rsidRPr="00604568" w:rsidDel="00DA0CC9">
          <w:rPr>
            <w:color w:val="808080"/>
            <w:rPrChange w:id="613" w:author="James Lucius Haynes" w:date="2011-11-14T18:51:00Z">
              <w:rPr>
                <w:color w:val="808080"/>
                <w:sz w:val="22"/>
              </w:rPr>
            </w:rPrChange>
          </w:rPr>
          <w:delText>.</w:delText>
        </w:r>
      </w:del>
    </w:p>
    <w:p w14:paraId="269045DC" w14:textId="77777777" w:rsidR="006B429A" w:rsidRPr="00604568" w:rsidRDefault="006B429A">
      <w:pPr>
        <w:rPr>
          <w:rPrChange w:id="614" w:author="James Lucius Haynes" w:date="2011-11-14T18:51:00Z">
            <w:rPr>
              <w:sz w:val="22"/>
            </w:rPr>
          </w:rPrChange>
        </w:rPr>
      </w:pPr>
    </w:p>
    <w:p w14:paraId="07D4DD5F" w14:textId="77777777" w:rsidR="006B429A" w:rsidRPr="00C50852" w:rsidRDefault="006B429A">
      <w:pPr>
        <w:rPr>
          <w:b/>
        </w:rPr>
      </w:pPr>
      <w:r w:rsidRPr="00C50852">
        <w:rPr>
          <w:b/>
        </w:rPr>
        <w:t>Section 4.</w:t>
      </w:r>
    </w:p>
    <w:p w14:paraId="0C3D2DD4" w14:textId="77777777" w:rsidR="006B429A" w:rsidRPr="00604568" w:rsidRDefault="006B429A">
      <w:pPr>
        <w:rPr>
          <w:b/>
          <w:rPrChange w:id="615" w:author="James Lucius Haynes" w:date="2011-11-14T18:51:00Z">
            <w:rPr>
              <w:b/>
              <w:sz w:val="22"/>
            </w:rPr>
          </w:rPrChange>
        </w:rPr>
      </w:pPr>
    </w:p>
    <w:p w14:paraId="2213C6DB" w14:textId="77777777" w:rsidR="006B429A" w:rsidRPr="00604568" w:rsidRDefault="00E94BC4">
      <w:pPr>
        <w:pStyle w:val="BodyText"/>
        <w:rPr>
          <w:rPrChange w:id="616" w:author="James Lucius Haynes" w:date="2011-11-14T18:51:00Z">
            <w:rPr>
              <w:sz w:val="22"/>
            </w:rPr>
          </w:rPrChange>
        </w:rPr>
      </w:pPr>
      <w:ins w:id="617" w:author="James Lucius Haynes" w:date="2011-11-14T19:01:00Z">
        <w:r w:rsidRPr="00E94BC4">
          <w:rPr>
            <w:b/>
            <w:rPrChange w:id="618" w:author="James Lucius Haynes" w:date="2011-11-14T19:01:00Z">
              <w:rPr/>
            </w:rPrChange>
          </w:rPr>
          <w:t>4.1</w:t>
        </w:r>
        <w:r>
          <w:t xml:space="preserve"> </w:t>
        </w:r>
      </w:ins>
      <w:r w:rsidR="006B429A" w:rsidRPr="00604568">
        <w:rPr>
          <w:rPrChange w:id="619" w:author="James Lucius Haynes" w:date="2011-11-14T18:51:00Z">
            <w:rPr>
              <w:sz w:val="22"/>
            </w:rPr>
          </w:rPrChange>
        </w:rPr>
        <w:t xml:space="preserve">Affiliate, Alumni, and </w:t>
      </w:r>
      <w:proofErr w:type="gramStart"/>
      <w:r w:rsidR="006B429A" w:rsidRPr="00604568">
        <w:rPr>
          <w:rPrChange w:id="620" w:author="James Lucius Haynes" w:date="2011-11-14T18:51:00Z">
            <w:rPr>
              <w:sz w:val="22"/>
            </w:rPr>
          </w:rPrChange>
        </w:rPr>
        <w:t>Honorary</w:t>
      </w:r>
      <w:proofErr w:type="gramEnd"/>
      <w:r w:rsidR="006B429A" w:rsidRPr="00604568">
        <w:rPr>
          <w:rPrChange w:id="621" w:author="James Lucius Haynes" w:date="2011-11-14T18:51:00Z">
            <w:rPr>
              <w:sz w:val="22"/>
            </w:rPr>
          </w:rPrChange>
        </w:rPr>
        <w:t xml:space="preserve"> members shall not be entitled to vote.</w:t>
      </w:r>
    </w:p>
    <w:p w14:paraId="6BC072CF" w14:textId="77777777" w:rsidR="006B429A" w:rsidRPr="00604568" w:rsidDel="004842DE" w:rsidRDefault="006B429A">
      <w:pPr>
        <w:rPr>
          <w:del w:id="622" w:author="James Lucius Haynes" w:date="2011-11-14T07:49:00Z"/>
          <w:rPrChange w:id="623" w:author="James Lucius Haynes" w:date="2011-11-14T18:51:00Z">
            <w:rPr>
              <w:del w:id="624" w:author="James Lucius Haynes" w:date="2011-11-14T07:49:00Z"/>
              <w:sz w:val="22"/>
            </w:rPr>
          </w:rPrChange>
        </w:rPr>
      </w:pPr>
    </w:p>
    <w:p w14:paraId="51015254" w14:textId="77777777" w:rsidR="006B429A" w:rsidRPr="00C50852" w:rsidDel="004842DE" w:rsidRDefault="006B429A">
      <w:pPr>
        <w:pStyle w:val="Heading1"/>
        <w:rPr>
          <w:del w:id="625" w:author="James Lucius Haynes" w:date="2011-11-14T07:49:00Z"/>
        </w:rPr>
      </w:pPr>
      <w:del w:id="626" w:author="James Lucius Haynes" w:date="2011-11-14T07:49:00Z">
        <w:r w:rsidRPr="00C50852" w:rsidDel="004842DE">
          <w:delText>ARTICLE V - Dues</w:delText>
        </w:r>
      </w:del>
    </w:p>
    <w:p w14:paraId="3AC04658" w14:textId="77777777" w:rsidR="006B429A" w:rsidRPr="00604568" w:rsidDel="00E94BC4" w:rsidRDefault="006B429A">
      <w:pPr>
        <w:rPr>
          <w:del w:id="627" w:author="James Lucius Haynes" w:date="2011-11-14T19:06:00Z"/>
          <w:b/>
          <w:rPrChange w:id="628" w:author="James Lucius Haynes" w:date="2011-11-14T18:51:00Z">
            <w:rPr>
              <w:del w:id="629" w:author="James Lucius Haynes" w:date="2011-11-14T19:06:00Z"/>
              <w:b/>
              <w:sz w:val="22"/>
            </w:rPr>
          </w:rPrChange>
        </w:rPr>
      </w:pPr>
    </w:p>
    <w:p w14:paraId="7D577209" w14:textId="77777777" w:rsidR="006B429A" w:rsidRPr="00604568" w:rsidDel="00987958" w:rsidRDefault="006B429A">
      <w:pPr>
        <w:rPr>
          <w:del w:id="630" w:author="James Lucius Haynes" w:date="2011-11-14T07:44:00Z"/>
          <w:rPrChange w:id="631" w:author="James Lucius Haynes" w:date="2011-11-14T18:51:00Z">
            <w:rPr>
              <w:del w:id="632" w:author="James Lucius Haynes" w:date="2011-11-14T07:44:00Z"/>
              <w:sz w:val="22"/>
            </w:rPr>
          </w:rPrChange>
        </w:rPr>
      </w:pPr>
      <w:del w:id="633" w:author="James Lucius Haynes" w:date="2011-11-14T07:44:00Z">
        <w:r w:rsidRPr="00604568" w:rsidDel="00987958">
          <w:rPr>
            <w:rPrChange w:id="634" w:author="James Lucius Haynes" w:date="2011-11-14T18:51:00Z">
              <w:rPr>
                <w:sz w:val="22"/>
              </w:rPr>
            </w:rPrChange>
          </w:rPr>
          <w:delText>Annual membership fees shall be reviewed annually by the National and Chapter Executive Boards and can be changed only by a two-thirds (2/3) vote of the delegates attending the National Convention upon recommendation of the National Executive Board.</w:delText>
        </w:r>
      </w:del>
    </w:p>
    <w:p w14:paraId="1EBEBBD5" w14:textId="77777777" w:rsidR="006B429A" w:rsidRPr="00604568" w:rsidRDefault="006B429A">
      <w:pPr>
        <w:rPr>
          <w:rPrChange w:id="635" w:author="James Lucius Haynes" w:date="2011-11-14T18:51:00Z">
            <w:rPr>
              <w:sz w:val="22"/>
            </w:rPr>
          </w:rPrChange>
        </w:rPr>
      </w:pPr>
    </w:p>
    <w:p w14:paraId="349DF84C" w14:textId="77777777" w:rsidR="00026B37" w:rsidRDefault="00026B37">
      <w:pPr>
        <w:pStyle w:val="Heading2"/>
        <w:rPr>
          <w:ins w:id="636" w:author="Ciara Montgomery" w:date="2017-02-19T00:17:00Z"/>
        </w:rPr>
      </w:pPr>
    </w:p>
    <w:p w14:paraId="2B4B457E" w14:textId="77777777" w:rsidR="00026B37" w:rsidRDefault="00026B37">
      <w:pPr>
        <w:pStyle w:val="Heading2"/>
        <w:rPr>
          <w:ins w:id="637" w:author="Ciara Montgomery" w:date="2017-02-19T00:17:00Z"/>
        </w:rPr>
      </w:pPr>
    </w:p>
    <w:p w14:paraId="01B5AA00" w14:textId="77777777" w:rsidR="00026B37" w:rsidRDefault="00026B37">
      <w:pPr>
        <w:pStyle w:val="Heading2"/>
        <w:rPr>
          <w:ins w:id="638" w:author="Ciara Montgomery" w:date="2017-02-19T00:17:00Z"/>
        </w:rPr>
      </w:pPr>
    </w:p>
    <w:p w14:paraId="163897E6" w14:textId="77777777" w:rsidR="006B429A" w:rsidRPr="00604568" w:rsidRDefault="006B429A">
      <w:pPr>
        <w:pStyle w:val="Heading2"/>
        <w:rPr>
          <w:rPrChange w:id="639" w:author="James Lucius Haynes" w:date="2011-11-14T18:53:00Z">
            <w:rPr>
              <w:sz w:val="24"/>
            </w:rPr>
          </w:rPrChange>
        </w:rPr>
      </w:pPr>
      <w:r w:rsidRPr="00604568">
        <w:rPr>
          <w:rPrChange w:id="640" w:author="James Lucius Haynes" w:date="2011-11-14T18:53:00Z">
            <w:rPr>
              <w:sz w:val="24"/>
            </w:rPr>
          </w:rPrChange>
        </w:rPr>
        <w:t xml:space="preserve">ARTICLE </w:t>
      </w:r>
      <w:ins w:id="641" w:author="James Lucius Haynes" w:date="2011-11-14T07:49:00Z">
        <w:r w:rsidR="004842DE" w:rsidRPr="00604568">
          <w:rPr>
            <w:rPrChange w:id="642" w:author="James Lucius Haynes" w:date="2011-11-14T18:53:00Z">
              <w:rPr>
                <w:sz w:val="24"/>
              </w:rPr>
            </w:rPrChange>
          </w:rPr>
          <w:t>I</w:t>
        </w:r>
      </w:ins>
      <w:r w:rsidRPr="00604568">
        <w:rPr>
          <w:rPrChange w:id="643" w:author="James Lucius Haynes" w:date="2011-11-14T18:53:00Z">
            <w:rPr>
              <w:sz w:val="24"/>
            </w:rPr>
          </w:rPrChange>
        </w:rPr>
        <w:t>V</w:t>
      </w:r>
      <w:del w:id="644" w:author="James Lucius Haynes" w:date="2011-11-14T07:49:00Z">
        <w:r w:rsidRPr="00604568" w:rsidDel="004842DE">
          <w:rPr>
            <w:rPrChange w:id="645" w:author="James Lucius Haynes" w:date="2011-11-14T18:53:00Z">
              <w:rPr>
                <w:sz w:val="24"/>
              </w:rPr>
            </w:rPrChange>
          </w:rPr>
          <w:delText>I</w:delText>
        </w:r>
      </w:del>
      <w:r w:rsidRPr="00604568">
        <w:rPr>
          <w:rPrChange w:id="646" w:author="James Lucius Haynes" w:date="2011-11-14T18:53:00Z">
            <w:rPr>
              <w:sz w:val="24"/>
            </w:rPr>
          </w:rPrChange>
        </w:rPr>
        <w:t xml:space="preserve"> </w:t>
      </w:r>
      <w:del w:id="647" w:author="James Lucius Haynes" w:date="2011-11-14T08:40:00Z">
        <w:r w:rsidRPr="00604568" w:rsidDel="007B493D">
          <w:rPr>
            <w:rPrChange w:id="648" w:author="James Lucius Haynes" w:date="2011-11-14T18:53:00Z">
              <w:rPr>
                <w:sz w:val="24"/>
              </w:rPr>
            </w:rPrChange>
          </w:rPr>
          <w:delText>-</w:delText>
        </w:r>
      </w:del>
      <w:ins w:id="649" w:author="James Lucius Haynes" w:date="2011-11-14T08:40:00Z">
        <w:r w:rsidR="007B493D" w:rsidRPr="00604568">
          <w:rPr>
            <w:rPrChange w:id="650" w:author="James Lucius Haynes" w:date="2011-11-14T18:53:00Z">
              <w:rPr>
                <w:sz w:val="24"/>
              </w:rPr>
            </w:rPrChange>
          </w:rPr>
          <w:t>–</w:t>
        </w:r>
      </w:ins>
      <w:r w:rsidRPr="00604568">
        <w:rPr>
          <w:rPrChange w:id="651" w:author="James Lucius Haynes" w:date="2011-11-14T18:53:00Z">
            <w:rPr>
              <w:sz w:val="24"/>
            </w:rPr>
          </w:rPrChange>
        </w:rPr>
        <w:t xml:space="preserve"> Administratio</w:t>
      </w:r>
      <w:ins w:id="652" w:author="James Lucius Haynes" w:date="2011-11-14T08:40:00Z">
        <w:r w:rsidR="007B493D" w:rsidRPr="00604568">
          <w:rPr>
            <w:rPrChange w:id="653" w:author="James Lucius Haynes" w:date="2011-11-14T18:53:00Z">
              <w:rPr>
                <w:sz w:val="24"/>
              </w:rPr>
            </w:rPrChange>
          </w:rPr>
          <w:t>n</w:t>
        </w:r>
      </w:ins>
      <w:ins w:id="654" w:author="James Lucius Haynes" w:date="2011-11-14T14:31:00Z">
        <w:r w:rsidR="009826B7" w:rsidRPr="00604568">
          <w:rPr>
            <w:rPrChange w:id="655" w:author="James Lucius Haynes" w:date="2011-11-14T18:53:00Z">
              <w:rPr>
                <w:sz w:val="24"/>
              </w:rPr>
            </w:rPrChange>
          </w:rPr>
          <w:t>, Operating</w:t>
        </w:r>
      </w:ins>
      <w:ins w:id="656" w:author="James Lucius Haynes" w:date="2011-11-14T08:40:00Z">
        <w:r w:rsidR="007B493D" w:rsidRPr="00604568">
          <w:rPr>
            <w:rPrChange w:id="657" w:author="James Lucius Haynes" w:date="2011-11-14T18:53:00Z">
              <w:rPr>
                <w:sz w:val="24"/>
              </w:rPr>
            </w:rPrChange>
          </w:rPr>
          <w:t xml:space="preserve"> Zones, and </w:t>
        </w:r>
      </w:ins>
      <w:ins w:id="658" w:author="James Lucius Haynes" w:date="2011-11-14T14:31:00Z">
        <w:r w:rsidR="009826B7" w:rsidRPr="00604568">
          <w:rPr>
            <w:rPrChange w:id="659" w:author="James Lucius Haynes" w:date="2011-11-14T18:53:00Z">
              <w:rPr>
                <w:sz w:val="24"/>
              </w:rPr>
            </w:rPrChange>
          </w:rPr>
          <w:t>Committees</w:t>
        </w:r>
      </w:ins>
      <w:del w:id="660" w:author="James Lucius Haynes" w:date="2011-11-14T08:40:00Z">
        <w:r w:rsidRPr="00604568" w:rsidDel="007B493D">
          <w:rPr>
            <w:rPrChange w:id="661" w:author="James Lucius Haynes" w:date="2011-11-14T18:53:00Z">
              <w:rPr>
                <w:sz w:val="24"/>
              </w:rPr>
            </w:rPrChange>
          </w:rPr>
          <w:delText>n</w:delText>
        </w:r>
      </w:del>
    </w:p>
    <w:p w14:paraId="14280AE7" w14:textId="77777777" w:rsidR="006B429A" w:rsidRPr="00604568" w:rsidRDefault="006B429A">
      <w:pPr>
        <w:rPr>
          <w:b/>
          <w:rPrChange w:id="662" w:author="James Lucius Haynes" w:date="2011-11-14T18:51:00Z">
            <w:rPr>
              <w:b/>
              <w:sz w:val="22"/>
            </w:rPr>
          </w:rPrChange>
        </w:rPr>
      </w:pPr>
    </w:p>
    <w:p w14:paraId="5F370A2C" w14:textId="77777777" w:rsidR="006B429A" w:rsidRPr="00604568" w:rsidRDefault="006B429A">
      <w:pPr>
        <w:rPr>
          <w:b/>
          <w:rPrChange w:id="663" w:author="James Lucius Haynes" w:date="2011-11-14T18:51:00Z">
            <w:rPr>
              <w:b/>
              <w:sz w:val="22"/>
            </w:rPr>
          </w:rPrChange>
        </w:rPr>
      </w:pPr>
      <w:r w:rsidRPr="00604568">
        <w:rPr>
          <w:b/>
          <w:rPrChange w:id="664" w:author="James Lucius Haynes" w:date="2011-11-14T18:51:00Z">
            <w:rPr>
              <w:b/>
              <w:sz w:val="22"/>
            </w:rPr>
          </w:rPrChange>
        </w:rPr>
        <w:t>Section 1.</w:t>
      </w:r>
    </w:p>
    <w:p w14:paraId="5D8E140C" w14:textId="77777777" w:rsidR="006B429A" w:rsidRPr="00604568" w:rsidRDefault="006B429A">
      <w:pPr>
        <w:rPr>
          <w:b/>
          <w:rPrChange w:id="665" w:author="James Lucius Haynes" w:date="2011-11-14T18:51:00Z">
            <w:rPr>
              <w:b/>
              <w:sz w:val="22"/>
            </w:rPr>
          </w:rPrChange>
        </w:rPr>
      </w:pPr>
    </w:p>
    <w:p w14:paraId="2EA3F6F0" w14:textId="77777777" w:rsidR="006B429A" w:rsidRPr="00604568" w:rsidRDefault="001F00F0">
      <w:pPr>
        <w:rPr>
          <w:rPrChange w:id="666" w:author="James Lucius Haynes" w:date="2011-11-14T18:51:00Z">
            <w:rPr>
              <w:sz w:val="22"/>
            </w:rPr>
          </w:rPrChange>
        </w:rPr>
      </w:pPr>
      <w:ins w:id="667" w:author="James Lucius Haynes" w:date="2011-11-14T08:02:00Z">
        <w:r w:rsidRPr="00604568">
          <w:rPr>
            <w:b/>
            <w:rPrChange w:id="668" w:author="James Lucius Haynes" w:date="2011-11-14T18:51:00Z">
              <w:rPr/>
            </w:rPrChange>
          </w:rPr>
          <w:t>1.1</w:t>
        </w:r>
        <w:r w:rsidRPr="00C50852">
          <w:t xml:space="preserve"> </w:t>
        </w:r>
      </w:ins>
      <w:r w:rsidR="006B429A" w:rsidRPr="00604568">
        <w:rPr>
          <w:rPrChange w:id="669" w:author="James Lucius Haynes" w:date="2011-11-14T18:51:00Z">
            <w:rPr>
              <w:sz w:val="22"/>
            </w:rPr>
          </w:rPrChange>
        </w:rPr>
        <w:t>There shall be a Chapter Executive Board of the North Carolina Agricultural and Technical State University Chapter of the National Society of Black Engineers, which shall consist of the following:</w:t>
      </w:r>
    </w:p>
    <w:p w14:paraId="63452236" w14:textId="77777777" w:rsidR="006B429A" w:rsidRPr="00604568" w:rsidRDefault="006B429A">
      <w:pPr>
        <w:rPr>
          <w:rPrChange w:id="670" w:author="James Lucius Haynes" w:date="2011-11-14T18:51:00Z">
            <w:rPr>
              <w:sz w:val="22"/>
            </w:rPr>
          </w:rPrChange>
        </w:rPr>
      </w:pPr>
    </w:p>
    <w:p w14:paraId="6E3E6754" w14:textId="77777777" w:rsidR="006B429A" w:rsidRPr="00604568" w:rsidRDefault="006B429A">
      <w:pPr>
        <w:numPr>
          <w:ilvl w:val="0"/>
          <w:numId w:val="4"/>
        </w:numPr>
        <w:rPr>
          <w:rPrChange w:id="671" w:author="James Lucius Haynes" w:date="2011-11-14T18:51:00Z">
            <w:rPr>
              <w:sz w:val="22"/>
            </w:rPr>
          </w:rPrChange>
        </w:rPr>
      </w:pPr>
      <w:r w:rsidRPr="00604568">
        <w:rPr>
          <w:rPrChange w:id="672" w:author="James Lucius Haynes" w:date="2011-11-14T18:51:00Z">
            <w:rPr>
              <w:sz w:val="22"/>
            </w:rPr>
          </w:rPrChange>
        </w:rPr>
        <w:t>President</w:t>
      </w:r>
    </w:p>
    <w:p w14:paraId="6B0EE910" w14:textId="77777777" w:rsidR="006B429A" w:rsidRPr="00604568" w:rsidRDefault="006B429A">
      <w:pPr>
        <w:numPr>
          <w:ilvl w:val="0"/>
          <w:numId w:val="4"/>
        </w:numPr>
        <w:rPr>
          <w:rPrChange w:id="673" w:author="James Lucius Haynes" w:date="2011-11-14T18:51:00Z">
            <w:rPr>
              <w:sz w:val="22"/>
            </w:rPr>
          </w:rPrChange>
        </w:rPr>
      </w:pPr>
      <w:r w:rsidRPr="00604568">
        <w:rPr>
          <w:rPrChange w:id="674" w:author="James Lucius Haynes" w:date="2011-11-14T18:51:00Z">
            <w:rPr>
              <w:sz w:val="22"/>
            </w:rPr>
          </w:rPrChange>
        </w:rPr>
        <w:t>Vice-President</w:t>
      </w:r>
    </w:p>
    <w:p w14:paraId="36100C37" w14:textId="77777777" w:rsidR="006B429A" w:rsidRPr="00604568" w:rsidRDefault="006B429A">
      <w:pPr>
        <w:numPr>
          <w:ilvl w:val="0"/>
          <w:numId w:val="4"/>
        </w:numPr>
        <w:rPr>
          <w:rPrChange w:id="675" w:author="James Lucius Haynes" w:date="2011-11-14T18:51:00Z">
            <w:rPr>
              <w:sz w:val="22"/>
            </w:rPr>
          </w:rPrChange>
        </w:rPr>
      </w:pPr>
      <w:r w:rsidRPr="00604568">
        <w:rPr>
          <w:rPrChange w:id="676" w:author="James Lucius Haynes" w:date="2011-11-14T18:51:00Z">
            <w:rPr>
              <w:sz w:val="22"/>
            </w:rPr>
          </w:rPrChange>
        </w:rPr>
        <w:t>Secretary</w:t>
      </w:r>
    </w:p>
    <w:p w14:paraId="20B16822" w14:textId="77777777" w:rsidR="006B429A" w:rsidRPr="00604568" w:rsidRDefault="006B429A">
      <w:pPr>
        <w:numPr>
          <w:ilvl w:val="0"/>
          <w:numId w:val="4"/>
        </w:numPr>
        <w:rPr>
          <w:rPrChange w:id="677" w:author="James Lucius Haynes" w:date="2011-11-14T18:51:00Z">
            <w:rPr>
              <w:sz w:val="22"/>
            </w:rPr>
          </w:rPrChange>
        </w:rPr>
      </w:pPr>
      <w:r w:rsidRPr="00604568">
        <w:rPr>
          <w:rPrChange w:id="678" w:author="James Lucius Haynes" w:date="2011-11-14T18:51:00Z">
            <w:rPr>
              <w:sz w:val="22"/>
            </w:rPr>
          </w:rPrChange>
        </w:rPr>
        <w:t>Treasurer</w:t>
      </w:r>
    </w:p>
    <w:p w14:paraId="50F4A523" w14:textId="77777777" w:rsidR="006B429A" w:rsidRPr="00604568" w:rsidRDefault="006B429A">
      <w:pPr>
        <w:numPr>
          <w:ilvl w:val="0"/>
          <w:numId w:val="4"/>
        </w:numPr>
        <w:rPr>
          <w:rPrChange w:id="679" w:author="James Lucius Haynes" w:date="2011-11-14T18:51:00Z">
            <w:rPr>
              <w:sz w:val="22"/>
            </w:rPr>
          </w:rPrChange>
        </w:rPr>
      </w:pPr>
      <w:r w:rsidRPr="00604568">
        <w:rPr>
          <w:rPrChange w:id="680" w:author="James Lucius Haynes" w:date="2011-11-14T18:51:00Z">
            <w:rPr>
              <w:sz w:val="22"/>
            </w:rPr>
          </w:rPrChange>
        </w:rPr>
        <w:t>Programs Chairperson</w:t>
      </w:r>
    </w:p>
    <w:p w14:paraId="546FFFD0" w14:textId="7B424346" w:rsidR="006B429A" w:rsidRPr="00604568" w:rsidDel="00026B37" w:rsidRDefault="006B429A">
      <w:pPr>
        <w:numPr>
          <w:ilvl w:val="0"/>
          <w:numId w:val="4"/>
        </w:numPr>
        <w:rPr>
          <w:rPrChange w:id="681" w:author="James Lucius Haynes" w:date="2011-11-14T18:51:00Z">
            <w:rPr>
              <w:sz w:val="22"/>
            </w:rPr>
          </w:rPrChange>
        </w:rPr>
      </w:pPr>
      <w:moveFromRangeStart w:id="682" w:author="Ciara Montgomery" w:date="2017-02-19T00:17:00Z" w:name="move349082804"/>
      <w:moveFrom w:id="683" w:author="Ciara Montgomery" w:date="2017-02-19T00:17:00Z">
        <w:r w:rsidRPr="00604568" w:rsidDel="00026B37">
          <w:rPr>
            <w:rPrChange w:id="684" w:author="James Lucius Haynes" w:date="2011-11-14T18:51:00Z">
              <w:rPr>
                <w:sz w:val="22"/>
              </w:rPr>
            </w:rPrChange>
          </w:rPr>
          <w:t>Finance Chairperson</w:t>
        </w:r>
      </w:moveFrom>
    </w:p>
    <w:moveFromRangeEnd w:id="682"/>
    <w:p w14:paraId="67B5AF11" w14:textId="77777777" w:rsidR="006B429A" w:rsidRPr="00C50852" w:rsidRDefault="006B429A">
      <w:pPr>
        <w:numPr>
          <w:ilvl w:val="0"/>
          <w:numId w:val="4"/>
        </w:numPr>
        <w:rPr>
          <w:ins w:id="685" w:author="James Lucius Haynes" w:date="2011-11-14T07:53:00Z"/>
        </w:rPr>
      </w:pPr>
      <w:r w:rsidRPr="00604568">
        <w:rPr>
          <w:rPrChange w:id="686" w:author="James Lucius Haynes" w:date="2011-11-14T18:51:00Z">
            <w:rPr>
              <w:sz w:val="22"/>
            </w:rPr>
          </w:rPrChange>
        </w:rPr>
        <w:t>Parliamentarian</w:t>
      </w:r>
    </w:p>
    <w:p w14:paraId="400A1D95" w14:textId="77777777" w:rsidR="004842DE" w:rsidRPr="00604568" w:rsidDel="000A5CE1" w:rsidRDefault="004842DE">
      <w:pPr>
        <w:numPr>
          <w:ilvl w:val="0"/>
          <w:numId w:val="4"/>
        </w:numPr>
        <w:rPr>
          <w:del w:id="687" w:author="Sheldon W. Fulton" w:date="2014-01-16T21:15:00Z"/>
          <w:rPrChange w:id="688" w:author="James Lucius Haynes" w:date="2011-11-14T18:51:00Z">
            <w:rPr>
              <w:del w:id="689" w:author="Sheldon W. Fulton" w:date="2014-01-16T21:15:00Z"/>
              <w:sz w:val="22"/>
            </w:rPr>
          </w:rPrChange>
        </w:rPr>
      </w:pPr>
      <w:ins w:id="690" w:author="James Lucius Haynes" w:date="2011-11-14T07:53:00Z">
        <w:del w:id="691" w:author="Sheldon W. Fulton" w:date="2014-01-16T21:15:00Z">
          <w:r w:rsidRPr="001D612C" w:rsidDel="000A5CE1">
            <w:delText>Mr.</w:delText>
          </w:r>
        </w:del>
      </w:ins>
      <w:ins w:id="692" w:author="James Lucius Haynes" w:date="2011-11-14T07:54:00Z">
        <w:del w:id="693" w:author="Sheldon W. Fulton" w:date="2014-01-16T21:15:00Z">
          <w:r w:rsidRPr="000A5CE1" w:rsidDel="000A5CE1">
            <w:delText xml:space="preserve"> and Ms. </w:delText>
          </w:r>
        </w:del>
      </w:ins>
      <w:ins w:id="694" w:author="James Lucius Haynes" w:date="2011-11-14T07:53:00Z">
        <w:del w:id="695" w:author="Sheldon W. Fulton" w:date="2014-01-16T21:15:00Z">
          <w:r w:rsidRPr="000A5CE1" w:rsidDel="000A5CE1">
            <w:delText xml:space="preserve"> NSBE</w:delText>
          </w:r>
        </w:del>
      </w:ins>
    </w:p>
    <w:p w14:paraId="5F1DA103" w14:textId="77777777" w:rsidR="004842DE" w:rsidRPr="000A5CE1" w:rsidRDefault="004842DE" w:rsidP="004842DE">
      <w:pPr>
        <w:numPr>
          <w:ilvl w:val="0"/>
          <w:numId w:val="4"/>
        </w:numPr>
        <w:rPr>
          <w:ins w:id="696" w:author="James Lucius Haynes" w:date="2011-11-14T07:53:00Z"/>
        </w:rPr>
      </w:pPr>
      <w:ins w:id="697" w:author="James Lucius Haynes" w:date="2011-11-14T07:53:00Z">
        <w:r w:rsidRPr="00C50852">
          <w:t>Academic Excellence</w:t>
        </w:r>
      </w:ins>
      <w:ins w:id="698" w:author="James Lucius Haynes" w:date="2011-11-14T07:58:00Z">
        <w:r w:rsidR="001F00F0" w:rsidRPr="001D612C">
          <w:t xml:space="preserve"> Chairperson</w:t>
        </w:r>
      </w:ins>
    </w:p>
    <w:p w14:paraId="0EB6DFA9" w14:textId="77777777" w:rsidR="004842DE" w:rsidRPr="000A5CE1" w:rsidDel="000A5CE1" w:rsidRDefault="004842DE" w:rsidP="004842DE">
      <w:pPr>
        <w:numPr>
          <w:ilvl w:val="0"/>
          <w:numId w:val="4"/>
        </w:numPr>
        <w:rPr>
          <w:ins w:id="699" w:author="James Lucius Haynes" w:date="2011-11-14T07:53:00Z"/>
          <w:del w:id="700" w:author="Sheldon W. Fulton" w:date="2014-01-16T21:15:00Z"/>
        </w:rPr>
      </w:pPr>
      <w:ins w:id="701" w:author="James Lucius Haynes" w:date="2011-11-14T07:53:00Z">
        <w:del w:id="702" w:author="Sheldon W. Fulton" w:date="2014-01-16T21:13:00Z">
          <w:r w:rsidRPr="000A5CE1" w:rsidDel="000A5CE1">
            <w:delText>Community Outreach</w:delText>
          </w:r>
        </w:del>
      </w:ins>
      <w:ins w:id="703" w:author="James Lucius Haynes" w:date="2011-11-14T07:58:00Z">
        <w:del w:id="704" w:author="Sheldon W. Fulton" w:date="2014-01-16T21:15:00Z">
          <w:r w:rsidR="001F00F0" w:rsidRPr="000A5CE1" w:rsidDel="000A5CE1">
            <w:delText xml:space="preserve"> Chairperson</w:delText>
          </w:r>
        </w:del>
      </w:ins>
    </w:p>
    <w:p w14:paraId="18AF1BA2" w14:textId="77777777" w:rsidR="004842DE" w:rsidRPr="000A5CE1" w:rsidRDefault="004842DE" w:rsidP="004842DE">
      <w:pPr>
        <w:numPr>
          <w:ilvl w:val="0"/>
          <w:numId w:val="4"/>
        </w:numPr>
        <w:rPr>
          <w:ins w:id="705" w:author="James Lucius Haynes" w:date="2011-11-14T07:53:00Z"/>
        </w:rPr>
      </w:pPr>
      <w:ins w:id="706" w:author="James Lucius Haynes" w:date="2011-11-14T07:53:00Z">
        <w:r w:rsidRPr="000A5CE1">
          <w:t>Freshman</w:t>
        </w:r>
      </w:ins>
      <w:ins w:id="707" w:author="James Lucius Haynes" w:date="2011-11-14T07:58:00Z">
        <w:r w:rsidR="001F00F0" w:rsidRPr="000A5CE1">
          <w:t xml:space="preserve"> Development Chairperson</w:t>
        </w:r>
      </w:ins>
    </w:p>
    <w:p w14:paraId="10C3C309" w14:textId="77777777" w:rsidR="004842DE" w:rsidRPr="000A5CE1" w:rsidDel="007B544E" w:rsidRDefault="004842DE" w:rsidP="004842DE">
      <w:pPr>
        <w:numPr>
          <w:ilvl w:val="0"/>
          <w:numId w:val="4"/>
        </w:numPr>
        <w:rPr>
          <w:ins w:id="708" w:author="James Lucius Haynes" w:date="2011-11-14T07:53:00Z"/>
          <w:del w:id="709" w:author="Microsoft Office User" w:date="2016-07-24T15:05:00Z"/>
        </w:rPr>
      </w:pPr>
      <w:ins w:id="710" w:author="James Lucius Haynes" w:date="2011-11-14T07:53:00Z">
        <w:del w:id="711" w:author="Microsoft Office User" w:date="2016-07-24T15:05:00Z">
          <w:r w:rsidRPr="000A5CE1" w:rsidDel="007B544E">
            <w:delText>Fundraising</w:delText>
          </w:r>
        </w:del>
      </w:ins>
      <w:ins w:id="712" w:author="James Lucius Haynes" w:date="2011-11-14T07:58:00Z">
        <w:del w:id="713" w:author="Microsoft Office User" w:date="2016-07-24T15:05:00Z">
          <w:r w:rsidR="001F00F0" w:rsidRPr="000A5CE1" w:rsidDel="007B544E">
            <w:delText xml:space="preserve"> Chairperson</w:delText>
          </w:r>
        </w:del>
      </w:ins>
    </w:p>
    <w:p w14:paraId="411DF80D" w14:textId="77777777" w:rsidR="004842DE" w:rsidRPr="000A5CE1" w:rsidRDefault="001F00F0" w:rsidP="004842DE">
      <w:pPr>
        <w:numPr>
          <w:ilvl w:val="0"/>
          <w:numId w:val="4"/>
        </w:numPr>
        <w:rPr>
          <w:ins w:id="714" w:author="James Lucius Haynes" w:date="2011-11-14T07:53:00Z"/>
        </w:rPr>
      </w:pPr>
      <w:ins w:id="715" w:author="James Lucius Haynes" w:date="2011-11-14T07:53:00Z">
        <w:r w:rsidRPr="000A5CE1">
          <w:t>Membership</w:t>
        </w:r>
      </w:ins>
      <w:ins w:id="716" w:author="James Lucius Haynes" w:date="2011-11-14T07:58:00Z">
        <w:r w:rsidRPr="000A5CE1">
          <w:t xml:space="preserve"> </w:t>
        </w:r>
      </w:ins>
      <w:ins w:id="717" w:author="James Lucius Haynes" w:date="2011-11-14T07:59:00Z">
        <w:r w:rsidRPr="000A5CE1">
          <w:t>Chairperson</w:t>
        </w:r>
      </w:ins>
    </w:p>
    <w:p w14:paraId="35C1E503" w14:textId="77777777" w:rsidR="000A5CE1" w:rsidRDefault="000A5CE1">
      <w:pPr>
        <w:numPr>
          <w:ilvl w:val="0"/>
          <w:numId w:val="4"/>
        </w:numPr>
        <w:rPr>
          <w:ins w:id="718" w:author="Sheldon W. Fulton" w:date="2014-01-24T17:08:00Z"/>
        </w:rPr>
      </w:pPr>
      <w:ins w:id="719" w:author="Sheldon W. Fulton" w:date="2014-01-16T21:15:00Z">
        <w:r w:rsidRPr="001D612C">
          <w:t>Mr.</w:t>
        </w:r>
      </w:ins>
      <w:ins w:id="720" w:author="Sheldon W. Fulton" w:date="2014-01-24T17:08:00Z">
        <w:r w:rsidR="007D2E56">
          <w:t xml:space="preserve"> NSBE</w:t>
        </w:r>
      </w:ins>
    </w:p>
    <w:p w14:paraId="6A7B7935" w14:textId="77777777" w:rsidR="007D2E56" w:rsidRPr="00604568" w:rsidRDefault="007D2E56">
      <w:pPr>
        <w:numPr>
          <w:ilvl w:val="0"/>
          <w:numId w:val="4"/>
        </w:numPr>
        <w:rPr>
          <w:ins w:id="721" w:author="Sheldon W. Fulton" w:date="2014-01-16T21:15:00Z"/>
          <w:rPrChange w:id="722" w:author="James Lucius Haynes" w:date="2011-11-14T18:51:00Z">
            <w:rPr>
              <w:ins w:id="723" w:author="Sheldon W. Fulton" w:date="2014-01-16T21:15:00Z"/>
              <w:sz w:val="22"/>
            </w:rPr>
          </w:rPrChange>
        </w:rPr>
      </w:pPr>
      <w:ins w:id="724" w:author="Sheldon W. Fulton" w:date="2014-01-24T17:08:00Z">
        <w:r>
          <w:t>Mrs. NSBE</w:t>
        </w:r>
      </w:ins>
    </w:p>
    <w:p w14:paraId="1DE5CD48" w14:textId="77777777" w:rsidR="004842DE" w:rsidRPr="000A5CE1" w:rsidRDefault="004842DE" w:rsidP="004842DE">
      <w:pPr>
        <w:numPr>
          <w:ilvl w:val="0"/>
          <w:numId w:val="4"/>
        </w:numPr>
        <w:rPr>
          <w:ins w:id="725" w:author="James Lucius Haynes" w:date="2011-11-14T07:53:00Z"/>
        </w:rPr>
      </w:pPr>
      <w:ins w:id="726" w:author="James Lucius Haynes" w:date="2011-11-14T07:53:00Z">
        <w:r w:rsidRPr="000A5CE1">
          <w:t>Pre-College Initiative</w:t>
        </w:r>
      </w:ins>
      <w:ins w:id="727" w:author="James Lucius Haynes" w:date="2011-11-14T07:59:00Z">
        <w:r w:rsidR="001F00F0" w:rsidRPr="000A5CE1">
          <w:t xml:space="preserve"> Chairperson</w:t>
        </w:r>
      </w:ins>
    </w:p>
    <w:p w14:paraId="140113A2" w14:textId="77777777" w:rsidR="004842DE" w:rsidRPr="000A5CE1" w:rsidDel="007B544E" w:rsidRDefault="004842DE">
      <w:pPr>
        <w:numPr>
          <w:ilvl w:val="0"/>
          <w:numId w:val="4"/>
        </w:numPr>
        <w:rPr>
          <w:ins w:id="728" w:author="James Lucius Haynes" w:date="2011-11-14T07:53:00Z"/>
          <w:del w:id="729" w:author="Microsoft Office User" w:date="2016-07-24T15:07:00Z"/>
        </w:rPr>
      </w:pPr>
      <w:ins w:id="730" w:author="James Lucius Haynes" w:date="2011-11-14T07:53:00Z">
        <w:r w:rsidRPr="000A5CE1">
          <w:t>Publication</w:t>
        </w:r>
      </w:ins>
      <w:ins w:id="731" w:author="Sheldon W. Fulton" w:date="2014-01-16T21:20:00Z">
        <w:r w:rsidR="000A5CE1">
          <w:t>s</w:t>
        </w:r>
      </w:ins>
      <w:ins w:id="732" w:author="Microsoft Office User" w:date="2016-07-24T15:07:00Z">
        <w:r w:rsidR="007B544E">
          <w:t>/Public Relations</w:t>
        </w:r>
      </w:ins>
    </w:p>
    <w:p w14:paraId="085AE47A" w14:textId="77777777" w:rsidR="004842DE" w:rsidRPr="000A5CE1" w:rsidRDefault="004842DE" w:rsidP="007B544E">
      <w:pPr>
        <w:numPr>
          <w:ilvl w:val="0"/>
          <w:numId w:val="4"/>
        </w:numPr>
        <w:rPr>
          <w:ins w:id="733" w:author="James Lucius Haynes" w:date="2011-11-14T07:53:00Z"/>
        </w:rPr>
      </w:pPr>
      <w:ins w:id="734" w:author="James Lucius Haynes" w:date="2011-11-14T07:53:00Z">
        <w:del w:id="735" w:author="Microsoft Office User" w:date="2016-07-24T15:07:00Z">
          <w:r w:rsidRPr="000A5CE1" w:rsidDel="007B544E">
            <w:delText>Public Relations</w:delText>
          </w:r>
        </w:del>
      </w:ins>
    </w:p>
    <w:p w14:paraId="21FBDFC2" w14:textId="77777777" w:rsidR="000A5CE1" w:rsidRPr="000A5CE1" w:rsidRDefault="000A5CE1" w:rsidP="004842DE">
      <w:pPr>
        <w:numPr>
          <w:ilvl w:val="0"/>
          <w:numId w:val="4"/>
        </w:numPr>
        <w:rPr>
          <w:ins w:id="736" w:author="Sheldon W. Fulton" w:date="2014-01-16T21:15:00Z"/>
        </w:rPr>
      </w:pPr>
      <w:ins w:id="737" w:author="Sheldon W. Fulton" w:date="2014-01-16T21:15:00Z">
        <w:r>
          <w:t>T.O.R.C.H.</w:t>
        </w:r>
        <w:r w:rsidRPr="000A5CE1">
          <w:t xml:space="preserve"> Chairperson</w:t>
        </w:r>
      </w:ins>
      <w:ins w:id="738" w:author="Sheldon W. Fulton" w:date="2014-01-24T20:51:00Z">
        <w:del w:id="739" w:author="Microsoft Office User" w:date="2016-07-24T15:07:00Z">
          <w:r w:rsidR="00532699" w:rsidDel="007B544E">
            <w:delText xml:space="preserve"> (formally Community Outreach)</w:delText>
          </w:r>
        </w:del>
      </w:ins>
    </w:p>
    <w:p w14:paraId="56C3DB3C" w14:textId="7F6A1B95" w:rsidR="004842DE" w:rsidRPr="000A5CE1" w:rsidRDefault="004842DE" w:rsidP="004842DE">
      <w:pPr>
        <w:numPr>
          <w:ilvl w:val="0"/>
          <w:numId w:val="4"/>
        </w:numPr>
        <w:rPr>
          <w:ins w:id="740" w:author="James Lucius Haynes" w:date="2011-11-14T07:53:00Z"/>
        </w:rPr>
      </w:pPr>
      <w:ins w:id="741" w:author="James Lucius Haynes" w:date="2011-11-14T07:53:00Z">
        <w:r w:rsidRPr="000A5CE1">
          <w:t>Telecommunication</w:t>
        </w:r>
      </w:ins>
      <w:ins w:id="742" w:author="Sheldon W. Fulton" w:date="2014-01-24T17:09:00Z">
        <w:r w:rsidR="007D2E56">
          <w:t>s</w:t>
        </w:r>
      </w:ins>
      <w:ins w:id="743" w:author="Ciara Montgomery" w:date="2017-02-19T00:18:00Z">
        <w:r w:rsidR="00026B37">
          <w:t xml:space="preserve"> </w:t>
        </w:r>
      </w:ins>
    </w:p>
    <w:p w14:paraId="207F482B" w14:textId="77777777" w:rsidR="00026B37" w:rsidRPr="00F95CBF" w:rsidDel="00026B37" w:rsidRDefault="00026B37" w:rsidP="00026B37">
      <w:pPr>
        <w:numPr>
          <w:ilvl w:val="0"/>
          <w:numId w:val="4"/>
        </w:numPr>
        <w:rPr>
          <w:del w:id="744" w:author="Ciara Montgomery" w:date="2017-02-19T00:17:00Z"/>
        </w:rPr>
      </w:pPr>
      <w:moveToRangeStart w:id="745" w:author="Ciara Montgomery" w:date="2017-02-19T00:17:00Z" w:name="move349082804"/>
      <w:moveTo w:id="746" w:author="Ciara Montgomery" w:date="2017-02-19T00:17:00Z">
        <w:r w:rsidRPr="00F95CBF">
          <w:t>Finance Chairperson</w:t>
        </w:r>
      </w:moveTo>
    </w:p>
    <w:moveToRangeEnd w:id="745"/>
    <w:p w14:paraId="381BE079" w14:textId="77777777" w:rsidR="00026B37" w:rsidRDefault="00026B37">
      <w:pPr>
        <w:numPr>
          <w:ilvl w:val="0"/>
          <w:numId w:val="4"/>
        </w:numPr>
        <w:rPr>
          <w:ins w:id="747" w:author="Ciara Montgomery" w:date="2017-02-19T00:17:00Z"/>
        </w:rPr>
      </w:pPr>
    </w:p>
    <w:p w14:paraId="32BE6AC2" w14:textId="0B1D559D" w:rsidR="004842DE" w:rsidRPr="005668EA" w:rsidRDefault="00026B37" w:rsidP="004842DE">
      <w:pPr>
        <w:numPr>
          <w:ilvl w:val="0"/>
          <w:numId w:val="4"/>
        </w:numPr>
        <w:rPr>
          <w:ins w:id="748" w:author="James Lucius Haynes" w:date="2011-11-14T07:53:00Z"/>
        </w:rPr>
      </w:pPr>
      <w:ins w:id="749" w:author="Ciara Montgomery" w:date="2017-02-19T00:18:00Z">
        <w:r>
          <w:t>C</w:t>
        </w:r>
      </w:ins>
      <w:ins w:id="750" w:author="James Lucius Haynes" w:date="2011-11-14T07:53:00Z">
        <w:del w:id="751" w:author="Ciara Montgomery" w:date="2017-02-19T00:18:00Z">
          <w:r w:rsidR="004842DE" w:rsidRPr="00FB05B3" w:rsidDel="00026B37">
            <w:delText>As</w:delText>
          </w:r>
          <w:r w:rsidR="004842DE" w:rsidRPr="005668EA" w:rsidDel="00026B37">
            <w:delText>sistant Treasurer</w:delText>
          </w:r>
        </w:del>
      </w:ins>
      <w:ins w:id="752" w:author="Ciara Montgomery" w:date="2017-02-19T00:18:00Z">
        <w:r>
          <w:t xml:space="preserve">onference Planning </w:t>
        </w:r>
        <w:r w:rsidRPr="000A5CE1">
          <w:t>Chairperson</w:t>
        </w:r>
      </w:ins>
    </w:p>
    <w:p w14:paraId="4E1265C6" w14:textId="77777777" w:rsidR="004842DE" w:rsidRPr="00604568" w:rsidDel="004842DE" w:rsidRDefault="006B429A" w:rsidP="009826B7">
      <w:pPr>
        <w:numPr>
          <w:ilvl w:val="0"/>
          <w:numId w:val="4"/>
        </w:numPr>
        <w:rPr>
          <w:del w:id="753" w:author="James Lucius Haynes" w:date="2011-11-14T07:49:00Z"/>
          <w:rPrChange w:id="754" w:author="James Lucius Haynes" w:date="2011-11-14T18:51:00Z">
            <w:rPr>
              <w:del w:id="755" w:author="James Lucius Haynes" w:date="2011-11-14T07:49:00Z"/>
              <w:sz w:val="22"/>
            </w:rPr>
          </w:rPrChange>
        </w:rPr>
      </w:pPr>
      <w:del w:id="756" w:author="James Lucius Haynes" w:date="2011-11-14T07:53:00Z">
        <w:r w:rsidRPr="00604568" w:rsidDel="004842DE">
          <w:rPr>
            <w:rPrChange w:id="757" w:author="James Lucius Haynes" w:date="2011-11-14T18:51:00Z">
              <w:rPr>
                <w:sz w:val="22"/>
              </w:rPr>
            </w:rPrChange>
          </w:rPr>
          <w:delText>Standing Committee Chair</w:delText>
        </w:r>
      </w:del>
      <w:del w:id="758" w:author="James Lucius Haynes" w:date="2011-11-14T07:49:00Z">
        <w:r w:rsidRPr="00604568" w:rsidDel="004842DE">
          <w:rPr>
            <w:rPrChange w:id="759" w:author="James Lucius Haynes" w:date="2011-11-14T18:51:00Z">
              <w:rPr>
                <w:sz w:val="22"/>
              </w:rPr>
            </w:rPrChange>
          </w:rPr>
          <w:delText>s</w:delText>
        </w:r>
      </w:del>
    </w:p>
    <w:p w14:paraId="32D739D8" w14:textId="77777777" w:rsidR="006B429A" w:rsidRPr="00C50852" w:rsidRDefault="006B429A" w:rsidP="009826B7">
      <w:pPr>
        <w:numPr>
          <w:ilvl w:val="0"/>
          <w:numId w:val="4"/>
        </w:numPr>
        <w:rPr>
          <w:ins w:id="760" w:author="James Lucius Haynes" w:date="2011-11-14T10:19:00Z"/>
        </w:rPr>
      </w:pPr>
      <w:r w:rsidRPr="00604568">
        <w:rPr>
          <w:rPrChange w:id="761" w:author="James Lucius Haynes" w:date="2011-11-14T18:51:00Z">
            <w:rPr>
              <w:sz w:val="22"/>
            </w:rPr>
          </w:rPrChange>
        </w:rPr>
        <w:t>President Emeritus</w:t>
      </w:r>
    </w:p>
    <w:p w14:paraId="05D2CFF1" w14:textId="77777777" w:rsidR="008E661F" w:rsidRPr="00604568" w:rsidDel="008E661F" w:rsidRDefault="008E661F" w:rsidP="009826B7">
      <w:pPr>
        <w:numPr>
          <w:ilvl w:val="0"/>
          <w:numId w:val="4"/>
        </w:numPr>
        <w:rPr>
          <w:del w:id="762" w:author="James Lucius Haynes" w:date="2011-11-14T10:19:00Z"/>
          <w:rPrChange w:id="763" w:author="James Lucius Haynes" w:date="2011-11-14T18:51:00Z">
            <w:rPr>
              <w:del w:id="764" w:author="James Lucius Haynes" w:date="2011-11-14T10:19:00Z"/>
              <w:sz w:val="22"/>
            </w:rPr>
          </w:rPrChange>
        </w:rPr>
      </w:pPr>
    </w:p>
    <w:p w14:paraId="037FF412" w14:textId="77777777" w:rsidR="006B429A" w:rsidRPr="00604568" w:rsidRDefault="006B429A">
      <w:pPr>
        <w:rPr>
          <w:rPrChange w:id="765" w:author="James Lucius Haynes" w:date="2011-11-14T18:51:00Z">
            <w:rPr>
              <w:sz w:val="22"/>
            </w:rPr>
          </w:rPrChange>
        </w:rPr>
      </w:pPr>
    </w:p>
    <w:p w14:paraId="5EC30DC2" w14:textId="77777777" w:rsidR="006B429A" w:rsidRPr="001D612C" w:rsidRDefault="006B429A">
      <w:pPr>
        <w:rPr>
          <w:b/>
        </w:rPr>
      </w:pPr>
      <w:r w:rsidRPr="00C50852">
        <w:rPr>
          <w:b/>
        </w:rPr>
        <w:t xml:space="preserve">Section </w:t>
      </w:r>
      <w:r w:rsidRPr="001D612C">
        <w:rPr>
          <w:b/>
        </w:rPr>
        <w:t>2.</w:t>
      </w:r>
    </w:p>
    <w:p w14:paraId="7BF3C6A8" w14:textId="77777777" w:rsidR="006B429A" w:rsidRPr="00604568" w:rsidRDefault="006B429A">
      <w:pPr>
        <w:rPr>
          <w:b/>
          <w:rPrChange w:id="766" w:author="James Lucius Haynes" w:date="2011-11-14T18:51:00Z">
            <w:rPr>
              <w:b/>
              <w:sz w:val="22"/>
            </w:rPr>
          </w:rPrChange>
        </w:rPr>
      </w:pPr>
    </w:p>
    <w:p w14:paraId="52190C8C" w14:textId="77777777" w:rsidR="00816F77" w:rsidRPr="00C50852" w:rsidRDefault="00816F77">
      <w:pPr>
        <w:pStyle w:val="BodyText"/>
        <w:rPr>
          <w:ins w:id="767" w:author="James Lucius Haynes" w:date="2011-11-14T08:23:00Z"/>
          <w:b/>
        </w:rPr>
      </w:pPr>
      <w:ins w:id="768" w:author="James Lucius Haynes" w:date="2011-11-14T08:21:00Z">
        <w:r w:rsidRPr="00604568">
          <w:rPr>
            <w:b/>
            <w:rPrChange w:id="769" w:author="James Lucius Haynes" w:date="2011-11-14T18:51:00Z">
              <w:rPr/>
            </w:rPrChange>
          </w:rPr>
          <w:t>2.1</w:t>
        </w:r>
      </w:ins>
      <w:ins w:id="770" w:author="James Lucius Haynes" w:date="2011-11-14T08:24:00Z">
        <w:r w:rsidRPr="00C50852">
          <w:rPr>
            <w:b/>
          </w:rPr>
          <w:t xml:space="preserve"> </w:t>
        </w:r>
        <w:r w:rsidRPr="00604568">
          <w:rPr>
            <w:rPrChange w:id="771" w:author="James Lucius Haynes" w:date="2011-11-14T18:51:00Z">
              <w:rPr>
                <w:rFonts w:ascii="Book Antiqua" w:hAnsi="Book Antiqua"/>
                <w:sz w:val="22"/>
                <w:szCs w:val="22"/>
              </w:rPr>
            </w:rPrChange>
          </w:rPr>
          <w:t xml:space="preserve">The sole purpose of the Chapter Executive Board is the carry out the </w:t>
        </w:r>
      </w:ins>
      <w:ins w:id="772" w:author="James Lucius Haynes" w:date="2011-11-14T14:31:00Z">
        <w:r w:rsidR="009826B7" w:rsidRPr="00604568">
          <w:rPr>
            <w:rPrChange w:id="773" w:author="James Lucius Haynes" w:date="2011-11-14T18:51:00Z">
              <w:rPr>
                <w:rFonts w:ascii="Book Antiqua" w:hAnsi="Book Antiqua"/>
                <w:sz w:val="22"/>
                <w:szCs w:val="22"/>
              </w:rPr>
            </w:rPrChange>
          </w:rPr>
          <w:t>day-to-day</w:t>
        </w:r>
      </w:ins>
      <w:ins w:id="774" w:author="James Lucius Haynes" w:date="2011-11-14T08:24:00Z">
        <w:r w:rsidRPr="00604568">
          <w:rPr>
            <w:rPrChange w:id="775" w:author="James Lucius Haynes" w:date="2011-11-14T18:51:00Z">
              <w:rPr>
                <w:rFonts w:ascii="Book Antiqua" w:hAnsi="Book Antiqua"/>
                <w:sz w:val="22"/>
                <w:szCs w:val="22"/>
              </w:rPr>
            </w:rPrChange>
          </w:rPr>
          <w:t xml:space="preserve"> business of the chapter in the best interest of the members.</w:t>
        </w:r>
      </w:ins>
    </w:p>
    <w:p w14:paraId="260337E5" w14:textId="77777777" w:rsidR="00816F77" w:rsidRPr="001D612C" w:rsidRDefault="00816F77">
      <w:pPr>
        <w:pStyle w:val="BodyText"/>
        <w:rPr>
          <w:ins w:id="776" w:author="James Lucius Haynes" w:date="2011-11-14T08:23:00Z"/>
          <w:b/>
        </w:rPr>
      </w:pPr>
    </w:p>
    <w:p w14:paraId="64840848" w14:textId="77777777" w:rsidR="006B429A" w:rsidRPr="00604568" w:rsidRDefault="00816F77">
      <w:pPr>
        <w:pStyle w:val="BodyText"/>
        <w:rPr>
          <w:rPrChange w:id="777" w:author="James Lucius Haynes" w:date="2011-11-14T18:51:00Z">
            <w:rPr>
              <w:sz w:val="22"/>
            </w:rPr>
          </w:rPrChange>
        </w:rPr>
      </w:pPr>
      <w:ins w:id="778" w:author="James Lucius Haynes" w:date="2011-11-14T08:24:00Z">
        <w:r w:rsidRPr="00604568">
          <w:rPr>
            <w:b/>
            <w:rPrChange w:id="779" w:author="James Lucius Haynes" w:date="2011-11-14T18:51:00Z">
              <w:rPr/>
            </w:rPrChange>
          </w:rPr>
          <w:t>2.1.1</w:t>
        </w:r>
      </w:ins>
      <w:ins w:id="780" w:author="James Lucius Haynes" w:date="2011-11-14T08:21:00Z">
        <w:r w:rsidRPr="00C50852">
          <w:t xml:space="preserve"> </w:t>
        </w:r>
      </w:ins>
      <w:ins w:id="781" w:author="James Lucius Haynes" w:date="2011-11-14T08:41:00Z">
        <w:r w:rsidR="007B493D" w:rsidRPr="001D612C">
          <w:t xml:space="preserve">All Members of </w:t>
        </w:r>
      </w:ins>
      <w:r w:rsidR="006B429A" w:rsidRPr="00604568">
        <w:rPr>
          <w:rPrChange w:id="782" w:author="James Lucius Haynes" w:date="2011-11-14T18:51:00Z">
            <w:rPr>
              <w:sz w:val="22"/>
            </w:rPr>
          </w:rPrChange>
        </w:rPr>
        <w:t>The Chapter Executive Board shall:</w:t>
      </w:r>
    </w:p>
    <w:p w14:paraId="383EA5EC" w14:textId="77777777" w:rsidR="006B429A" w:rsidRPr="00604568" w:rsidRDefault="006B429A">
      <w:pPr>
        <w:rPr>
          <w:rPrChange w:id="783" w:author="James Lucius Haynes" w:date="2011-11-14T18:51:00Z">
            <w:rPr>
              <w:sz w:val="22"/>
            </w:rPr>
          </w:rPrChange>
        </w:rPr>
      </w:pPr>
    </w:p>
    <w:p w14:paraId="56701A90" w14:textId="77777777" w:rsidR="006B429A" w:rsidRPr="00C50852" w:rsidRDefault="006B429A">
      <w:pPr>
        <w:numPr>
          <w:ilvl w:val="0"/>
          <w:numId w:val="8"/>
        </w:numPr>
        <w:rPr>
          <w:ins w:id="784" w:author="James Lucius Haynes" w:date="2011-11-14T08:24:00Z"/>
        </w:rPr>
      </w:pPr>
      <w:r w:rsidRPr="00604568">
        <w:rPr>
          <w:rPrChange w:id="785" w:author="James Lucius Haynes" w:date="2011-11-14T18:51:00Z">
            <w:rPr>
              <w:sz w:val="22"/>
            </w:rPr>
          </w:rPrChange>
        </w:rPr>
        <w:t>Determine all questions of policy and shall administer the affairs of the North Carolina Agricultural and Technical State University chapter under the Constitution and By-laws, and general provisions of the law under which it is incorporated.</w:t>
      </w:r>
    </w:p>
    <w:p w14:paraId="25B7D943" w14:textId="77777777" w:rsidR="00816F77" w:rsidRPr="00604568" w:rsidDel="004B088D" w:rsidRDefault="00816F77" w:rsidP="009826B7">
      <w:pPr>
        <w:numPr>
          <w:ilvl w:val="0"/>
          <w:numId w:val="8"/>
        </w:numPr>
        <w:rPr>
          <w:del w:id="786" w:author="James Lucius Haynes" w:date="2011-11-14T19:49:00Z"/>
          <w:rPrChange w:id="787" w:author="James Lucius Haynes" w:date="2011-11-14T18:51:00Z">
            <w:rPr>
              <w:del w:id="788" w:author="James Lucius Haynes" w:date="2011-11-14T19:49:00Z"/>
              <w:sz w:val="22"/>
            </w:rPr>
          </w:rPrChange>
        </w:rPr>
      </w:pPr>
      <w:ins w:id="789" w:author="James Lucius Haynes" w:date="2011-11-14T08:24:00Z">
        <w:del w:id="790" w:author="Sheldon W. Fulton" w:date="2014-01-16T21:18:00Z">
          <w:r w:rsidRPr="00604568" w:rsidDel="000A5CE1">
            <w:rPr>
              <w:rPrChange w:id="791" w:author="James Lucius Haynes" w:date="2011-11-14T18:51:00Z">
                <w:rPr>
                  <w:rFonts w:ascii="Book Antiqua" w:hAnsi="Book Antiqua"/>
                  <w:sz w:val="22"/>
                  <w:szCs w:val="22"/>
                </w:rPr>
              </w:rPrChange>
            </w:rPr>
            <w:delText xml:space="preserve">All Executive Board members shall </w:delText>
          </w:r>
        </w:del>
        <w:proofErr w:type="gramStart"/>
        <w:r w:rsidRPr="00604568">
          <w:rPr>
            <w:rPrChange w:id="792" w:author="James Lucius Haynes" w:date="2011-11-14T18:51:00Z">
              <w:rPr>
                <w:rFonts w:ascii="Book Antiqua" w:hAnsi="Book Antiqua"/>
                <w:sz w:val="22"/>
                <w:szCs w:val="22"/>
              </w:rPr>
            </w:rPrChange>
          </w:rPr>
          <w:t>be</w:t>
        </w:r>
        <w:proofErr w:type="gramEnd"/>
        <w:r w:rsidRPr="00604568">
          <w:rPr>
            <w:rPrChange w:id="793" w:author="James Lucius Haynes" w:date="2011-11-14T18:51:00Z">
              <w:rPr>
                <w:rFonts w:ascii="Book Antiqua" w:hAnsi="Book Antiqua"/>
                <w:sz w:val="22"/>
                <w:szCs w:val="22"/>
              </w:rPr>
            </w:rPrChange>
          </w:rPr>
          <w:t xml:space="preserve"> responsible for their respective duties in the Chapter Constitution and By</w:t>
        </w:r>
      </w:ins>
      <w:ins w:id="794" w:author="James Lucius Haynes" w:date="2011-11-14T08:25:00Z">
        <w:r w:rsidRPr="00604568">
          <w:rPr>
            <w:rPrChange w:id="795" w:author="James Lucius Haynes" w:date="2011-11-14T18:51:00Z">
              <w:rPr>
                <w:rFonts w:ascii="Book Antiqua" w:hAnsi="Book Antiqua"/>
                <w:sz w:val="22"/>
                <w:szCs w:val="22"/>
              </w:rPr>
            </w:rPrChange>
          </w:rPr>
          <w:t>-</w:t>
        </w:r>
      </w:ins>
      <w:ins w:id="796" w:author="James Lucius Haynes" w:date="2011-11-14T08:24:00Z">
        <w:r w:rsidRPr="00604568">
          <w:rPr>
            <w:rPrChange w:id="797" w:author="James Lucius Haynes" w:date="2011-11-14T18:51:00Z">
              <w:rPr>
                <w:rFonts w:ascii="Book Antiqua" w:hAnsi="Book Antiqua"/>
                <w:sz w:val="22"/>
                <w:szCs w:val="22"/>
              </w:rPr>
            </w:rPrChange>
          </w:rPr>
          <w:t xml:space="preserve">laws as well as duties required of their position by their respective Regional or National counterpart.  </w:t>
        </w:r>
      </w:ins>
    </w:p>
    <w:p w14:paraId="191695BE" w14:textId="77777777" w:rsidR="006B429A" w:rsidRPr="004B088D" w:rsidRDefault="006B429A">
      <w:pPr>
        <w:numPr>
          <w:ilvl w:val="0"/>
          <w:numId w:val="8"/>
        </w:numPr>
        <w:rPr>
          <w:rPrChange w:id="798" w:author="James Lucius Haynes" w:date="2011-11-14T19:49:00Z">
            <w:rPr>
              <w:sz w:val="22"/>
            </w:rPr>
          </w:rPrChange>
        </w:rPr>
        <w:pPrChange w:id="799" w:author="James Lucius Haynes" w:date="2011-11-14T19:49:00Z">
          <w:pPr/>
        </w:pPrChange>
      </w:pPr>
    </w:p>
    <w:p w14:paraId="127B488F" w14:textId="77777777" w:rsidR="006B429A" w:rsidDel="004B088D" w:rsidRDefault="006B429A">
      <w:pPr>
        <w:numPr>
          <w:ilvl w:val="0"/>
          <w:numId w:val="8"/>
        </w:numPr>
        <w:rPr>
          <w:del w:id="800" w:author="James Lucius Haynes" w:date="2011-11-14T19:49:00Z"/>
        </w:rPr>
        <w:pPrChange w:id="801" w:author="James Lucius Haynes" w:date="2011-11-14T19:49:00Z">
          <w:pPr/>
        </w:pPrChange>
      </w:pPr>
      <w:r w:rsidRPr="00604568">
        <w:rPr>
          <w:rPrChange w:id="802" w:author="James Lucius Haynes" w:date="2011-11-14T18:51:00Z">
            <w:rPr>
              <w:sz w:val="22"/>
            </w:rPr>
          </w:rPrChange>
        </w:rPr>
        <w:t>Be subject to the orders of the membership and none of its acts shall conflict with decisions made by the vote of the general body, or the goals and objectives of the organization.</w:t>
      </w:r>
    </w:p>
    <w:p w14:paraId="1E9B41B6" w14:textId="77777777" w:rsidR="004B088D" w:rsidRPr="00604568" w:rsidRDefault="004B088D">
      <w:pPr>
        <w:numPr>
          <w:ilvl w:val="0"/>
          <w:numId w:val="8"/>
        </w:numPr>
        <w:rPr>
          <w:ins w:id="803" w:author="James Lucius Haynes" w:date="2011-11-14T19:49:00Z"/>
          <w:rPrChange w:id="804" w:author="James Lucius Haynes" w:date="2011-11-14T18:51:00Z">
            <w:rPr>
              <w:ins w:id="805" w:author="James Lucius Haynes" w:date="2011-11-14T19:49:00Z"/>
              <w:sz w:val="22"/>
            </w:rPr>
          </w:rPrChange>
        </w:rPr>
      </w:pPr>
    </w:p>
    <w:p w14:paraId="45349997" w14:textId="77777777" w:rsidR="006B429A" w:rsidRPr="004B088D" w:rsidRDefault="006B429A">
      <w:pPr>
        <w:ind w:left="720"/>
        <w:rPr>
          <w:rPrChange w:id="806" w:author="James Lucius Haynes" w:date="2011-11-14T19:49:00Z">
            <w:rPr>
              <w:sz w:val="22"/>
            </w:rPr>
          </w:rPrChange>
        </w:rPr>
        <w:pPrChange w:id="807" w:author="James Lucius Haynes" w:date="2011-11-14T19:49:00Z">
          <w:pPr/>
        </w:pPrChange>
      </w:pPr>
    </w:p>
    <w:p w14:paraId="0DF511B9" w14:textId="24B12222" w:rsidR="006B429A" w:rsidRPr="00604568" w:rsidRDefault="006B429A">
      <w:pPr>
        <w:numPr>
          <w:ilvl w:val="0"/>
          <w:numId w:val="8"/>
        </w:numPr>
        <w:rPr>
          <w:u w:val="single"/>
          <w:rPrChange w:id="808" w:author="James Lucius Haynes" w:date="2011-11-14T18:51:00Z">
            <w:rPr>
              <w:sz w:val="22"/>
              <w:u w:val="single"/>
            </w:rPr>
          </w:rPrChange>
        </w:rPr>
      </w:pPr>
      <w:del w:id="809" w:author="Sheldon W. Fulton" w:date="2014-01-16T21:18:00Z">
        <w:r w:rsidRPr="00604568" w:rsidDel="000A5CE1">
          <w:rPr>
            <w:rPrChange w:id="810" w:author="James Lucius Haynes" w:date="2011-11-14T18:51:00Z">
              <w:rPr>
                <w:sz w:val="22"/>
              </w:rPr>
            </w:rPrChange>
          </w:rPr>
          <w:delText xml:space="preserve">Members of the Chapter Executive Board shall, </w:delText>
        </w:r>
      </w:del>
      <w:ins w:id="811" w:author="Ciara Montgomery" w:date="2017-02-19T00:19:00Z">
        <w:r w:rsidR="00026B37">
          <w:t>N</w:t>
        </w:r>
      </w:ins>
      <w:del w:id="812" w:author="Ciara Montgomery" w:date="2017-02-19T00:19:00Z">
        <w:r w:rsidRPr="00604568" w:rsidDel="00026B37">
          <w:rPr>
            <w:rPrChange w:id="813" w:author="James Lucius Haynes" w:date="2011-11-14T18:51:00Z">
              <w:rPr>
                <w:sz w:val="22"/>
              </w:rPr>
            </w:rPrChange>
          </w:rPr>
          <w:delText>n</w:delText>
        </w:r>
      </w:del>
      <w:proofErr w:type="gramStart"/>
      <w:r w:rsidRPr="00604568">
        <w:rPr>
          <w:rPrChange w:id="814" w:author="James Lucius Haynes" w:date="2011-11-14T18:51:00Z">
            <w:rPr>
              <w:sz w:val="22"/>
            </w:rPr>
          </w:rPrChange>
        </w:rPr>
        <w:t>ot</w:t>
      </w:r>
      <w:proofErr w:type="gramEnd"/>
      <w:r w:rsidRPr="00604568">
        <w:rPr>
          <w:rPrChange w:id="815" w:author="James Lucius Haynes" w:date="2011-11-14T18:51:00Z">
            <w:rPr>
              <w:sz w:val="22"/>
            </w:rPr>
          </w:rPrChange>
        </w:rPr>
        <w:t xml:space="preserve"> receive any salary for services.  </w:t>
      </w:r>
    </w:p>
    <w:p w14:paraId="0DB58DD9" w14:textId="77777777" w:rsidR="006B429A" w:rsidRPr="00604568" w:rsidRDefault="006B429A">
      <w:pPr>
        <w:rPr>
          <w:u w:val="single"/>
          <w:rPrChange w:id="816" w:author="James Lucius Haynes" w:date="2011-11-14T18:51:00Z">
            <w:rPr>
              <w:sz w:val="22"/>
              <w:u w:val="single"/>
            </w:rPr>
          </w:rPrChange>
        </w:rPr>
      </w:pPr>
    </w:p>
    <w:p w14:paraId="090F74AF" w14:textId="77777777" w:rsidR="006B429A" w:rsidRPr="00604568" w:rsidRDefault="006B429A">
      <w:pPr>
        <w:numPr>
          <w:ilvl w:val="0"/>
          <w:numId w:val="8"/>
        </w:numPr>
        <w:rPr>
          <w:rPrChange w:id="817" w:author="James Lucius Haynes" w:date="2011-11-14T18:51:00Z">
            <w:rPr>
              <w:sz w:val="22"/>
            </w:rPr>
          </w:rPrChange>
        </w:rPr>
      </w:pPr>
      <w:r w:rsidRPr="00604568">
        <w:rPr>
          <w:rPrChange w:id="818" w:author="James Lucius Haynes" w:date="2011-11-14T18:51:00Z">
            <w:rPr>
              <w:sz w:val="22"/>
            </w:rPr>
          </w:rPrChange>
        </w:rPr>
        <w:t>Make recommendations to the North Carolina Agricultural and Technical State University Chapter.</w:t>
      </w:r>
    </w:p>
    <w:p w14:paraId="30FC0F8D" w14:textId="77777777" w:rsidR="006B429A" w:rsidRPr="00604568" w:rsidRDefault="006B429A">
      <w:pPr>
        <w:rPr>
          <w:rPrChange w:id="819" w:author="James Lucius Haynes" w:date="2011-11-14T18:51:00Z">
            <w:rPr>
              <w:sz w:val="22"/>
            </w:rPr>
          </w:rPrChange>
        </w:rPr>
      </w:pPr>
    </w:p>
    <w:p w14:paraId="50ED73FB" w14:textId="77777777" w:rsidR="006B429A" w:rsidRPr="00604568" w:rsidRDefault="006B429A">
      <w:pPr>
        <w:numPr>
          <w:ilvl w:val="0"/>
          <w:numId w:val="8"/>
        </w:numPr>
        <w:rPr>
          <w:rPrChange w:id="820" w:author="James Lucius Haynes" w:date="2011-11-14T18:51:00Z">
            <w:rPr>
              <w:sz w:val="22"/>
            </w:rPr>
          </w:rPrChange>
        </w:rPr>
      </w:pPr>
      <w:r w:rsidRPr="00604568">
        <w:rPr>
          <w:rPrChange w:id="821" w:author="James Lucius Haynes" w:date="2011-11-14T18:51:00Z">
            <w:rPr>
              <w:sz w:val="22"/>
            </w:rPr>
          </w:rPrChange>
        </w:rPr>
        <w:t>Set the hour, agenda and place of all chapter meetings.</w:t>
      </w:r>
    </w:p>
    <w:p w14:paraId="40874345" w14:textId="77777777" w:rsidR="006B429A" w:rsidRPr="00604568" w:rsidRDefault="006B429A">
      <w:pPr>
        <w:rPr>
          <w:rPrChange w:id="822" w:author="James Lucius Haynes" w:date="2011-11-14T18:51:00Z">
            <w:rPr>
              <w:sz w:val="22"/>
            </w:rPr>
          </w:rPrChange>
        </w:rPr>
      </w:pPr>
    </w:p>
    <w:p w14:paraId="202C74CD" w14:textId="77777777" w:rsidR="006B429A" w:rsidRPr="00C50852" w:rsidRDefault="006B429A">
      <w:pPr>
        <w:numPr>
          <w:ilvl w:val="0"/>
          <w:numId w:val="8"/>
        </w:numPr>
        <w:rPr>
          <w:ins w:id="823" w:author="James Lucius Haynes" w:date="2011-11-14T08:42:00Z"/>
        </w:rPr>
      </w:pPr>
      <w:r w:rsidRPr="00604568">
        <w:rPr>
          <w:rPrChange w:id="824" w:author="James Lucius Haynes" w:date="2011-11-14T18:51:00Z">
            <w:rPr>
              <w:sz w:val="22"/>
            </w:rPr>
          </w:rPrChange>
        </w:rPr>
        <w:t xml:space="preserve">Coordinate activities at all levels of the </w:t>
      </w:r>
      <w:del w:id="825" w:author="James Lucius Haynes" w:date="2011-11-14T19:48:00Z">
        <w:r w:rsidRPr="00604568" w:rsidDel="004B088D">
          <w:rPr>
            <w:rPrChange w:id="826" w:author="James Lucius Haynes" w:date="2011-11-14T18:51:00Z">
              <w:rPr>
                <w:sz w:val="22"/>
              </w:rPr>
            </w:rPrChange>
          </w:rPr>
          <w:delText xml:space="preserve">North Carolina Agricultural and Technical State University </w:delText>
        </w:r>
      </w:del>
      <w:r w:rsidRPr="00604568">
        <w:rPr>
          <w:rPrChange w:id="827" w:author="James Lucius Haynes" w:date="2011-11-14T18:51:00Z">
            <w:rPr>
              <w:sz w:val="22"/>
            </w:rPr>
          </w:rPrChange>
        </w:rPr>
        <w:t>Chapter.</w:t>
      </w:r>
    </w:p>
    <w:p w14:paraId="6489A1EE" w14:textId="77777777" w:rsidR="007B493D" w:rsidRPr="001D612C" w:rsidRDefault="007B493D">
      <w:pPr>
        <w:pStyle w:val="ListParagraph"/>
        <w:rPr>
          <w:ins w:id="828" w:author="James Lucius Haynes" w:date="2011-11-14T08:42:00Z"/>
        </w:rPr>
        <w:pPrChange w:id="829" w:author="James Lucius Haynes" w:date="2011-11-14T08:42:00Z">
          <w:pPr>
            <w:numPr>
              <w:numId w:val="8"/>
            </w:numPr>
            <w:tabs>
              <w:tab w:val="num" w:pos="720"/>
            </w:tabs>
            <w:ind w:left="720" w:hanging="720"/>
          </w:pPr>
        </w:pPrChange>
      </w:pPr>
    </w:p>
    <w:p w14:paraId="0F160FEA" w14:textId="77777777" w:rsidR="007B493D" w:rsidRPr="000A5CE1" w:rsidRDefault="007B493D">
      <w:pPr>
        <w:numPr>
          <w:ilvl w:val="0"/>
          <w:numId w:val="8"/>
        </w:numPr>
        <w:rPr>
          <w:ins w:id="830" w:author="James Lucius Haynes" w:date="2011-11-14T08:21:00Z"/>
        </w:rPr>
      </w:pPr>
      <w:ins w:id="831" w:author="James Lucius Haynes" w:date="2011-11-14T08:42:00Z">
        <w:r w:rsidRPr="000A5CE1">
          <w:t>Complete reports as designated by their regional counterpart and zone leader</w:t>
        </w:r>
      </w:ins>
    </w:p>
    <w:p w14:paraId="5C6D3F6D" w14:textId="77777777" w:rsidR="00816F77" w:rsidRPr="000A5CE1" w:rsidRDefault="00816F77">
      <w:pPr>
        <w:pStyle w:val="ListParagraph"/>
        <w:rPr>
          <w:ins w:id="832" w:author="James Lucius Haynes" w:date="2011-11-14T08:21:00Z"/>
        </w:rPr>
        <w:pPrChange w:id="833" w:author="James Lucius Haynes" w:date="2011-11-14T08:21:00Z">
          <w:pPr>
            <w:numPr>
              <w:numId w:val="8"/>
            </w:numPr>
            <w:tabs>
              <w:tab w:val="num" w:pos="720"/>
            </w:tabs>
            <w:ind w:left="720" w:hanging="720"/>
          </w:pPr>
        </w:pPrChange>
      </w:pPr>
    </w:p>
    <w:p w14:paraId="66271402" w14:textId="77777777" w:rsidR="00816F77" w:rsidRPr="00C50852" w:rsidRDefault="00816F77">
      <w:pPr>
        <w:rPr>
          <w:ins w:id="834" w:author="James Lucius Haynes" w:date="2011-11-14T08:22:00Z"/>
          <w:b/>
        </w:rPr>
        <w:pPrChange w:id="835" w:author="James Lucius Haynes" w:date="2011-11-14T08:21:00Z">
          <w:pPr>
            <w:numPr>
              <w:numId w:val="8"/>
            </w:numPr>
            <w:tabs>
              <w:tab w:val="num" w:pos="720"/>
            </w:tabs>
            <w:ind w:left="720" w:hanging="720"/>
          </w:pPr>
        </w:pPrChange>
      </w:pPr>
      <w:ins w:id="836" w:author="James Lucius Haynes" w:date="2011-11-14T08:21:00Z">
        <w:r w:rsidRPr="00604568">
          <w:rPr>
            <w:b/>
            <w:rPrChange w:id="837" w:author="James Lucius Haynes" w:date="2011-11-14T18:51:00Z">
              <w:rPr/>
            </w:rPrChange>
          </w:rPr>
          <w:t>Section 3</w:t>
        </w:r>
      </w:ins>
    </w:p>
    <w:p w14:paraId="043781A6" w14:textId="77777777" w:rsidR="00816F77" w:rsidRPr="001D612C" w:rsidRDefault="00816F77">
      <w:pPr>
        <w:rPr>
          <w:ins w:id="838" w:author="James Lucius Haynes" w:date="2011-11-14T08:22:00Z"/>
          <w:b/>
        </w:rPr>
        <w:pPrChange w:id="839" w:author="James Lucius Haynes" w:date="2011-11-14T08:21:00Z">
          <w:pPr>
            <w:numPr>
              <w:numId w:val="8"/>
            </w:numPr>
            <w:tabs>
              <w:tab w:val="num" w:pos="720"/>
            </w:tabs>
            <w:ind w:left="720" w:hanging="720"/>
          </w:pPr>
        </w:pPrChange>
      </w:pPr>
    </w:p>
    <w:p w14:paraId="60756683" w14:textId="77777777" w:rsidR="008F09D6" w:rsidRPr="00604568" w:rsidRDefault="00816F77" w:rsidP="00816F77">
      <w:pPr>
        <w:rPr>
          <w:ins w:id="840" w:author="James Lucius Haynes" w:date="2011-11-14T08:43:00Z"/>
          <w:rPrChange w:id="841" w:author="James Lucius Haynes" w:date="2011-11-14T18:51:00Z">
            <w:rPr>
              <w:ins w:id="842" w:author="James Lucius Haynes" w:date="2011-11-14T08:43:00Z"/>
              <w:rFonts w:ascii="Book Antiqua" w:hAnsi="Book Antiqua"/>
              <w:sz w:val="22"/>
              <w:szCs w:val="22"/>
            </w:rPr>
          </w:rPrChange>
        </w:rPr>
      </w:pPr>
      <w:ins w:id="843" w:author="James Lucius Haynes" w:date="2011-11-14T08:22:00Z">
        <w:r w:rsidRPr="000A5CE1">
          <w:rPr>
            <w:b/>
          </w:rPr>
          <w:t>3.1</w:t>
        </w:r>
        <w:r w:rsidRPr="000A5CE1">
          <w:t xml:space="preserve"> </w:t>
        </w:r>
      </w:ins>
      <w:ins w:id="844" w:author="James Lucius Haynes" w:date="2011-11-14T08:23:00Z">
        <w:r w:rsidRPr="00604568">
          <w:rPr>
            <w:rPrChange w:id="845" w:author="James Lucius Haynes" w:date="2011-11-14T18:51:00Z">
              <w:rPr>
                <w:rFonts w:ascii="Book Antiqua" w:hAnsi="Book Antiqua"/>
                <w:sz w:val="22"/>
                <w:szCs w:val="22"/>
              </w:rPr>
            </w:rPrChange>
          </w:rPr>
          <w:t>The Chapter Executive Board is divided into five operating zones.</w:t>
        </w:r>
      </w:ins>
      <w:ins w:id="846" w:author="James Lucius Haynes" w:date="2011-11-14T08:25:00Z">
        <w:r w:rsidRPr="00604568">
          <w:rPr>
            <w:rPrChange w:id="847" w:author="James Lucius Haynes" w:date="2011-11-14T18:51:00Z">
              <w:rPr>
                <w:rFonts w:ascii="Book Antiqua" w:hAnsi="Book Antiqua"/>
                <w:sz w:val="22"/>
                <w:szCs w:val="22"/>
              </w:rPr>
            </w:rPrChange>
          </w:rPr>
          <w:t xml:space="preserve"> The </w:t>
        </w:r>
      </w:ins>
      <w:ins w:id="848" w:author="James Lucius Haynes" w:date="2011-11-14T08:27:00Z">
        <w:r w:rsidRPr="00604568">
          <w:rPr>
            <w:rPrChange w:id="849" w:author="James Lucius Haynes" w:date="2011-11-14T18:51:00Z">
              <w:rPr>
                <w:rFonts w:ascii="Book Antiqua" w:hAnsi="Book Antiqua"/>
                <w:sz w:val="22"/>
                <w:szCs w:val="22"/>
              </w:rPr>
            </w:rPrChange>
          </w:rPr>
          <w:t xml:space="preserve">purpose of the </w:t>
        </w:r>
      </w:ins>
      <w:ins w:id="850" w:author="James Lucius Haynes" w:date="2011-11-14T08:26:00Z">
        <w:r w:rsidRPr="00604568">
          <w:rPr>
            <w:rPrChange w:id="851" w:author="James Lucius Haynes" w:date="2011-11-14T18:51:00Z">
              <w:rPr>
                <w:rFonts w:ascii="Book Antiqua" w:hAnsi="Book Antiqua"/>
                <w:sz w:val="22"/>
                <w:szCs w:val="22"/>
              </w:rPr>
            </w:rPrChange>
          </w:rPr>
          <w:t xml:space="preserve">division of the chapter into </w:t>
        </w:r>
      </w:ins>
      <w:ins w:id="852" w:author="James Lucius Haynes" w:date="2011-11-14T08:27:00Z">
        <w:r w:rsidRPr="00604568">
          <w:rPr>
            <w:rPrChange w:id="853" w:author="James Lucius Haynes" w:date="2011-11-14T18:51:00Z">
              <w:rPr>
                <w:rFonts w:ascii="Book Antiqua" w:hAnsi="Book Antiqua"/>
                <w:sz w:val="22"/>
                <w:szCs w:val="22"/>
              </w:rPr>
            </w:rPrChange>
          </w:rPr>
          <w:t xml:space="preserve">zones is to increase operating efficiency </w:t>
        </w:r>
      </w:ins>
      <w:ins w:id="854" w:author="James Lucius Haynes" w:date="2011-11-14T08:28:00Z">
        <w:r w:rsidR="008F09D6" w:rsidRPr="00604568">
          <w:rPr>
            <w:rPrChange w:id="855" w:author="James Lucius Haynes" w:date="2011-11-14T18:51:00Z">
              <w:rPr>
                <w:rFonts w:ascii="Book Antiqua" w:hAnsi="Book Antiqua"/>
                <w:sz w:val="22"/>
                <w:szCs w:val="22"/>
              </w:rPr>
            </w:rPrChange>
          </w:rPr>
          <w:t>of the chapter. The zones shall be designated as the Administrative Zone</w:t>
        </w:r>
      </w:ins>
      <w:ins w:id="856" w:author="James Lucius Haynes" w:date="2011-11-14T08:29:00Z">
        <w:r w:rsidR="008F09D6" w:rsidRPr="00604568">
          <w:rPr>
            <w:rPrChange w:id="857" w:author="James Lucius Haynes" w:date="2011-11-14T18:51:00Z">
              <w:rPr>
                <w:rFonts w:ascii="Book Antiqua" w:hAnsi="Book Antiqua"/>
                <w:sz w:val="22"/>
                <w:szCs w:val="22"/>
              </w:rPr>
            </w:rPrChange>
          </w:rPr>
          <w:t xml:space="preserve">, The Communications Zone, The Finance Zone, </w:t>
        </w:r>
        <w:del w:id="858" w:author="Sheldon W. Fulton" w:date="2014-01-16T21:19:00Z">
          <w:r w:rsidR="008F09D6" w:rsidRPr="00604568" w:rsidDel="000A5CE1">
            <w:rPr>
              <w:rPrChange w:id="859" w:author="James Lucius Haynes" w:date="2011-11-14T18:51:00Z">
                <w:rPr>
                  <w:rFonts w:ascii="Book Antiqua" w:hAnsi="Book Antiqua"/>
                  <w:sz w:val="22"/>
                  <w:szCs w:val="22"/>
                </w:rPr>
              </w:rPrChange>
            </w:rPr>
            <w:delText>The Membership Zone,</w:delText>
          </w:r>
        </w:del>
      </w:ins>
      <w:ins w:id="860" w:author="James Lucius Haynes" w:date="2011-11-14T08:30:00Z">
        <w:del w:id="861" w:author="Sheldon W. Fulton" w:date="2014-01-16T21:19:00Z">
          <w:r w:rsidR="008F09D6" w:rsidRPr="00604568" w:rsidDel="000A5CE1">
            <w:rPr>
              <w:rPrChange w:id="862" w:author="James Lucius Haynes" w:date="2011-11-14T18:51:00Z">
                <w:rPr>
                  <w:rFonts w:ascii="Book Antiqua" w:hAnsi="Book Antiqua"/>
                  <w:sz w:val="22"/>
                  <w:szCs w:val="22"/>
                </w:rPr>
              </w:rPrChange>
            </w:rPr>
            <w:delText xml:space="preserve"> </w:delText>
          </w:r>
        </w:del>
        <w:r w:rsidR="008F09D6" w:rsidRPr="00604568">
          <w:rPr>
            <w:rPrChange w:id="863" w:author="James Lucius Haynes" w:date="2011-11-14T18:51:00Z">
              <w:rPr>
                <w:rFonts w:ascii="Book Antiqua" w:hAnsi="Book Antiqua"/>
                <w:sz w:val="22"/>
                <w:szCs w:val="22"/>
              </w:rPr>
            </w:rPrChange>
          </w:rPr>
          <w:t xml:space="preserve">and the Programs Zone. </w:t>
        </w:r>
        <w:proofErr w:type="gramStart"/>
        <w:r w:rsidR="008F09D6" w:rsidRPr="00604568">
          <w:rPr>
            <w:rPrChange w:id="864" w:author="James Lucius Haynes" w:date="2011-11-14T18:51:00Z">
              <w:rPr>
                <w:rFonts w:ascii="Book Antiqua" w:hAnsi="Book Antiqua"/>
                <w:sz w:val="22"/>
                <w:szCs w:val="22"/>
              </w:rPr>
            </w:rPrChange>
          </w:rPr>
          <w:t>The work of each zone shall be coordinated</w:t>
        </w:r>
      </w:ins>
      <w:ins w:id="865" w:author="James Lucius Haynes" w:date="2011-11-14T08:31:00Z">
        <w:r w:rsidR="008F09D6" w:rsidRPr="00604568">
          <w:rPr>
            <w:rPrChange w:id="866" w:author="James Lucius Haynes" w:date="2011-11-14T18:51:00Z">
              <w:rPr>
                <w:rFonts w:ascii="Book Antiqua" w:hAnsi="Book Antiqua"/>
                <w:sz w:val="22"/>
                <w:szCs w:val="22"/>
              </w:rPr>
            </w:rPrChange>
          </w:rPr>
          <w:t xml:space="preserve"> by a member of the administrative</w:t>
        </w:r>
        <w:proofErr w:type="gramEnd"/>
        <w:r w:rsidR="008F09D6" w:rsidRPr="00604568">
          <w:rPr>
            <w:rPrChange w:id="867" w:author="James Lucius Haynes" w:date="2011-11-14T18:51:00Z">
              <w:rPr>
                <w:rFonts w:ascii="Book Antiqua" w:hAnsi="Book Antiqua"/>
                <w:sz w:val="22"/>
                <w:szCs w:val="22"/>
              </w:rPr>
            </w:rPrChange>
          </w:rPr>
          <w:t xml:space="preserve"> zone, with the Chapter </w:t>
        </w:r>
      </w:ins>
      <w:ins w:id="868" w:author="James Lucius Haynes" w:date="2011-11-14T08:37:00Z">
        <w:r w:rsidR="008F09D6" w:rsidRPr="00604568">
          <w:rPr>
            <w:rPrChange w:id="869" w:author="James Lucius Haynes" w:date="2011-11-14T18:51:00Z">
              <w:rPr>
                <w:rFonts w:ascii="Book Antiqua" w:hAnsi="Book Antiqua"/>
                <w:sz w:val="22"/>
                <w:szCs w:val="22"/>
              </w:rPr>
            </w:rPrChange>
          </w:rPr>
          <w:t>V</w:t>
        </w:r>
      </w:ins>
      <w:ins w:id="870" w:author="James Lucius Haynes" w:date="2011-11-14T08:31:00Z">
        <w:r w:rsidR="00B434C9" w:rsidRPr="00604568">
          <w:rPr>
            <w:rPrChange w:id="871" w:author="James Lucius Haynes" w:date="2011-11-14T18:51:00Z">
              <w:rPr>
                <w:rFonts w:ascii="Book Antiqua" w:hAnsi="Book Antiqua"/>
                <w:sz w:val="22"/>
                <w:szCs w:val="22"/>
              </w:rPr>
            </w:rPrChange>
          </w:rPr>
          <w:t>ice</w:t>
        </w:r>
      </w:ins>
      <w:ins w:id="872" w:author="James Lucius Haynes" w:date="2011-11-14T08:37:00Z">
        <w:r w:rsidR="00B434C9" w:rsidRPr="00604568">
          <w:rPr>
            <w:rPrChange w:id="873" w:author="James Lucius Haynes" w:date="2011-11-14T18:51:00Z">
              <w:rPr>
                <w:rFonts w:ascii="Book Antiqua" w:hAnsi="Book Antiqua"/>
                <w:sz w:val="22"/>
                <w:szCs w:val="22"/>
              </w:rPr>
            </w:rPrChange>
          </w:rPr>
          <w:t>-</w:t>
        </w:r>
      </w:ins>
      <w:ins w:id="874" w:author="James Lucius Haynes" w:date="2011-11-14T08:31:00Z">
        <w:r w:rsidR="008F09D6" w:rsidRPr="00604568">
          <w:rPr>
            <w:rPrChange w:id="875" w:author="James Lucius Haynes" w:date="2011-11-14T18:51:00Z">
              <w:rPr>
                <w:rFonts w:ascii="Book Antiqua" w:hAnsi="Book Antiqua"/>
                <w:sz w:val="22"/>
                <w:szCs w:val="22"/>
              </w:rPr>
            </w:rPrChange>
          </w:rPr>
          <w:t>President</w:t>
        </w:r>
      </w:ins>
      <w:ins w:id="876" w:author="James Lucius Haynes" w:date="2011-11-14T08:38:00Z">
        <w:r w:rsidR="00B434C9" w:rsidRPr="00604568">
          <w:rPr>
            <w:rPrChange w:id="877" w:author="James Lucius Haynes" w:date="2011-11-14T18:51:00Z">
              <w:rPr>
                <w:rFonts w:ascii="Book Antiqua" w:hAnsi="Book Antiqua"/>
                <w:sz w:val="22"/>
                <w:szCs w:val="22"/>
              </w:rPr>
            </w:rPrChange>
          </w:rPr>
          <w:t xml:space="preserve"> ensuring that all zones run smoothly.</w:t>
        </w:r>
      </w:ins>
    </w:p>
    <w:p w14:paraId="12EAAC0C" w14:textId="77777777" w:rsidR="007B493D" w:rsidRPr="00604568" w:rsidRDefault="007B493D" w:rsidP="00816F77">
      <w:pPr>
        <w:rPr>
          <w:ins w:id="878" w:author="James Lucius Haynes" w:date="2011-11-14T08:43:00Z"/>
          <w:rPrChange w:id="879" w:author="James Lucius Haynes" w:date="2011-11-14T18:51:00Z">
            <w:rPr>
              <w:ins w:id="880" w:author="James Lucius Haynes" w:date="2011-11-14T08:43:00Z"/>
              <w:rFonts w:ascii="Book Antiqua" w:hAnsi="Book Antiqua"/>
              <w:sz w:val="22"/>
              <w:szCs w:val="22"/>
            </w:rPr>
          </w:rPrChange>
        </w:rPr>
      </w:pPr>
    </w:p>
    <w:p w14:paraId="4FD716E2" w14:textId="77777777" w:rsidR="008E661F" w:rsidRPr="00604568" w:rsidRDefault="007B493D" w:rsidP="00816F77">
      <w:pPr>
        <w:rPr>
          <w:ins w:id="881" w:author="James Lucius Haynes" w:date="2011-11-14T10:17:00Z"/>
          <w:rPrChange w:id="882" w:author="James Lucius Haynes" w:date="2011-11-14T18:51:00Z">
            <w:rPr>
              <w:ins w:id="883" w:author="James Lucius Haynes" w:date="2011-11-14T10:17:00Z"/>
              <w:rFonts w:ascii="Book Antiqua" w:hAnsi="Book Antiqua"/>
              <w:sz w:val="22"/>
              <w:szCs w:val="22"/>
            </w:rPr>
          </w:rPrChange>
        </w:rPr>
      </w:pPr>
      <w:proofErr w:type="gramStart"/>
      <w:ins w:id="884" w:author="James Lucius Haynes" w:date="2011-11-14T08:43:00Z">
        <w:r w:rsidRPr="00604568">
          <w:rPr>
            <w:b/>
            <w:rPrChange w:id="885" w:author="James Lucius Haynes" w:date="2011-11-14T18:51:00Z">
              <w:rPr>
                <w:rFonts w:ascii="Book Antiqua" w:hAnsi="Book Antiqua"/>
                <w:sz w:val="22"/>
                <w:szCs w:val="22"/>
              </w:rPr>
            </w:rPrChange>
          </w:rPr>
          <w:t xml:space="preserve">3.1.1 </w:t>
        </w:r>
        <w:r w:rsidRPr="00604568">
          <w:rPr>
            <w:rPrChange w:id="886" w:author="James Lucius Haynes" w:date="2011-11-14T18:51:00Z">
              <w:rPr>
                <w:rFonts w:ascii="Book Antiqua" w:hAnsi="Book Antiqua"/>
                <w:sz w:val="22"/>
                <w:szCs w:val="22"/>
              </w:rPr>
            </w:rPrChange>
          </w:rPr>
          <w:t xml:space="preserve">The </w:t>
        </w:r>
      </w:ins>
      <w:ins w:id="887" w:author="James Lucius Haynes" w:date="2011-11-14T10:17:00Z">
        <w:r w:rsidR="008E661F" w:rsidRPr="00604568">
          <w:rPr>
            <w:rPrChange w:id="888" w:author="James Lucius Haynes" w:date="2011-11-14T18:51:00Z">
              <w:rPr>
                <w:rFonts w:ascii="Book Antiqua" w:hAnsi="Book Antiqua"/>
                <w:sz w:val="22"/>
                <w:szCs w:val="22"/>
              </w:rPr>
            </w:rPrChange>
          </w:rPr>
          <w:t xml:space="preserve">Administrative Zone shall </w:t>
        </w:r>
      </w:ins>
      <w:ins w:id="889" w:author="James Lucius Haynes" w:date="2011-11-14T10:23:00Z">
        <w:r w:rsidR="008E661F" w:rsidRPr="00604568">
          <w:rPr>
            <w:rPrChange w:id="890" w:author="James Lucius Haynes" w:date="2011-11-14T18:51:00Z">
              <w:rPr>
                <w:rFonts w:ascii="Book Antiqua" w:hAnsi="Book Antiqua"/>
                <w:sz w:val="22"/>
                <w:szCs w:val="22"/>
              </w:rPr>
            </w:rPrChange>
          </w:rPr>
          <w:t xml:space="preserve">be led by the </w:t>
        </w:r>
      </w:ins>
      <w:ins w:id="891" w:author="James Lucius Haynes" w:date="2011-11-14T10:28:00Z">
        <w:r w:rsidR="00D21A8C" w:rsidRPr="00604568">
          <w:rPr>
            <w:rPrChange w:id="892" w:author="James Lucius Haynes" w:date="2011-11-14T18:51:00Z">
              <w:rPr>
                <w:rFonts w:ascii="Book Antiqua" w:hAnsi="Book Antiqua"/>
                <w:sz w:val="22"/>
                <w:szCs w:val="22"/>
              </w:rPr>
            </w:rPrChange>
          </w:rPr>
          <w:t>Chapter P</w:t>
        </w:r>
      </w:ins>
      <w:ins w:id="893" w:author="James Lucius Haynes" w:date="2011-11-14T10:23:00Z">
        <w:r w:rsidR="008E661F" w:rsidRPr="00604568">
          <w:rPr>
            <w:rPrChange w:id="894" w:author="James Lucius Haynes" w:date="2011-11-14T18:51:00Z">
              <w:rPr>
                <w:rFonts w:ascii="Book Antiqua" w:hAnsi="Book Antiqua"/>
                <w:sz w:val="22"/>
                <w:szCs w:val="22"/>
              </w:rPr>
            </w:rPrChange>
          </w:rPr>
          <w:t xml:space="preserve">resident and </w:t>
        </w:r>
      </w:ins>
      <w:ins w:id="895" w:author="James Lucius Haynes" w:date="2011-11-14T10:17:00Z">
        <w:r w:rsidR="008E661F" w:rsidRPr="00604568">
          <w:rPr>
            <w:rPrChange w:id="896" w:author="James Lucius Haynes" w:date="2011-11-14T18:51:00Z">
              <w:rPr>
                <w:rFonts w:ascii="Book Antiqua" w:hAnsi="Book Antiqua"/>
                <w:sz w:val="22"/>
                <w:szCs w:val="22"/>
              </w:rPr>
            </w:rPrChange>
          </w:rPr>
          <w:t>act</w:t>
        </w:r>
        <w:proofErr w:type="gramEnd"/>
        <w:r w:rsidR="008E661F" w:rsidRPr="00604568">
          <w:rPr>
            <w:rPrChange w:id="897" w:author="James Lucius Haynes" w:date="2011-11-14T18:51:00Z">
              <w:rPr>
                <w:rFonts w:ascii="Book Antiqua" w:hAnsi="Book Antiqua"/>
                <w:sz w:val="22"/>
                <w:szCs w:val="22"/>
              </w:rPr>
            </w:rPrChange>
          </w:rPr>
          <w:t xml:space="preserve"> as the overseers of the Chapter </w:t>
        </w:r>
      </w:ins>
      <w:ins w:id="898" w:author="James Lucius Haynes" w:date="2011-11-14T10:22:00Z">
        <w:r w:rsidR="008E661F" w:rsidRPr="00604568">
          <w:rPr>
            <w:rPrChange w:id="899" w:author="James Lucius Haynes" w:date="2011-11-14T18:51:00Z">
              <w:rPr>
                <w:rFonts w:ascii="Book Antiqua" w:hAnsi="Book Antiqua"/>
                <w:sz w:val="22"/>
                <w:szCs w:val="22"/>
              </w:rPr>
            </w:rPrChange>
          </w:rPr>
          <w:t>E</w:t>
        </w:r>
      </w:ins>
      <w:ins w:id="900" w:author="James Lucius Haynes" w:date="2011-11-14T10:17:00Z">
        <w:r w:rsidR="008E661F" w:rsidRPr="00604568">
          <w:rPr>
            <w:rPrChange w:id="901" w:author="James Lucius Haynes" w:date="2011-11-14T18:51:00Z">
              <w:rPr>
                <w:rFonts w:ascii="Book Antiqua" w:hAnsi="Book Antiqua"/>
                <w:sz w:val="22"/>
                <w:szCs w:val="22"/>
              </w:rPr>
            </w:rPrChange>
          </w:rPr>
          <w:t xml:space="preserve">xecutive </w:t>
        </w:r>
      </w:ins>
      <w:ins w:id="902" w:author="James Lucius Haynes" w:date="2011-11-14T10:22:00Z">
        <w:r w:rsidR="008E661F" w:rsidRPr="00604568">
          <w:rPr>
            <w:rPrChange w:id="903" w:author="James Lucius Haynes" w:date="2011-11-14T18:51:00Z">
              <w:rPr>
                <w:rFonts w:ascii="Book Antiqua" w:hAnsi="Book Antiqua"/>
                <w:sz w:val="22"/>
                <w:szCs w:val="22"/>
              </w:rPr>
            </w:rPrChange>
          </w:rPr>
          <w:t>B</w:t>
        </w:r>
      </w:ins>
      <w:ins w:id="904" w:author="James Lucius Haynes" w:date="2011-11-14T10:17:00Z">
        <w:r w:rsidR="008E661F" w:rsidRPr="00604568">
          <w:rPr>
            <w:rPrChange w:id="905" w:author="James Lucius Haynes" w:date="2011-11-14T18:51:00Z">
              <w:rPr>
                <w:rFonts w:ascii="Book Antiqua" w:hAnsi="Book Antiqua"/>
                <w:sz w:val="22"/>
                <w:szCs w:val="22"/>
              </w:rPr>
            </w:rPrChange>
          </w:rPr>
          <w:t>oard</w:t>
        </w:r>
      </w:ins>
      <w:ins w:id="906" w:author="James Lucius Haynes" w:date="2011-11-14T10:23:00Z">
        <w:r w:rsidR="008E661F" w:rsidRPr="00604568">
          <w:rPr>
            <w:rPrChange w:id="907" w:author="James Lucius Haynes" w:date="2011-11-14T18:51:00Z">
              <w:rPr>
                <w:rFonts w:ascii="Book Antiqua" w:hAnsi="Book Antiqua"/>
                <w:sz w:val="22"/>
                <w:szCs w:val="22"/>
              </w:rPr>
            </w:rPrChange>
          </w:rPr>
          <w:t>. This zone</w:t>
        </w:r>
      </w:ins>
      <w:ins w:id="908" w:author="James Lucius Haynes" w:date="2011-11-14T10:17:00Z">
        <w:r w:rsidR="008E661F" w:rsidRPr="00604568">
          <w:rPr>
            <w:rPrChange w:id="909" w:author="James Lucius Haynes" w:date="2011-11-14T18:51:00Z">
              <w:rPr>
                <w:rFonts w:ascii="Book Antiqua" w:hAnsi="Book Antiqua"/>
                <w:sz w:val="22"/>
                <w:szCs w:val="22"/>
              </w:rPr>
            </w:rPrChange>
          </w:rPr>
          <w:t xml:space="preserve"> shall consist of:</w:t>
        </w:r>
      </w:ins>
    </w:p>
    <w:p w14:paraId="0995C3BB" w14:textId="77777777" w:rsidR="008E661F" w:rsidRPr="00604568" w:rsidRDefault="008E661F">
      <w:pPr>
        <w:numPr>
          <w:ilvl w:val="0"/>
          <w:numId w:val="54"/>
        </w:numPr>
        <w:rPr>
          <w:ins w:id="910" w:author="James Lucius Haynes" w:date="2011-11-14T10:20:00Z"/>
          <w:rPrChange w:id="911" w:author="James Lucius Haynes" w:date="2011-11-14T18:51:00Z">
            <w:rPr>
              <w:ins w:id="912" w:author="James Lucius Haynes" w:date="2011-11-14T10:20:00Z"/>
              <w:rFonts w:ascii="Book Antiqua" w:hAnsi="Book Antiqua"/>
              <w:sz w:val="22"/>
            </w:rPr>
          </w:rPrChange>
        </w:rPr>
        <w:pPrChange w:id="913" w:author="James Lucius Haynes" w:date="2011-11-14T10:20:00Z">
          <w:pPr/>
        </w:pPrChange>
      </w:pPr>
      <w:ins w:id="914" w:author="James Lucius Haynes" w:date="2011-11-14T10:18:00Z">
        <w:del w:id="915" w:author="Microsoft Office User" w:date="2016-07-24T15:09:00Z">
          <w:r w:rsidRPr="00604568" w:rsidDel="007B544E">
            <w:rPr>
              <w:rPrChange w:id="916" w:author="James Lucius Haynes" w:date="2011-11-14T18:51:00Z">
                <w:rPr>
                  <w:rFonts w:ascii="Book Antiqua" w:hAnsi="Book Antiqua"/>
                  <w:sz w:val="22"/>
                  <w:szCs w:val="22"/>
                </w:rPr>
              </w:rPrChange>
            </w:rPr>
            <w:delText xml:space="preserve"> </w:delText>
          </w:r>
        </w:del>
        <w:r w:rsidRPr="00604568">
          <w:rPr>
            <w:rPrChange w:id="917" w:author="James Lucius Haynes" w:date="2011-11-14T18:51:00Z">
              <w:rPr>
                <w:rFonts w:ascii="Book Antiqua" w:hAnsi="Book Antiqua"/>
                <w:sz w:val="22"/>
              </w:rPr>
            </w:rPrChange>
          </w:rPr>
          <w:t>President</w:t>
        </w:r>
      </w:ins>
    </w:p>
    <w:p w14:paraId="5182986D" w14:textId="77777777" w:rsidR="008E661F" w:rsidRPr="00604568" w:rsidRDefault="008E661F">
      <w:pPr>
        <w:numPr>
          <w:ilvl w:val="0"/>
          <w:numId w:val="54"/>
        </w:numPr>
        <w:rPr>
          <w:ins w:id="918" w:author="James Lucius Haynes" w:date="2011-11-14T10:20:00Z"/>
          <w:rPrChange w:id="919" w:author="James Lucius Haynes" w:date="2011-11-14T18:51:00Z">
            <w:rPr>
              <w:ins w:id="920" w:author="James Lucius Haynes" w:date="2011-11-14T10:20:00Z"/>
              <w:rFonts w:ascii="Book Antiqua" w:hAnsi="Book Antiqua"/>
              <w:sz w:val="22"/>
            </w:rPr>
          </w:rPrChange>
        </w:rPr>
        <w:pPrChange w:id="921" w:author="James Lucius Haynes" w:date="2011-11-14T10:20:00Z">
          <w:pPr/>
        </w:pPrChange>
      </w:pPr>
      <w:ins w:id="922" w:author="James Lucius Haynes" w:date="2011-11-14T10:18:00Z">
        <w:r w:rsidRPr="00604568">
          <w:rPr>
            <w:rPrChange w:id="923" w:author="James Lucius Haynes" w:date="2011-11-14T18:51:00Z">
              <w:rPr>
                <w:rFonts w:ascii="Book Antiqua" w:hAnsi="Book Antiqua"/>
                <w:sz w:val="22"/>
              </w:rPr>
            </w:rPrChange>
          </w:rPr>
          <w:t>Vice-President</w:t>
        </w:r>
      </w:ins>
    </w:p>
    <w:p w14:paraId="1A1E6FFB" w14:textId="77777777" w:rsidR="008E661F" w:rsidRPr="00604568" w:rsidRDefault="008E661F">
      <w:pPr>
        <w:numPr>
          <w:ilvl w:val="0"/>
          <w:numId w:val="54"/>
        </w:numPr>
        <w:rPr>
          <w:ins w:id="924" w:author="James Lucius Haynes" w:date="2011-11-14T10:20:00Z"/>
          <w:rPrChange w:id="925" w:author="James Lucius Haynes" w:date="2011-11-14T18:51:00Z">
            <w:rPr>
              <w:ins w:id="926" w:author="James Lucius Haynes" w:date="2011-11-14T10:20:00Z"/>
              <w:rFonts w:ascii="Book Antiqua" w:hAnsi="Book Antiqua"/>
              <w:sz w:val="22"/>
            </w:rPr>
          </w:rPrChange>
        </w:rPr>
        <w:pPrChange w:id="927" w:author="James Lucius Haynes" w:date="2011-11-14T10:20:00Z">
          <w:pPr/>
        </w:pPrChange>
      </w:pPr>
      <w:ins w:id="928" w:author="James Lucius Haynes" w:date="2011-11-14T10:18:00Z">
        <w:r w:rsidRPr="00604568">
          <w:rPr>
            <w:rPrChange w:id="929" w:author="James Lucius Haynes" w:date="2011-11-14T18:51:00Z">
              <w:rPr>
                <w:rFonts w:ascii="Book Antiqua" w:hAnsi="Book Antiqua"/>
                <w:sz w:val="22"/>
              </w:rPr>
            </w:rPrChange>
          </w:rPr>
          <w:t>Secretary</w:t>
        </w:r>
      </w:ins>
    </w:p>
    <w:p w14:paraId="1CBAB69E" w14:textId="77777777" w:rsidR="008E661F" w:rsidRPr="00604568" w:rsidRDefault="008E661F">
      <w:pPr>
        <w:numPr>
          <w:ilvl w:val="0"/>
          <w:numId w:val="54"/>
        </w:numPr>
        <w:rPr>
          <w:ins w:id="930" w:author="James Lucius Haynes" w:date="2011-11-14T10:20:00Z"/>
          <w:rPrChange w:id="931" w:author="James Lucius Haynes" w:date="2011-11-14T18:51:00Z">
            <w:rPr>
              <w:ins w:id="932" w:author="James Lucius Haynes" w:date="2011-11-14T10:20:00Z"/>
              <w:rFonts w:ascii="Book Antiqua" w:hAnsi="Book Antiqua"/>
              <w:sz w:val="22"/>
            </w:rPr>
          </w:rPrChange>
        </w:rPr>
        <w:pPrChange w:id="933" w:author="James Lucius Haynes" w:date="2011-11-14T10:20:00Z">
          <w:pPr/>
        </w:pPrChange>
      </w:pPr>
      <w:ins w:id="934" w:author="James Lucius Haynes" w:date="2011-11-14T10:18:00Z">
        <w:r w:rsidRPr="00604568">
          <w:rPr>
            <w:rPrChange w:id="935" w:author="James Lucius Haynes" w:date="2011-11-14T18:51:00Z">
              <w:rPr>
                <w:rFonts w:ascii="Book Antiqua" w:hAnsi="Book Antiqua"/>
                <w:sz w:val="22"/>
              </w:rPr>
            </w:rPrChange>
          </w:rPr>
          <w:t>Treasurer</w:t>
        </w:r>
      </w:ins>
    </w:p>
    <w:p w14:paraId="41FC9B59" w14:textId="77777777" w:rsidR="008E661F" w:rsidRPr="00604568" w:rsidRDefault="008E661F">
      <w:pPr>
        <w:numPr>
          <w:ilvl w:val="0"/>
          <w:numId w:val="54"/>
        </w:numPr>
        <w:rPr>
          <w:ins w:id="936" w:author="James Lucius Haynes" w:date="2011-11-14T10:20:00Z"/>
          <w:rPrChange w:id="937" w:author="James Lucius Haynes" w:date="2011-11-14T18:51:00Z">
            <w:rPr>
              <w:ins w:id="938" w:author="James Lucius Haynes" w:date="2011-11-14T10:20:00Z"/>
              <w:rFonts w:ascii="Book Antiqua" w:hAnsi="Book Antiqua"/>
              <w:sz w:val="22"/>
            </w:rPr>
          </w:rPrChange>
        </w:rPr>
        <w:pPrChange w:id="939" w:author="James Lucius Haynes" w:date="2011-11-14T10:20:00Z">
          <w:pPr/>
        </w:pPrChange>
      </w:pPr>
      <w:ins w:id="940" w:author="James Lucius Haynes" w:date="2011-11-14T10:18:00Z">
        <w:del w:id="941" w:author="Microsoft Office User" w:date="2016-07-24T15:09:00Z">
          <w:r w:rsidRPr="00604568" w:rsidDel="007B544E">
            <w:rPr>
              <w:rPrChange w:id="942" w:author="James Lucius Haynes" w:date="2011-11-14T18:51:00Z">
                <w:rPr>
                  <w:rFonts w:ascii="Book Antiqua" w:hAnsi="Book Antiqua"/>
                  <w:sz w:val="22"/>
                </w:rPr>
              </w:rPrChange>
            </w:rPr>
            <w:delText xml:space="preserve"> </w:delText>
          </w:r>
        </w:del>
        <w:r w:rsidRPr="00604568">
          <w:rPr>
            <w:rPrChange w:id="943" w:author="James Lucius Haynes" w:date="2011-11-14T18:51:00Z">
              <w:rPr>
                <w:rFonts w:ascii="Book Antiqua" w:hAnsi="Book Antiqua"/>
                <w:sz w:val="22"/>
              </w:rPr>
            </w:rPrChange>
          </w:rPr>
          <w:t>Programs Chairperson</w:t>
        </w:r>
      </w:ins>
    </w:p>
    <w:p w14:paraId="12E077E8" w14:textId="77777777" w:rsidR="00D21A8C" w:rsidRPr="00604568" w:rsidRDefault="00D21A8C">
      <w:pPr>
        <w:numPr>
          <w:ilvl w:val="0"/>
          <w:numId w:val="54"/>
        </w:numPr>
        <w:rPr>
          <w:ins w:id="944" w:author="James Lucius Haynes" w:date="2011-11-14T10:33:00Z"/>
          <w:rPrChange w:id="945" w:author="James Lucius Haynes" w:date="2011-11-14T18:51:00Z">
            <w:rPr>
              <w:ins w:id="946" w:author="James Lucius Haynes" w:date="2011-11-14T10:33:00Z"/>
              <w:rFonts w:ascii="Book Antiqua" w:hAnsi="Book Antiqua"/>
              <w:sz w:val="22"/>
              <w:szCs w:val="22"/>
            </w:rPr>
          </w:rPrChange>
        </w:rPr>
        <w:pPrChange w:id="947" w:author="James Lucius Haynes" w:date="2011-11-14T10:20:00Z">
          <w:pPr/>
        </w:pPrChange>
      </w:pPr>
      <w:ins w:id="948" w:author="James Lucius Haynes" w:date="2011-11-14T10:33:00Z">
        <w:r w:rsidRPr="00604568">
          <w:rPr>
            <w:rPrChange w:id="949" w:author="James Lucius Haynes" w:date="2011-11-14T18:51:00Z">
              <w:rPr>
                <w:rFonts w:ascii="Book Antiqua" w:hAnsi="Book Antiqua"/>
                <w:sz w:val="22"/>
              </w:rPr>
            </w:rPrChange>
          </w:rPr>
          <w:t xml:space="preserve">Parliamentarian </w:t>
        </w:r>
      </w:ins>
    </w:p>
    <w:p w14:paraId="4864B933" w14:textId="77777777" w:rsidR="008E661F" w:rsidRPr="00604568" w:rsidRDefault="008E661F">
      <w:pPr>
        <w:numPr>
          <w:ilvl w:val="0"/>
          <w:numId w:val="54"/>
        </w:numPr>
        <w:rPr>
          <w:ins w:id="950" w:author="James Lucius Haynes" w:date="2011-11-14T10:20:00Z"/>
          <w:rPrChange w:id="951" w:author="James Lucius Haynes" w:date="2011-11-14T18:51:00Z">
            <w:rPr>
              <w:ins w:id="952" w:author="James Lucius Haynes" w:date="2011-11-14T10:20:00Z"/>
              <w:rFonts w:ascii="Book Antiqua" w:hAnsi="Book Antiqua"/>
              <w:sz w:val="22"/>
            </w:rPr>
          </w:rPrChange>
        </w:rPr>
        <w:pPrChange w:id="953" w:author="James Lucius Haynes" w:date="2011-11-14T10:20:00Z">
          <w:pPr/>
        </w:pPrChange>
      </w:pPr>
      <w:ins w:id="954" w:author="James Lucius Haynes" w:date="2011-11-14T10:18:00Z">
        <w:del w:id="955" w:author="Microsoft Office User" w:date="2016-07-24T15:09:00Z">
          <w:r w:rsidRPr="00604568" w:rsidDel="007B544E">
            <w:rPr>
              <w:rPrChange w:id="956" w:author="James Lucius Haynes" w:date="2011-11-14T18:51:00Z">
                <w:rPr>
                  <w:rFonts w:ascii="Book Antiqua" w:hAnsi="Book Antiqua"/>
                  <w:sz w:val="22"/>
                </w:rPr>
              </w:rPrChange>
            </w:rPr>
            <w:delText xml:space="preserve"> </w:delText>
          </w:r>
        </w:del>
        <w:r w:rsidRPr="00604568">
          <w:rPr>
            <w:rPrChange w:id="957" w:author="James Lucius Haynes" w:date="2011-11-14T18:51:00Z">
              <w:rPr>
                <w:rFonts w:ascii="Book Antiqua" w:hAnsi="Book Antiqua"/>
                <w:sz w:val="22"/>
              </w:rPr>
            </w:rPrChange>
          </w:rPr>
          <w:t xml:space="preserve">President-Emeritus </w:t>
        </w:r>
      </w:ins>
    </w:p>
    <w:p w14:paraId="5B21C306" w14:textId="77777777" w:rsidR="00B434C9" w:rsidRPr="00604568" w:rsidRDefault="008E661F" w:rsidP="009826B7">
      <w:pPr>
        <w:rPr>
          <w:ins w:id="958" w:author="James Lucius Haynes" w:date="2011-11-14T08:38:00Z"/>
          <w:rPrChange w:id="959" w:author="James Lucius Haynes" w:date="2011-11-14T18:51:00Z">
            <w:rPr>
              <w:ins w:id="960" w:author="James Lucius Haynes" w:date="2011-11-14T08:38:00Z"/>
              <w:rFonts w:ascii="Book Antiqua" w:hAnsi="Book Antiqua"/>
              <w:sz w:val="22"/>
              <w:szCs w:val="22"/>
            </w:rPr>
          </w:rPrChange>
        </w:rPr>
      </w:pPr>
      <w:ins w:id="961" w:author="James Lucius Haynes" w:date="2011-11-14T10:26:00Z">
        <w:r w:rsidRPr="00604568">
          <w:rPr>
            <w:b/>
            <w:rPrChange w:id="962" w:author="James Lucius Haynes" w:date="2011-11-14T18:51:00Z">
              <w:rPr>
                <w:rFonts w:ascii="Book Antiqua" w:hAnsi="Book Antiqua"/>
                <w:sz w:val="22"/>
                <w:szCs w:val="22"/>
              </w:rPr>
            </w:rPrChange>
          </w:rPr>
          <w:t>3.1.2</w:t>
        </w:r>
        <w:r w:rsidRPr="00604568">
          <w:rPr>
            <w:rPrChange w:id="963" w:author="James Lucius Haynes" w:date="2011-11-14T18:51:00Z">
              <w:rPr>
                <w:rFonts w:ascii="Book Antiqua" w:hAnsi="Book Antiqua"/>
                <w:sz w:val="22"/>
                <w:szCs w:val="22"/>
              </w:rPr>
            </w:rPrChange>
          </w:rPr>
          <w:t xml:space="preserve"> </w:t>
        </w:r>
      </w:ins>
      <w:ins w:id="964" w:author="James Lucius Haynes" w:date="2011-11-14T10:21:00Z">
        <w:r w:rsidRPr="00604568">
          <w:rPr>
            <w:rPrChange w:id="965" w:author="James Lucius Haynes" w:date="2011-11-14T18:51:00Z">
              <w:rPr>
                <w:rFonts w:ascii="Book Antiqua" w:hAnsi="Book Antiqua"/>
                <w:sz w:val="22"/>
                <w:szCs w:val="22"/>
              </w:rPr>
            </w:rPrChange>
          </w:rPr>
          <w:t>The Communications Zone</w:t>
        </w:r>
      </w:ins>
      <w:ins w:id="966" w:author="James Lucius Haynes" w:date="2011-11-14T10:22:00Z">
        <w:r w:rsidRPr="00604568">
          <w:rPr>
            <w:rPrChange w:id="967" w:author="James Lucius Haynes" w:date="2011-11-14T18:51:00Z">
              <w:rPr>
                <w:rFonts w:ascii="Book Antiqua" w:hAnsi="Book Antiqua"/>
                <w:sz w:val="22"/>
                <w:szCs w:val="22"/>
              </w:rPr>
            </w:rPrChange>
          </w:rPr>
          <w:t xml:space="preserve"> shall </w:t>
        </w:r>
      </w:ins>
      <w:ins w:id="968" w:author="James Lucius Haynes" w:date="2011-11-14T10:24:00Z">
        <w:r w:rsidRPr="00604568">
          <w:rPr>
            <w:rPrChange w:id="969" w:author="James Lucius Haynes" w:date="2011-11-14T18:51:00Z">
              <w:rPr>
                <w:rFonts w:ascii="Book Antiqua" w:hAnsi="Book Antiqua"/>
                <w:sz w:val="22"/>
              </w:rPr>
            </w:rPrChange>
          </w:rPr>
          <w:t xml:space="preserve">be led by the </w:t>
        </w:r>
      </w:ins>
      <w:ins w:id="970" w:author="James Lucius Haynes" w:date="2011-11-14T10:28:00Z">
        <w:r w:rsidR="00D21A8C" w:rsidRPr="00604568">
          <w:rPr>
            <w:rPrChange w:id="971" w:author="James Lucius Haynes" w:date="2011-11-14T18:51:00Z">
              <w:rPr>
                <w:rFonts w:ascii="Book Antiqua" w:hAnsi="Book Antiqua"/>
                <w:sz w:val="22"/>
              </w:rPr>
            </w:rPrChange>
          </w:rPr>
          <w:t>Chapter S</w:t>
        </w:r>
      </w:ins>
      <w:ins w:id="972" w:author="James Lucius Haynes" w:date="2011-11-14T10:24:00Z">
        <w:r w:rsidRPr="00604568">
          <w:rPr>
            <w:rPrChange w:id="973" w:author="James Lucius Haynes" w:date="2011-11-14T18:51:00Z">
              <w:rPr>
                <w:rFonts w:ascii="Book Antiqua" w:hAnsi="Book Antiqua"/>
                <w:sz w:val="22"/>
              </w:rPr>
            </w:rPrChange>
          </w:rPr>
          <w:t>ecretary and</w:t>
        </w:r>
      </w:ins>
      <w:ins w:id="974" w:author="James Lucius Haynes" w:date="2011-11-14T10:22:00Z">
        <w:r w:rsidRPr="00604568">
          <w:rPr>
            <w:rPrChange w:id="975" w:author="James Lucius Haynes" w:date="2011-11-14T18:51:00Z">
              <w:rPr>
                <w:rFonts w:ascii="Book Antiqua" w:hAnsi="Book Antiqua"/>
                <w:sz w:val="22"/>
              </w:rPr>
            </w:rPrChange>
          </w:rPr>
          <w:t xml:space="preserve"> provide the zone members with all the resources</w:t>
        </w:r>
      </w:ins>
      <w:ins w:id="976" w:author="James Lucius Haynes" w:date="2011-11-14T10:27:00Z">
        <w:r w:rsidR="00D21A8C" w:rsidRPr="00604568">
          <w:rPr>
            <w:rPrChange w:id="977" w:author="James Lucius Haynes" w:date="2011-11-14T18:51:00Z">
              <w:rPr>
                <w:rFonts w:ascii="Book Antiqua" w:hAnsi="Book Antiqua"/>
                <w:sz w:val="22"/>
              </w:rPr>
            </w:rPrChange>
          </w:rPr>
          <w:t xml:space="preserve"> and information</w:t>
        </w:r>
      </w:ins>
      <w:ins w:id="978" w:author="James Lucius Haynes" w:date="2011-11-14T10:22:00Z">
        <w:r w:rsidRPr="00604568">
          <w:rPr>
            <w:rPrChange w:id="979" w:author="James Lucius Haynes" w:date="2011-11-14T18:51:00Z">
              <w:rPr>
                <w:rFonts w:ascii="Book Antiqua" w:hAnsi="Book Antiqua"/>
                <w:sz w:val="22"/>
              </w:rPr>
            </w:rPrChange>
          </w:rPr>
          <w:t xml:space="preserve"> they need in order to function effectively</w:t>
        </w:r>
      </w:ins>
      <w:ins w:id="980" w:author="James Lucius Haynes" w:date="2011-11-14T10:24:00Z">
        <w:r w:rsidRPr="00604568">
          <w:rPr>
            <w:rPrChange w:id="981" w:author="James Lucius Haynes" w:date="2011-11-14T18:51:00Z">
              <w:rPr>
                <w:rFonts w:ascii="Book Antiqua" w:hAnsi="Book Antiqua"/>
                <w:sz w:val="22"/>
              </w:rPr>
            </w:rPrChange>
          </w:rPr>
          <w:t>.  This zone shall consist of:</w:t>
        </w:r>
      </w:ins>
    </w:p>
    <w:p w14:paraId="3943B3CB" w14:textId="77777777" w:rsidR="008E661F" w:rsidRPr="00604568" w:rsidRDefault="008E661F">
      <w:pPr>
        <w:numPr>
          <w:ilvl w:val="0"/>
          <w:numId w:val="56"/>
        </w:numPr>
        <w:rPr>
          <w:ins w:id="982" w:author="James Lucius Haynes" w:date="2011-11-14T10:24:00Z"/>
          <w:rPrChange w:id="983" w:author="James Lucius Haynes" w:date="2011-11-14T18:51:00Z">
            <w:rPr>
              <w:ins w:id="984" w:author="James Lucius Haynes" w:date="2011-11-14T10:24:00Z"/>
              <w:rFonts w:ascii="Book Antiqua" w:hAnsi="Book Antiqua"/>
              <w:sz w:val="22"/>
            </w:rPr>
          </w:rPrChange>
        </w:rPr>
        <w:pPrChange w:id="985" w:author="James Lucius Haynes" w:date="2011-11-14T10:22:00Z">
          <w:pPr/>
        </w:pPrChange>
      </w:pPr>
      <w:ins w:id="986" w:author="James Lucius Haynes" w:date="2011-11-14T10:24:00Z">
        <w:r w:rsidRPr="00604568">
          <w:rPr>
            <w:rPrChange w:id="987" w:author="James Lucius Haynes" w:date="2011-11-14T18:51:00Z">
              <w:rPr>
                <w:rFonts w:ascii="Book Antiqua" w:hAnsi="Book Antiqua"/>
                <w:sz w:val="22"/>
              </w:rPr>
            </w:rPrChange>
          </w:rPr>
          <w:t>Secretary</w:t>
        </w:r>
      </w:ins>
    </w:p>
    <w:p w14:paraId="75553AD3" w14:textId="77777777" w:rsidR="008E661F" w:rsidRPr="00604568" w:rsidRDefault="008E661F">
      <w:pPr>
        <w:numPr>
          <w:ilvl w:val="0"/>
          <w:numId w:val="56"/>
        </w:numPr>
        <w:rPr>
          <w:ins w:id="988" w:author="James Lucius Haynes" w:date="2011-11-14T10:25:00Z"/>
          <w:rPrChange w:id="989" w:author="James Lucius Haynes" w:date="2011-11-14T18:51:00Z">
            <w:rPr>
              <w:ins w:id="990" w:author="James Lucius Haynes" w:date="2011-11-14T10:25:00Z"/>
              <w:rFonts w:ascii="Book Antiqua" w:hAnsi="Book Antiqua"/>
              <w:sz w:val="22"/>
            </w:rPr>
          </w:rPrChange>
        </w:rPr>
        <w:pPrChange w:id="991" w:author="James Lucius Haynes" w:date="2011-11-14T10:22:00Z">
          <w:pPr/>
        </w:pPrChange>
      </w:pPr>
      <w:ins w:id="992" w:author="James Lucius Haynes" w:date="2011-11-14T10:24:00Z">
        <w:del w:id="993" w:author="Microsoft Office User" w:date="2016-07-24T15:09:00Z">
          <w:r w:rsidRPr="00604568" w:rsidDel="007B544E">
            <w:rPr>
              <w:rPrChange w:id="994" w:author="James Lucius Haynes" w:date="2011-11-14T18:51:00Z">
                <w:rPr>
                  <w:rFonts w:ascii="Book Antiqua" w:hAnsi="Book Antiqua"/>
                  <w:sz w:val="22"/>
                </w:rPr>
              </w:rPrChange>
            </w:rPr>
            <w:delText xml:space="preserve"> </w:delText>
          </w:r>
        </w:del>
        <w:r w:rsidRPr="00604568">
          <w:rPr>
            <w:rPrChange w:id="995" w:author="James Lucius Haynes" w:date="2011-11-14T18:51:00Z">
              <w:rPr>
                <w:rFonts w:ascii="Book Antiqua" w:hAnsi="Book Antiqua"/>
                <w:sz w:val="22"/>
              </w:rPr>
            </w:rPrChange>
          </w:rPr>
          <w:t>Publication</w:t>
        </w:r>
      </w:ins>
      <w:ins w:id="996" w:author="Sheldon W. Fulton" w:date="2014-01-16T21:20:00Z">
        <w:r w:rsidR="000A5CE1">
          <w:t>s</w:t>
        </w:r>
      </w:ins>
      <w:ins w:id="997" w:author="Microsoft Office User" w:date="2016-07-24T15:10:00Z">
        <w:r w:rsidR="007B544E">
          <w:t>/Public Relations</w:t>
        </w:r>
      </w:ins>
      <w:ins w:id="998" w:author="James Lucius Haynes" w:date="2011-11-14T10:24:00Z">
        <w:r w:rsidRPr="00604568">
          <w:rPr>
            <w:rPrChange w:id="999" w:author="James Lucius Haynes" w:date="2011-11-14T18:51:00Z">
              <w:rPr>
                <w:rFonts w:ascii="Book Antiqua" w:hAnsi="Book Antiqua"/>
                <w:sz w:val="22"/>
              </w:rPr>
            </w:rPrChange>
          </w:rPr>
          <w:t xml:space="preserve"> Chairperson</w:t>
        </w:r>
      </w:ins>
    </w:p>
    <w:p w14:paraId="61BEA6D0" w14:textId="77777777" w:rsidR="008E661F" w:rsidRPr="00604568" w:rsidRDefault="008E661F">
      <w:pPr>
        <w:numPr>
          <w:ilvl w:val="0"/>
          <w:numId w:val="56"/>
        </w:numPr>
        <w:rPr>
          <w:ins w:id="1000" w:author="James Lucius Haynes" w:date="2011-11-14T10:25:00Z"/>
          <w:rPrChange w:id="1001" w:author="James Lucius Haynes" w:date="2011-11-14T18:51:00Z">
            <w:rPr>
              <w:ins w:id="1002" w:author="James Lucius Haynes" w:date="2011-11-14T10:25:00Z"/>
              <w:rFonts w:ascii="Book Antiqua" w:hAnsi="Book Antiqua"/>
              <w:sz w:val="22"/>
            </w:rPr>
          </w:rPrChange>
        </w:rPr>
        <w:pPrChange w:id="1003" w:author="James Lucius Haynes" w:date="2011-11-14T10:22:00Z">
          <w:pPr/>
        </w:pPrChange>
      </w:pPr>
      <w:ins w:id="1004" w:author="James Lucius Haynes" w:date="2011-11-14T10:24:00Z">
        <w:r w:rsidRPr="00604568">
          <w:rPr>
            <w:rPrChange w:id="1005" w:author="James Lucius Haynes" w:date="2011-11-14T18:51:00Z">
              <w:rPr>
                <w:rFonts w:ascii="Book Antiqua" w:hAnsi="Book Antiqua"/>
                <w:sz w:val="22"/>
              </w:rPr>
            </w:rPrChange>
          </w:rPr>
          <w:t>Telecommunication Chairperson</w:t>
        </w:r>
      </w:ins>
      <w:ins w:id="1006" w:author="Microsoft Office User" w:date="2016-07-24T15:12:00Z">
        <w:r w:rsidR="007B544E">
          <w:t>(s)</w:t>
        </w:r>
      </w:ins>
      <w:ins w:id="1007" w:author="James Lucius Haynes" w:date="2011-11-14T10:24:00Z">
        <w:r w:rsidRPr="00604568">
          <w:rPr>
            <w:rPrChange w:id="1008" w:author="James Lucius Haynes" w:date="2011-11-14T18:51:00Z">
              <w:rPr>
                <w:rFonts w:ascii="Book Antiqua" w:hAnsi="Book Antiqua"/>
                <w:sz w:val="22"/>
              </w:rPr>
            </w:rPrChange>
          </w:rPr>
          <w:t xml:space="preserve"> </w:t>
        </w:r>
      </w:ins>
    </w:p>
    <w:p w14:paraId="6A1264A2" w14:textId="77777777" w:rsidR="008E661F" w:rsidRPr="00604568" w:rsidDel="007B544E" w:rsidRDefault="008E661F">
      <w:pPr>
        <w:numPr>
          <w:ilvl w:val="0"/>
          <w:numId w:val="56"/>
        </w:numPr>
        <w:rPr>
          <w:ins w:id="1009" w:author="James Lucius Haynes" w:date="2011-11-14T10:25:00Z"/>
          <w:del w:id="1010" w:author="Microsoft Office User" w:date="2016-07-24T15:11:00Z"/>
          <w:rPrChange w:id="1011" w:author="James Lucius Haynes" w:date="2011-11-14T18:51:00Z">
            <w:rPr>
              <w:ins w:id="1012" w:author="James Lucius Haynes" w:date="2011-11-14T10:25:00Z"/>
              <w:del w:id="1013" w:author="Microsoft Office User" w:date="2016-07-24T15:11:00Z"/>
              <w:rFonts w:ascii="Book Antiqua" w:hAnsi="Book Antiqua"/>
              <w:sz w:val="22"/>
            </w:rPr>
          </w:rPrChange>
        </w:rPr>
        <w:pPrChange w:id="1014" w:author="James Lucius Haynes" w:date="2011-11-14T10:22:00Z">
          <w:pPr/>
        </w:pPrChange>
      </w:pPr>
      <w:ins w:id="1015" w:author="James Lucius Haynes" w:date="2011-11-14T10:24:00Z">
        <w:del w:id="1016" w:author="Microsoft Office User" w:date="2016-07-24T15:11:00Z">
          <w:r w:rsidRPr="00604568" w:rsidDel="007B544E">
            <w:rPr>
              <w:rPrChange w:id="1017" w:author="James Lucius Haynes" w:date="2011-11-14T18:51:00Z">
                <w:rPr>
                  <w:rFonts w:ascii="Book Antiqua" w:hAnsi="Book Antiqua"/>
                  <w:sz w:val="22"/>
                </w:rPr>
              </w:rPrChange>
            </w:rPr>
            <w:delText>Public Relation</w:delText>
          </w:r>
        </w:del>
      </w:ins>
      <w:ins w:id="1018" w:author="James Lucius Haynes" w:date="2011-11-14T10:26:00Z">
        <w:del w:id="1019" w:author="Microsoft Office User" w:date="2016-07-24T15:11:00Z">
          <w:r w:rsidRPr="00604568" w:rsidDel="007B544E">
            <w:rPr>
              <w:rPrChange w:id="1020" w:author="James Lucius Haynes" w:date="2011-11-14T18:51:00Z">
                <w:rPr>
                  <w:rFonts w:ascii="Book Antiqua" w:hAnsi="Book Antiqua"/>
                  <w:sz w:val="22"/>
                </w:rPr>
              </w:rPrChange>
            </w:rPr>
            <w:delText xml:space="preserve">s </w:delText>
          </w:r>
        </w:del>
      </w:ins>
      <w:ins w:id="1021" w:author="James Lucius Haynes" w:date="2011-11-14T10:24:00Z">
        <w:del w:id="1022" w:author="Microsoft Office User" w:date="2016-07-24T15:11:00Z">
          <w:r w:rsidRPr="00604568" w:rsidDel="007B544E">
            <w:rPr>
              <w:rPrChange w:id="1023" w:author="James Lucius Haynes" w:date="2011-11-14T18:51:00Z">
                <w:rPr>
                  <w:rFonts w:ascii="Book Antiqua" w:hAnsi="Book Antiqua"/>
                  <w:sz w:val="22"/>
                </w:rPr>
              </w:rPrChange>
            </w:rPr>
            <w:delText>Chairperson</w:delText>
          </w:r>
        </w:del>
      </w:ins>
    </w:p>
    <w:p w14:paraId="5EAB8A58" w14:textId="77777777" w:rsidR="00D21A8C" w:rsidRPr="00604568" w:rsidRDefault="008E661F" w:rsidP="009826B7">
      <w:pPr>
        <w:rPr>
          <w:ins w:id="1024" w:author="James Lucius Haynes" w:date="2011-11-14T10:30:00Z"/>
          <w:rPrChange w:id="1025" w:author="James Lucius Haynes" w:date="2011-11-14T18:51:00Z">
            <w:rPr>
              <w:ins w:id="1026" w:author="James Lucius Haynes" w:date="2011-11-14T10:30:00Z"/>
              <w:rFonts w:ascii="Book Antiqua" w:hAnsi="Book Antiqua"/>
              <w:sz w:val="22"/>
            </w:rPr>
          </w:rPrChange>
        </w:rPr>
      </w:pPr>
      <w:ins w:id="1027" w:author="James Lucius Haynes" w:date="2011-11-14T10:24:00Z">
        <w:del w:id="1028" w:author="Microsoft Office User" w:date="2016-07-24T15:11:00Z">
          <w:r w:rsidRPr="00604568" w:rsidDel="007B544E">
            <w:rPr>
              <w:b/>
              <w:rPrChange w:id="1029" w:author="James Lucius Haynes" w:date="2011-11-14T18:51:00Z">
                <w:rPr>
                  <w:rFonts w:ascii="Book Antiqua" w:hAnsi="Book Antiqua"/>
                  <w:sz w:val="22"/>
                </w:rPr>
              </w:rPrChange>
            </w:rPr>
            <w:delText xml:space="preserve"> </w:delText>
          </w:r>
        </w:del>
      </w:ins>
      <w:ins w:id="1030" w:author="James Lucius Haynes" w:date="2011-11-14T10:27:00Z">
        <w:r w:rsidR="00D21A8C" w:rsidRPr="00604568">
          <w:rPr>
            <w:b/>
            <w:rPrChange w:id="1031" w:author="James Lucius Haynes" w:date="2011-11-14T18:51:00Z">
              <w:rPr>
                <w:rFonts w:ascii="Book Antiqua" w:hAnsi="Book Antiqua"/>
                <w:sz w:val="22"/>
              </w:rPr>
            </w:rPrChange>
          </w:rPr>
          <w:t>3.1.3</w:t>
        </w:r>
        <w:r w:rsidR="00D21A8C" w:rsidRPr="00604568">
          <w:rPr>
            <w:rPrChange w:id="1032" w:author="James Lucius Haynes" w:date="2011-11-14T18:51:00Z">
              <w:rPr>
                <w:rFonts w:ascii="Book Antiqua" w:hAnsi="Book Antiqua"/>
                <w:sz w:val="22"/>
              </w:rPr>
            </w:rPrChange>
          </w:rPr>
          <w:t xml:space="preserve"> The </w:t>
        </w:r>
      </w:ins>
      <w:ins w:id="1033" w:author="James Lucius Haynes" w:date="2011-11-14T10:28:00Z">
        <w:r w:rsidR="00D21A8C" w:rsidRPr="00604568">
          <w:rPr>
            <w:rPrChange w:id="1034" w:author="James Lucius Haynes" w:date="2011-11-14T18:51:00Z">
              <w:rPr>
                <w:rFonts w:ascii="Book Antiqua" w:hAnsi="Book Antiqua"/>
                <w:sz w:val="22"/>
              </w:rPr>
            </w:rPrChange>
          </w:rPr>
          <w:t>Finance</w:t>
        </w:r>
      </w:ins>
      <w:ins w:id="1035" w:author="James Lucius Haynes" w:date="2011-11-14T10:27:00Z">
        <w:r w:rsidR="00D21A8C" w:rsidRPr="00604568">
          <w:rPr>
            <w:rPrChange w:id="1036" w:author="James Lucius Haynes" w:date="2011-11-14T18:51:00Z">
              <w:rPr>
                <w:rFonts w:ascii="Book Antiqua" w:hAnsi="Book Antiqua"/>
                <w:sz w:val="22"/>
              </w:rPr>
            </w:rPrChange>
          </w:rPr>
          <w:t xml:space="preserve"> </w:t>
        </w:r>
      </w:ins>
      <w:ins w:id="1037" w:author="James Lucius Haynes" w:date="2011-11-14T10:28:00Z">
        <w:r w:rsidR="00D21A8C" w:rsidRPr="00604568">
          <w:rPr>
            <w:rPrChange w:id="1038" w:author="James Lucius Haynes" w:date="2011-11-14T18:51:00Z">
              <w:rPr>
                <w:rFonts w:ascii="Book Antiqua" w:hAnsi="Book Antiqua"/>
                <w:sz w:val="22"/>
              </w:rPr>
            </w:rPrChange>
          </w:rPr>
          <w:t>Z</w:t>
        </w:r>
      </w:ins>
      <w:ins w:id="1039" w:author="James Lucius Haynes" w:date="2011-11-14T10:27:00Z">
        <w:r w:rsidR="00D21A8C" w:rsidRPr="00604568">
          <w:rPr>
            <w:rPrChange w:id="1040" w:author="James Lucius Haynes" w:date="2011-11-14T18:51:00Z">
              <w:rPr>
                <w:rFonts w:ascii="Book Antiqua" w:hAnsi="Book Antiqua"/>
                <w:sz w:val="22"/>
              </w:rPr>
            </w:rPrChange>
          </w:rPr>
          <w:t>one</w:t>
        </w:r>
      </w:ins>
      <w:ins w:id="1041" w:author="James Lucius Haynes" w:date="2011-11-14T10:28:00Z">
        <w:r w:rsidR="00D21A8C" w:rsidRPr="00604568">
          <w:rPr>
            <w:rPrChange w:id="1042" w:author="James Lucius Haynes" w:date="2011-11-14T18:51:00Z">
              <w:rPr>
                <w:rFonts w:ascii="Book Antiqua" w:hAnsi="Book Antiqua"/>
                <w:sz w:val="22"/>
              </w:rPr>
            </w:rPrChange>
          </w:rPr>
          <w:t xml:space="preserve"> shall be led by the Chapter Treasurer</w:t>
        </w:r>
      </w:ins>
      <w:ins w:id="1043" w:author="James Lucius Haynes" w:date="2011-11-14T10:29:00Z">
        <w:r w:rsidR="00D21A8C" w:rsidRPr="00604568">
          <w:rPr>
            <w:rPrChange w:id="1044" w:author="James Lucius Haynes" w:date="2011-11-14T18:51:00Z">
              <w:rPr>
                <w:rFonts w:ascii="Book Antiqua" w:hAnsi="Book Antiqua"/>
                <w:sz w:val="22"/>
              </w:rPr>
            </w:rPrChange>
          </w:rPr>
          <w:t xml:space="preserve"> and handle all of the monetary issues of the chapter as well as professional relationships and conferences. This zone </w:t>
        </w:r>
      </w:ins>
      <w:ins w:id="1045" w:author="James Lucius Haynes" w:date="2011-11-14T10:30:00Z">
        <w:r w:rsidR="00D21A8C" w:rsidRPr="00604568">
          <w:rPr>
            <w:rPrChange w:id="1046" w:author="James Lucius Haynes" w:date="2011-11-14T18:51:00Z">
              <w:rPr>
                <w:rFonts w:ascii="Book Antiqua" w:hAnsi="Book Antiqua"/>
                <w:sz w:val="22"/>
              </w:rPr>
            </w:rPrChange>
          </w:rPr>
          <w:t>shall consist of:</w:t>
        </w:r>
      </w:ins>
    </w:p>
    <w:p w14:paraId="75E73698" w14:textId="77777777" w:rsidR="00D21A8C" w:rsidRPr="00604568" w:rsidDel="000A5CE1" w:rsidRDefault="00D21A8C">
      <w:pPr>
        <w:numPr>
          <w:ilvl w:val="0"/>
          <w:numId w:val="58"/>
        </w:numPr>
        <w:rPr>
          <w:ins w:id="1047" w:author="James Lucius Haynes" w:date="2011-11-14T10:31:00Z"/>
          <w:del w:id="1048" w:author="Sheldon W. Fulton" w:date="2014-01-16T21:21:00Z"/>
          <w:rPrChange w:id="1049" w:author="James Lucius Haynes" w:date="2011-11-14T18:51:00Z">
            <w:rPr>
              <w:ins w:id="1050" w:author="James Lucius Haynes" w:date="2011-11-14T10:31:00Z"/>
              <w:del w:id="1051" w:author="Sheldon W. Fulton" w:date="2014-01-16T21:21:00Z"/>
              <w:rFonts w:ascii="Book Antiqua" w:hAnsi="Book Antiqua"/>
              <w:sz w:val="22"/>
            </w:rPr>
          </w:rPrChange>
        </w:rPr>
        <w:pPrChange w:id="1052" w:author="James Lucius Haynes" w:date="2011-11-14T10:31:00Z">
          <w:pPr/>
        </w:pPrChange>
      </w:pPr>
      <w:ins w:id="1053" w:author="James Lucius Haynes" w:date="2011-11-14T10:31:00Z">
        <w:del w:id="1054" w:author="Sheldon W. Fulton" w:date="2014-01-16T21:21:00Z">
          <w:r w:rsidRPr="00604568" w:rsidDel="000A5CE1">
            <w:rPr>
              <w:rPrChange w:id="1055" w:author="James Lucius Haynes" w:date="2011-11-14T18:51:00Z">
                <w:rPr>
                  <w:rFonts w:ascii="Book Antiqua" w:hAnsi="Book Antiqua"/>
                  <w:sz w:val="22"/>
                </w:rPr>
              </w:rPrChange>
            </w:rPr>
            <w:delText>President</w:delText>
          </w:r>
        </w:del>
      </w:ins>
    </w:p>
    <w:p w14:paraId="42266340" w14:textId="77777777" w:rsidR="00D21A8C" w:rsidRPr="00604568" w:rsidDel="000A5CE1" w:rsidRDefault="00D21A8C">
      <w:pPr>
        <w:numPr>
          <w:ilvl w:val="0"/>
          <w:numId w:val="58"/>
        </w:numPr>
        <w:rPr>
          <w:ins w:id="1056" w:author="James Lucius Haynes" w:date="2011-11-14T10:32:00Z"/>
          <w:del w:id="1057" w:author="Sheldon W. Fulton" w:date="2014-01-16T21:21:00Z"/>
          <w:rPrChange w:id="1058" w:author="James Lucius Haynes" w:date="2011-11-14T18:51:00Z">
            <w:rPr>
              <w:ins w:id="1059" w:author="James Lucius Haynes" w:date="2011-11-14T10:32:00Z"/>
              <w:del w:id="1060" w:author="Sheldon W. Fulton" w:date="2014-01-16T21:21:00Z"/>
              <w:rFonts w:ascii="Book Antiqua" w:hAnsi="Book Antiqua"/>
              <w:sz w:val="22"/>
            </w:rPr>
          </w:rPrChange>
        </w:rPr>
        <w:pPrChange w:id="1061" w:author="James Lucius Haynes" w:date="2011-11-14T10:31:00Z">
          <w:pPr/>
        </w:pPrChange>
      </w:pPr>
      <w:ins w:id="1062" w:author="James Lucius Haynes" w:date="2011-11-14T10:31:00Z">
        <w:del w:id="1063" w:author="Sheldon W. Fulton" w:date="2014-01-16T21:21:00Z">
          <w:r w:rsidRPr="00604568" w:rsidDel="000A5CE1">
            <w:rPr>
              <w:rPrChange w:id="1064" w:author="James Lucius Haynes" w:date="2011-11-14T18:51:00Z">
                <w:rPr>
                  <w:rFonts w:ascii="Book Antiqua" w:hAnsi="Book Antiqua"/>
                  <w:sz w:val="22"/>
                </w:rPr>
              </w:rPrChange>
            </w:rPr>
            <w:delText>Vice-President</w:delText>
          </w:r>
        </w:del>
      </w:ins>
    </w:p>
    <w:p w14:paraId="55BA55CE" w14:textId="77777777" w:rsidR="00D21A8C" w:rsidRPr="00604568" w:rsidRDefault="00D21A8C">
      <w:pPr>
        <w:numPr>
          <w:ilvl w:val="0"/>
          <w:numId w:val="58"/>
        </w:numPr>
        <w:rPr>
          <w:ins w:id="1065" w:author="James Lucius Haynes" w:date="2011-11-14T10:32:00Z"/>
          <w:rPrChange w:id="1066" w:author="James Lucius Haynes" w:date="2011-11-14T18:51:00Z">
            <w:rPr>
              <w:ins w:id="1067" w:author="James Lucius Haynes" w:date="2011-11-14T10:32:00Z"/>
              <w:rFonts w:ascii="Book Antiqua" w:hAnsi="Book Antiqua"/>
              <w:sz w:val="22"/>
            </w:rPr>
          </w:rPrChange>
        </w:rPr>
        <w:pPrChange w:id="1068" w:author="James Lucius Haynes" w:date="2011-11-14T10:31:00Z">
          <w:pPr/>
        </w:pPrChange>
      </w:pPr>
      <w:ins w:id="1069" w:author="James Lucius Haynes" w:date="2011-11-14T10:31:00Z">
        <w:r w:rsidRPr="00604568">
          <w:rPr>
            <w:rPrChange w:id="1070" w:author="James Lucius Haynes" w:date="2011-11-14T18:51:00Z">
              <w:rPr>
                <w:rFonts w:ascii="Book Antiqua" w:hAnsi="Book Antiqua"/>
                <w:sz w:val="22"/>
              </w:rPr>
            </w:rPrChange>
          </w:rPr>
          <w:t>Treasurer</w:t>
        </w:r>
      </w:ins>
    </w:p>
    <w:p w14:paraId="687AAB95" w14:textId="77777777" w:rsidR="00D21A8C" w:rsidRPr="00604568" w:rsidRDefault="00D21A8C">
      <w:pPr>
        <w:numPr>
          <w:ilvl w:val="0"/>
          <w:numId w:val="58"/>
        </w:numPr>
        <w:rPr>
          <w:ins w:id="1071" w:author="James Lucius Haynes" w:date="2011-11-14T10:32:00Z"/>
          <w:rPrChange w:id="1072" w:author="James Lucius Haynes" w:date="2011-11-14T18:51:00Z">
            <w:rPr>
              <w:ins w:id="1073" w:author="James Lucius Haynes" w:date="2011-11-14T10:32:00Z"/>
              <w:rFonts w:ascii="Book Antiqua" w:hAnsi="Book Antiqua"/>
              <w:sz w:val="22"/>
            </w:rPr>
          </w:rPrChange>
        </w:rPr>
        <w:pPrChange w:id="1074" w:author="James Lucius Haynes" w:date="2011-11-14T10:31:00Z">
          <w:pPr/>
        </w:pPrChange>
      </w:pPr>
      <w:ins w:id="1075" w:author="James Lucius Haynes" w:date="2011-11-14T10:31:00Z">
        <w:r w:rsidRPr="00604568">
          <w:rPr>
            <w:rPrChange w:id="1076" w:author="James Lucius Haynes" w:date="2011-11-14T18:51:00Z">
              <w:rPr>
                <w:rFonts w:ascii="Book Antiqua" w:hAnsi="Book Antiqua"/>
                <w:sz w:val="22"/>
              </w:rPr>
            </w:rPrChange>
          </w:rPr>
          <w:t>Finance Chairperso</w:t>
        </w:r>
      </w:ins>
      <w:ins w:id="1077" w:author="James Lucius Haynes" w:date="2011-11-14T10:32:00Z">
        <w:r w:rsidRPr="00604568">
          <w:rPr>
            <w:rPrChange w:id="1078" w:author="James Lucius Haynes" w:date="2011-11-14T18:51:00Z">
              <w:rPr>
                <w:rFonts w:ascii="Book Antiqua" w:hAnsi="Book Antiqua"/>
                <w:sz w:val="22"/>
              </w:rPr>
            </w:rPrChange>
          </w:rPr>
          <w:t>n</w:t>
        </w:r>
      </w:ins>
    </w:p>
    <w:p w14:paraId="4515549C" w14:textId="77777777" w:rsidR="00D21A8C" w:rsidRPr="00604568" w:rsidDel="007B544E" w:rsidRDefault="00D21A8C">
      <w:pPr>
        <w:numPr>
          <w:ilvl w:val="0"/>
          <w:numId w:val="58"/>
        </w:numPr>
        <w:rPr>
          <w:ins w:id="1079" w:author="James Lucius Haynes" w:date="2011-11-14T10:32:00Z"/>
          <w:del w:id="1080" w:author="Microsoft Office User" w:date="2016-07-24T15:10:00Z"/>
          <w:rPrChange w:id="1081" w:author="James Lucius Haynes" w:date="2011-11-14T18:51:00Z">
            <w:rPr>
              <w:ins w:id="1082" w:author="James Lucius Haynes" w:date="2011-11-14T10:32:00Z"/>
              <w:del w:id="1083" w:author="Microsoft Office User" w:date="2016-07-24T15:10:00Z"/>
              <w:rFonts w:ascii="Book Antiqua" w:hAnsi="Book Antiqua"/>
              <w:sz w:val="22"/>
            </w:rPr>
          </w:rPrChange>
        </w:rPr>
        <w:pPrChange w:id="1084" w:author="James Lucius Haynes" w:date="2011-11-14T10:31:00Z">
          <w:pPr/>
        </w:pPrChange>
      </w:pPr>
      <w:ins w:id="1085" w:author="James Lucius Haynes" w:date="2011-11-14T10:31:00Z">
        <w:del w:id="1086" w:author="Microsoft Office User" w:date="2016-07-24T15:10:00Z">
          <w:r w:rsidRPr="00604568" w:rsidDel="007B544E">
            <w:rPr>
              <w:rPrChange w:id="1087" w:author="James Lucius Haynes" w:date="2011-11-14T18:51:00Z">
                <w:rPr>
                  <w:rFonts w:ascii="Book Antiqua" w:hAnsi="Book Antiqua"/>
                  <w:sz w:val="22"/>
                </w:rPr>
              </w:rPrChange>
            </w:rPr>
            <w:delText xml:space="preserve">Fundraising Chairperson </w:delText>
          </w:r>
        </w:del>
      </w:ins>
    </w:p>
    <w:p w14:paraId="5E5BCA93" w14:textId="5C17CBFB" w:rsidR="008E661F" w:rsidRPr="00604568" w:rsidRDefault="00D21A8C">
      <w:pPr>
        <w:numPr>
          <w:ilvl w:val="0"/>
          <w:numId w:val="58"/>
        </w:numPr>
        <w:rPr>
          <w:ins w:id="1088" w:author="James Lucius Haynes" w:date="2011-11-14T10:21:00Z"/>
          <w:rPrChange w:id="1089" w:author="James Lucius Haynes" w:date="2011-11-14T18:51:00Z">
            <w:rPr>
              <w:ins w:id="1090" w:author="James Lucius Haynes" w:date="2011-11-14T10:21:00Z"/>
              <w:rFonts w:ascii="Book Antiqua" w:hAnsi="Book Antiqua"/>
              <w:sz w:val="22"/>
              <w:szCs w:val="22"/>
            </w:rPr>
          </w:rPrChange>
        </w:rPr>
        <w:pPrChange w:id="1091" w:author="James Lucius Haynes" w:date="2011-11-14T10:31:00Z">
          <w:pPr/>
        </w:pPrChange>
      </w:pPr>
      <w:ins w:id="1092" w:author="James Lucius Haynes" w:date="2011-11-14T10:31:00Z">
        <w:del w:id="1093" w:author="Ciara Montgomery" w:date="2017-02-19T00:20:00Z">
          <w:r w:rsidRPr="00604568" w:rsidDel="00026B37">
            <w:rPr>
              <w:rPrChange w:id="1094" w:author="James Lucius Haynes" w:date="2011-11-14T18:51:00Z">
                <w:rPr>
                  <w:rFonts w:ascii="Book Antiqua" w:hAnsi="Book Antiqua"/>
                  <w:sz w:val="22"/>
                </w:rPr>
              </w:rPrChange>
            </w:rPr>
            <w:delText xml:space="preserve">Assistant Treasurer.  </w:delText>
          </w:r>
        </w:del>
      </w:ins>
      <w:ins w:id="1095" w:author="Ciara Montgomery" w:date="2017-02-19T00:20:00Z">
        <w:r w:rsidR="00026B37">
          <w:t>Conference Planning Chairperson</w:t>
        </w:r>
      </w:ins>
    </w:p>
    <w:p w14:paraId="02774472" w14:textId="77777777" w:rsidR="00B434C9" w:rsidRPr="00604568" w:rsidDel="000A5CE1" w:rsidRDefault="00D21A8C" w:rsidP="00816F77">
      <w:pPr>
        <w:rPr>
          <w:ins w:id="1096" w:author="James Lucius Haynes" w:date="2011-11-14T10:34:00Z"/>
          <w:del w:id="1097" w:author="Sheldon W. Fulton" w:date="2014-01-16T21:21:00Z"/>
          <w:rPrChange w:id="1098" w:author="James Lucius Haynes" w:date="2011-11-14T18:51:00Z">
            <w:rPr>
              <w:ins w:id="1099" w:author="James Lucius Haynes" w:date="2011-11-14T10:34:00Z"/>
              <w:del w:id="1100" w:author="Sheldon W. Fulton" w:date="2014-01-16T21:21:00Z"/>
              <w:rFonts w:ascii="Book Antiqua" w:hAnsi="Book Antiqua"/>
              <w:sz w:val="22"/>
              <w:szCs w:val="22"/>
            </w:rPr>
          </w:rPrChange>
        </w:rPr>
      </w:pPr>
      <w:ins w:id="1101" w:author="James Lucius Haynes" w:date="2011-11-14T10:33:00Z">
        <w:del w:id="1102" w:author="Sheldon W. Fulton" w:date="2014-01-16T21:21:00Z">
          <w:r w:rsidRPr="00604568" w:rsidDel="000A5CE1">
            <w:rPr>
              <w:b/>
              <w:rPrChange w:id="1103" w:author="James Lucius Haynes" w:date="2011-11-14T18:51:00Z">
                <w:rPr>
                  <w:rFonts w:ascii="Book Antiqua" w:hAnsi="Book Antiqua"/>
                  <w:sz w:val="22"/>
                  <w:szCs w:val="22"/>
                </w:rPr>
              </w:rPrChange>
            </w:rPr>
            <w:delText>3.1.4</w:delText>
          </w:r>
        </w:del>
      </w:ins>
      <w:ins w:id="1104" w:author="James Lucius Haynes" w:date="2011-11-14T10:34:00Z">
        <w:del w:id="1105" w:author="Sheldon W. Fulton" w:date="2014-01-16T21:21:00Z">
          <w:r w:rsidRPr="00604568" w:rsidDel="000A5CE1">
            <w:rPr>
              <w:b/>
              <w:rPrChange w:id="1106" w:author="James Lucius Haynes" w:date="2011-11-14T18:51:00Z">
                <w:rPr>
                  <w:rFonts w:ascii="Book Antiqua" w:hAnsi="Book Antiqua"/>
                  <w:b/>
                  <w:sz w:val="22"/>
                  <w:szCs w:val="22"/>
                </w:rPr>
              </w:rPrChange>
            </w:rPr>
            <w:delText xml:space="preserve"> </w:delText>
          </w:r>
          <w:r w:rsidRPr="00604568" w:rsidDel="000A5CE1">
            <w:rPr>
              <w:rPrChange w:id="1107" w:author="James Lucius Haynes" w:date="2011-11-14T18:51:00Z">
                <w:rPr>
                  <w:rFonts w:ascii="Book Antiqua" w:hAnsi="Book Antiqua"/>
                  <w:sz w:val="22"/>
                  <w:szCs w:val="22"/>
                </w:rPr>
              </w:rPrChange>
            </w:rPr>
            <w:delText>The Membership zone shall work toward increasing chapter membership and enhancing the benefits of chapter membership. This Zone shall consist of:</w:delText>
          </w:r>
        </w:del>
      </w:ins>
    </w:p>
    <w:p w14:paraId="34897121" w14:textId="77777777" w:rsidR="00D21A8C" w:rsidRPr="00604568" w:rsidDel="000A5CE1" w:rsidRDefault="00D21A8C">
      <w:pPr>
        <w:numPr>
          <w:ilvl w:val="0"/>
          <w:numId w:val="59"/>
        </w:numPr>
        <w:rPr>
          <w:ins w:id="1108" w:author="James Lucius Haynes" w:date="2011-11-14T10:36:00Z"/>
          <w:del w:id="1109" w:author="Sheldon W. Fulton" w:date="2014-01-16T21:21:00Z"/>
          <w:rPrChange w:id="1110" w:author="James Lucius Haynes" w:date="2011-11-14T18:51:00Z">
            <w:rPr>
              <w:ins w:id="1111" w:author="James Lucius Haynes" w:date="2011-11-14T10:36:00Z"/>
              <w:del w:id="1112" w:author="Sheldon W. Fulton" w:date="2014-01-16T21:21:00Z"/>
              <w:rFonts w:ascii="Book Antiqua" w:hAnsi="Book Antiqua"/>
              <w:sz w:val="22"/>
              <w:szCs w:val="22"/>
            </w:rPr>
          </w:rPrChange>
        </w:rPr>
        <w:pPrChange w:id="1113" w:author="James Lucius Haynes" w:date="2011-11-14T10:36:00Z">
          <w:pPr/>
        </w:pPrChange>
      </w:pPr>
      <w:ins w:id="1114" w:author="James Lucius Haynes" w:date="2011-11-14T10:36:00Z">
        <w:del w:id="1115" w:author="Sheldon W. Fulton" w:date="2014-01-16T21:21:00Z">
          <w:r w:rsidRPr="00604568" w:rsidDel="000A5CE1">
            <w:rPr>
              <w:rPrChange w:id="1116" w:author="James Lucius Haynes" w:date="2011-11-14T18:51:00Z">
                <w:rPr>
                  <w:rFonts w:ascii="Book Antiqua" w:hAnsi="Book Antiqua"/>
                  <w:sz w:val="22"/>
                  <w:szCs w:val="22"/>
                </w:rPr>
              </w:rPrChange>
            </w:rPr>
            <w:delText>Vice-President</w:delText>
          </w:r>
        </w:del>
      </w:ins>
    </w:p>
    <w:p w14:paraId="17C5BCCF" w14:textId="77777777" w:rsidR="00D21A8C" w:rsidRPr="00604568" w:rsidDel="000A5CE1" w:rsidRDefault="00D21A8C">
      <w:pPr>
        <w:numPr>
          <w:ilvl w:val="0"/>
          <w:numId w:val="59"/>
        </w:numPr>
        <w:rPr>
          <w:ins w:id="1117" w:author="James Lucius Haynes" w:date="2011-11-14T10:36:00Z"/>
          <w:del w:id="1118" w:author="Sheldon W. Fulton" w:date="2014-01-16T21:21:00Z"/>
          <w:rPrChange w:id="1119" w:author="James Lucius Haynes" w:date="2011-11-14T18:51:00Z">
            <w:rPr>
              <w:ins w:id="1120" w:author="James Lucius Haynes" w:date="2011-11-14T10:36:00Z"/>
              <w:del w:id="1121" w:author="Sheldon W. Fulton" w:date="2014-01-16T21:21:00Z"/>
              <w:rFonts w:ascii="Book Antiqua" w:hAnsi="Book Antiqua"/>
              <w:sz w:val="22"/>
              <w:szCs w:val="22"/>
            </w:rPr>
          </w:rPrChange>
        </w:rPr>
        <w:pPrChange w:id="1122" w:author="James Lucius Haynes" w:date="2011-11-14T10:36:00Z">
          <w:pPr/>
        </w:pPrChange>
      </w:pPr>
      <w:ins w:id="1123" w:author="James Lucius Haynes" w:date="2011-11-14T10:36:00Z">
        <w:del w:id="1124" w:author="Sheldon W. Fulton" w:date="2014-01-16T21:21:00Z">
          <w:r w:rsidRPr="00604568" w:rsidDel="000A5CE1">
            <w:rPr>
              <w:rPrChange w:id="1125" w:author="James Lucius Haynes" w:date="2011-11-14T18:51:00Z">
                <w:rPr>
                  <w:rFonts w:ascii="Book Antiqua" w:hAnsi="Book Antiqua"/>
                  <w:sz w:val="22"/>
                  <w:szCs w:val="22"/>
                </w:rPr>
              </w:rPrChange>
            </w:rPr>
            <w:delText>Membership Chairperson</w:delText>
          </w:r>
        </w:del>
      </w:ins>
    </w:p>
    <w:p w14:paraId="17E91610" w14:textId="77777777" w:rsidR="00D21A8C" w:rsidRPr="00604568" w:rsidDel="000A5CE1" w:rsidRDefault="00D21A8C">
      <w:pPr>
        <w:numPr>
          <w:ilvl w:val="0"/>
          <w:numId w:val="59"/>
        </w:numPr>
        <w:rPr>
          <w:ins w:id="1126" w:author="James Lucius Haynes" w:date="2011-11-14T10:37:00Z"/>
          <w:del w:id="1127" w:author="Sheldon W. Fulton" w:date="2014-01-16T21:21:00Z"/>
          <w:rPrChange w:id="1128" w:author="James Lucius Haynes" w:date="2011-11-14T18:51:00Z">
            <w:rPr>
              <w:ins w:id="1129" w:author="James Lucius Haynes" w:date="2011-11-14T10:37:00Z"/>
              <w:del w:id="1130" w:author="Sheldon W. Fulton" w:date="2014-01-16T21:21:00Z"/>
              <w:rFonts w:ascii="Book Antiqua" w:hAnsi="Book Antiqua"/>
              <w:sz w:val="22"/>
              <w:szCs w:val="22"/>
            </w:rPr>
          </w:rPrChange>
        </w:rPr>
        <w:pPrChange w:id="1131" w:author="James Lucius Haynes" w:date="2011-11-14T10:36:00Z">
          <w:pPr/>
        </w:pPrChange>
      </w:pPr>
      <w:ins w:id="1132" w:author="James Lucius Haynes" w:date="2011-11-14T10:37:00Z">
        <w:del w:id="1133" w:author="Sheldon W. Fulton" w:date="2014-01-16T21:21:00Z">
          <w:r w:rsidRPr="00604568" w:rsidDel="000A5CE1">
            <w:rPr>
              <w:rPrChange w:id="1134" w:author="James Lucius Haynes" w:date="2011-11-14T18:51:00Z">
                <w:rPr>
                  <w:rFonts w:ascii="Book Antiqua" w:hAnsi="Book Antiqua"/>
                  <w:sz w:val="22"/>
                  <w:szCs w:val="22"/>
                </w:rPr>
              </w:rPrChange>
            </w:rPr>
            <w:delText>Freshmen Development Chairperson</w:delText>
          </w:r>
        </w:del>
      </w:ins>
    </w:p>
    <w:p w14:paraId="64001484" w14:textId="77777777" w:rsidR="00604568" w:rsidDel="000A5CE1" w:rsidRDefault="00604568">
      <w:pPr>
        <w:numPr>
          <w:ilvl w:val="0"/>
          <w:numId w:val="59"/>
        </w:numPr>
        <w:rPr>
          <w:ins w:id="1135" w:author="James Lucius Haynes" w:date="2011-11-14T18:57:00Z"/>
          <w:del w:id="1136" w:author="Sheldon W. Fulton" w:date="2014-01-16T21:21:00Z"/>
        </w:rPr>
        <w:pPrChange w:id="1137" w:author="James Lucius Haynes" w:date="2011-11-14T18:55:00Z">
          <w:pPr/>
        </w:pPrChange>
      </w:pPr>
      <w:ins w:id="1138" w:author="James Lucius Haynes" w:date="2011-11-14T18:55:00Z">
        <w:del w:id="1139" w:author="Sheldon W. Fulton" w:date="2014-01-16T21:21:00Z">
          <w:r w:rsidDel="000A5CE1">
            <w:delText xml:space="preserve"> Mr. and Ms. NSBE</w:delText>
          </w:r>
        </w:del>
      </w:ins>
    </w:p>
    <w:p w14:paraId="721FE856" w14:textId="77777777" w:rsidR="00604568" w:rsidRDefault="00604568" w:rsidP="00604568">
      <w:pPr>
        <w:rPr>
          <w:ins w:id="1140" w:author="James Lucius Haynes" w:date="2011-11-14T18:57:00Z"/>
        </w:rPr>
      </w:pPr>
      <w:ins w:id="1141" w:author="James Lucius Haynes" w:date="2011-11-14T18:55:00Z">
        <w:r w:rsidRPr="00604568">
          <w:rPr>
            <w:b/>
            <w:rPrChange w:id="1142" w:author="James Lucius Haynes" w:date="2011-11-14T18:55:00Z">
              <w:rPr/>
            </w:rPrChange>
          </w:rPr>
          <w:t>3.1.</w:t>
        </w:r>
        <w:del w:id="1143" w:author="Sheldon W. Fulton" w:date="2014-01-16T21:21:00Z">
          <w:r w:rsidRPr="00604568" w:rsidDel="000A5CE1">
            <w:rPr>
              <w:b/>
              <w:rPrChange w:id="1144" w:author="James Lucius Haynes" w:date="2011-11-14T18:55:00Z">
                <w:rPr/>
              </w:rPrChange>
            </w:rPr>
            <w:delText>5</w:delText>
          </w:r>
        </w:del>
      </w:ins>
      <w:ins w:id="1145" w:author="Sheldon W. Fulton" w:date="2014-01-16T21:21:00Z">
        <w:r w:rsidR="000A5CE1">
          <w:rPr>
            <w:b/>
          </w:rPr>
          <w:t>4</w:t>
        </w:r>
      </w:ins>
      <w:ins w:id="1146" w:author="James Lucius Haynes" w:date="2011-11-14T18:55:00Z">
        <w:r>
          <w:rPr>
            <w:b/>
          </w:rPr>
          <w:t xml:space="preserve"> </w:t>
        </w:r>
        <w:del w:id="1147" w:author="Ciara Montgomery" w:date="2017-02-19T00:20:00Z">
          <w:r w:rsidRPr="00733E0A" w:rsidDel="00026B37">
            <w:delText xml:space="preserve"> </w:delText>
          </w:r>
        </w:del>
        <w:r w:rsidRPr="00733E0A">
          <w:t xml:space="preserve">The </w:t>
        </w:r>
        <w:r>
          <w:t>Programs</w:t>
        </w:r>
        <w:r w:rsidRPr="00733E0A">
          <w:t xml:space="preserve"> Zone shall be led by the Chapter </w:t>
        </w:r>
      </w:ins>
      <w:ins w:id="1148" w:author="James Lucius Haynes" w:date="2011-11-14T18:56:00Z">
        <w:r>
          <w:t>Programs chair</w:t>
        </w:r>
      </w:ins>
      <w:ins w:id="1149" w:author="James Lucius Haynes" w:date="2011-11-14T18:55:00Z">
        <w:r w:rsidRPr="00733E0A">
          <w:t xml:space="preserve"> and </w:t>
        </w:r>
      </w:ins>
      <w:ins w:id="1150" w:author="James Lucius Haynes" w:date="2011-11-14T18:56:00Z">
        <w:r>
          <w:t xml:space="preserve">shall handle the planning, </w:t>
        </w:r>
      </w:ins>
      <w:ins w:id="1151" w:author="James Lucius Haynes" w:date="2011-11-14T18:57:00Z">
        <w:r w:rsidR="00E94BC4">
          <w:t>coordinating</w:t>
        </w:r>
      </w:ins>
      <w:ins w:id="1152" w:author="James Lucius Haynes" w:date="2011-11-14T18:56:00Z">
        <w:r>
          <w:t xml:space="preserve"> and </w:t>
        </w:r>
        <w:proofErr w:type="gramStart"/>
        <w:r>
          <w:t xml:space="preserve">hosting  </w:t>
        </w:r>
      </w:ins>
      <w:ins w:id="1153" w:author="James Lucius Haynes" w:date="2011-11-14T18:57:00Z">
        <w:r w:rsidR="00E94BC4">
          <w:t>of</w:t>
        </w:r>
        <w:proofErr w:type="gramEnd"/>
        <w:r w:rsidR="00E94BC4">
          <w:t xml:space="preserve"> </w:t>
        </w:r>
      </w:ins>
      <w:ins w:id="1154" w:author="James Lucius Haynes" w:date="2011-11-14T18:56:00Z">
        <w:r>
          <w:t>programs and events</w:t>
        </w:r>
      </w:ins>
      <w:ins w:id="1155" w:author="James Lucius Haynes" w:date="2011-11-14T18:57:00Z">
        <w:r w:rsidR="00E94BC4">
          <w:t xml:space="preserve"> held by the chapter.</w:t>
        </w:r>
      </w:ins>
      <w:ins w:id="1156" w:author="James Lucius Haynes" w:date="2011-11-14T18:56:00Z">
        <w:r>
          <w:t xml:space="preserve"> </w:t>
        </w:r>
      </w:ins>
      <w:ins w:id="1157" w:author="James Lucius Haynes" w:date="2011-11-14T18:55:00Z">
        <w:r w:rsidRPr="00733E0A">
          <w:t>. This zone shall consist of:</w:t>
        </w:r>
      </w:ins>
    </w:p>
    <w:p w14:paraId="4D212A05" w14:textId="17F94B43" w:rsidR="00E94BC4" w:rsidRDefault="00E94BC4">
      <w:pPr>
        <w:numPr>
          <w:ilvl w:val="0"/>
          <w:numId w:val="77"/>
        </w:numPr>
        <w:rPr>
          <w:ins w:id="1158" w:author="Microsoft Office User" w:date="2016-07-24T15:14:00Z"/>
        </w:rPr>
        <w:pPrChange w:id="1159" w:author="James Lucius Haynes" w:date="2011-11-14T18:57:00Z">
          <w:pPr/>
        </w:pPrChange>
      </w:pPr>
      <w:ins w:id="1160" w:author="James Lucius Haynes" w:date="2011-11-14T18:58:00Z">
        <w:del w:id="1161" w:author="Microsoft Office User" w:date="2016-07-24T15:11:00Z">
          <w:r w:rsidRPr="00E94BC4" w:rsidDel="007B544E">
            <w:delText xml:space="preserve">the </w:delText>
          </w:r>
        </w:del>
        <w:del w:id="1162" w:author="Ciara Montgomery" w:date="2017-02-19T00:20:00Z">
          <w:r w:rsidRPr="00E94BC4" w:rsidDel="00026B37">
            <w:delText xml:space="preserve">Chapter </w:delText>
          </w:r>
        </w:del>
        <w:r w:rsidRPr="00E94BC4">
          <w:t>Programs Chairperson</w:t>
        </w:r>
      </w:ins>
    </w:p>
    <w:p w14:paraId="0C55E88C" w14:textId="77777777" w:rsidR="007B544E" w:rsidRDefault="007B544E">
      <w:pPr>
        <w:numPr>
          <w:ilvl w:val="0"/>
          <w:numId w:val="77"/>
        </w:numPr>
        <w:rPr>
          <w:ins w:id="1163" w:author="James Lucius Haynes" w:date="2011-11-14T18:58:00Z"/>
        </w:rPr>
        <w:pPrChange w:id="1164" w:author="James Lucius Haynes" w:date="2011-11-14T18:57:00Z">
          <w:pPr/>
        </w:pPrChange>
      </w:pPr>
      <w:ins w:id="1165" w:author="Microsoft Office User" w:date="2016-07-24T15:14:00Z">
        <w:r>
          <w:t>Membership Chairperson</w:t>
        </w:r>
      </w:ins>
    </w:p>
    <w:p w14:paraId="56C6F775" w14:textId="77777777" w:rsidR="00E94BC4" w:rsidRDefault="00E94BC4">
      <w:pPr>
        <w:numPr>
          <w:ilvl w:val="0"/>
          <w:numId w:val="77"/>
        </w:numPr>
        <w:rPr>
          <w:ins w:id="1166" w:author="James Lucius Haynes" w:date="2011-11-14T18:58:00Z"/>
        </w:rPr>
        <w:pPrChange w:id="1167" w:author="James Lucius Haynes" w:date="2011-11-14T18:57:00Z">
          <w:pPr/>
        </w:pPrChange>
      </w:pPr>
      <w:ins w:id="1168" w:author="James Lucius Haynes" w:date="2011-11-14T18:58:00Z">
        <w:del w:id="1169" w:author="Microsoft Office User" w:date="2016-07-24T15:11:00Z">
          <w:r w:rsidDel="007B544E">
            <w:delText xml:space="preserve"> T</w:delText>
          </w:r>
          <w:r w:rsidRPr="00E94BC4" w:rsidDel="007B544E">
            <w:delText xml:space="preserve">he </w:delText>
          </w:r>
        </w:del>
        <w:r w:rsidRPr="00E94BC4">
          <w:t>Pre-College Initiative Chairperson</w:t>
        </w:r>
      </w:ins>
      <w:ins w:id="1170" w:author="Microsoft Office User" w:date="2016-07-24T15:12:00Z">
        <w:r w:rsidR="007B544E">
          <w:t>(s)</w:t>
        </w:r>
      </w:ins>
    </w:p>
    <w:p w14:paraId="2A1030FA" w14:textId="77777777" w:rsidR="00E94BC4" w:rsidRDefault="00E94BC4">
      <w:pPr>
        <w:numPr>
          <w:ilvl w:val="0"/>
          <w:numId w:val="77"/>
        </w:numPr>
        <w:rPr>
          <w:ins w:id="1171" w:author="James Lucius Haynes" w:date="2011-11-14T18:58:00Z"/>
        </w:rPr>
        <w:pPrChange w:id="1172" w:author="James Lucius Haynes" w:date="2011-11-14T18:57:00Z">
          <w:pPr/>
        </w:pPrChange>
      </w:pPr>
      <w:ins w:id="1173" w:author="James Lucius Haynes" w:date="2011-11-14T18:58:00Z">
        <w:del w:id="1174" w:author="Microsoft Office User" w:date="2016-07-24T15:11:00Z">
          <w:r w:rsidDel="007B544E">
            <w:delText>T</w:delText>
          </w:r>
          <w:r w:rsidRPr="00E94BC4" w:rsidDel="007B544E">
            <w:delText xml:space="preserve">he </w:delText>
          </w:r>
        </w:del>
        <w:r w:rsidRPr="00E94BC4">
          <w:t>Academic Excellence Chairperson</w:t>
        </w:r>
      </w:ins>
    </w:p>
    <w:p w14:paraId="4A33A8C2" w14:textId="77777777" w:rsidR="00E94BC4" w:rsidRDefault="00E94BC4">
      <w:pPr>
        <w:numPr>
          <w:ilvl w:val="0"/>
          <w:numId w:val="77"/>
        </w:numPr>
        <w:rPr>
          <w:ins w:id="1175" w:author="James Lucius Haynes" w:date="2011-11-14T18:58:00Z"/>
        </w:rPr>
        <w:pPrChange w:id="1176" w:author="James Lucius Haynes" w:date="2011-11-14T18:57:00Z">
          <w:pPr/>
        </w:pPrChange>
      </w:pPr>
      <w:ins w:id="1177" w:author="James Lucius Haynes" w:date="2011-11-14T18:58:00Z">
        <w:del w:id="1178" w:author="Microsoft Office User" w:date="2016-07-24T15:11:00Z">
          <w:r w:rsidDel="007B544E">
            <w:delText>T</w:delText>
          </w:r>
          <w:r w:rsidRPr="00E94BC4" w:rsidDel="007B544E">
            <w:delText xml:space="preserve">he </w:delText>
          </w:r>
        </w:del>
        <w:r w:rsidRPr="00E94BC4">
          <w:t>Freshman Development Chairperson</w:t>
        </w:r>
        <w:del w:id="1179" w:author="Ciara Montgomery" w:date="2017-02-19T00:20:00Z">
          <w:r w:rsidRPr="00E94BC4" w:rsidDel="00026B37">
            <w:delText>,</w:delText>
          </w:r>
        </w:del>
      </w:ins>
    </w:p>
    <w:p w14:paraId="3ADDEE52" w14:textId="77777777" w:rsidR="00E94BC4" w:rsidRDefault="00E94BC4">
      <w:pPr>
        <w:numPr>
          <w:ilvl w:val="0"/>
          <w:numId w:val="77"/>
        </w:numPr>
        <w:rPr>
          <w:ins w:id="1180" w:author="Sheldon W. Fulton" w:date="2014-01-16T21:21:00Z"/>
        </w:rPr>
        <w:pPrChange w:id="1181" w:author="James Lucius Haynes" w:date="2011-11-14T18:57:00Z">
          <w:pPr/>
        </w:pPrChange>
      </w:pPr>
      <w:ins w:id="1182" w:author="James Lucius Haynes" w:date="2011-11-14T18:58:00Z">
        <w:del w:id="1183" w:author="Microsoft Office User" w:date="2016-07-24T15:11:00Z">
          <w:r w:rsidDel="007B544E">
            <w:delText>The</w:delText>
          </w:r>
          <w:r w:rsidRPr="00E94BC4" w:rsidDel="007B544E">
            <w:delText xml:space="preserve"> </w:delText>
          </w:r>
        </w:del>
        <w:del w:id="1184" w:author="Sheldon W. Fulton" w:date="2014-01-16T21:22:00Z">
          <w:r w:rsidRPr="00E94BC4" w:rsidDel="000A5CE1">
            <w:delText>Community Outreach</w:delText>
          </w:r>
        </w:del>
      </w:ins>
      <w:ins w:id="1185" w:author="Sheldon W. Fulton" w:date="2014-01-16T21:22:00Z">
        <w:r w:rsidR="000A5CE1">
          <w:t>T.O.R.C.H.</w:t>
        </w:r>
      </w:ins>
      <w:ins w:id="1186" w:author="James Lucius Haynes" w:date="2011-11-14T18:58:00Z">
        <w:r w:rsidRPr="00E94BC4">
          <w:t xml:space="preserve"> Chairperson</w:t>
        </w:r>
      </w:ins>
    </w:p>
    <w:p w14:paraId="51C91338" w14:textId="09F8409A" w:rsidR="00026B37" w:rsidRDefault="000A5CE1">
      <w:pPr>
        <w:numPr>
          <w:ilvl w:val="0"/>
          <w:numId w:val="77"/>
        </w:numPr>
        <w:rPr>
          <w:ins w:id="1187" w:author="Ciara Montgomery" w:date="2017-02-19T00:20:00Z"/>
        </w:rPr>
        <w:pPrChange w:id="1188" w:author="Microsoft Office User" w:date="2016-07-24T15:12:00Z">
          <w:pPr/>
        </w:pPrChange>
      </w:pPr>
      <w:ins w:id="1189" w:author="Sheldon W. Fulton" w:date="2014-01-16T21:21:00Z">
        <w:r>
          <w:t>Mr.</w:t>
        </w:r>
        <w:del w:id="1190" w:author="Ciara Montgomery" w:date="2017-02-19T00:20:00Z">
          <w:r w:rsidDel="00026B37">
            <w:delText xml:space="preserve"> and</w:delText>
          </w:r>
        </w:del>
        <w:r>
          <w:t xml:space="preserve"> </w:t>
        </w:r>
      </w:ins>
      <w:ins w:id="1191" w:author="Ciara Montgomery" w:date="2017-02-19T00:20:00Z">
        <w:r w:rsidR="00026B37">
          <w:t xml:space="preserve">NSBE </w:t>
        </w:r>
      </w:ins>
    </w:p>
    <w:p w14:paraId="6F0CA371" w14:textId="29F328EE" w:rsidR="000A5CE1" w:rsidDel="007B544E" w:rsidRDefault="000A5CE1" w:rsidP="000A5CE1">
      <w:pPr>
        <w:numPr>
          <w:ilvl w:val="0"/>
          <w:numId w:val="77"/>
        </w:numPr>
        <w:rPr>
          <w:ins w:id="1192" w:author="Sheldon W. Fulton" w:date="2014-01-16T21:21:00Z"/>
          <w:del w:id="1193" w:author="Microsoft Office User" w:date="2016-07-24T15:12:00Z"/>
        </w:rPr>
      </w:pPr>
      <w:ins w:id="1194" w:author="Sheldon W. Fulton" w:date="2014-01-16T21:21:00Z">
        <w:r>
          <w:t>Ms. NSBE</w:t>
        </w:r>
      </w:ins>
    </w:p>
    <w:p w14:paraId="52E71638" w14:textId="77777777" w:rsidR="000A5CE1" w:rsidRPr="007B544E" w:rsidRDefault="000A5CE1">
      <w:pPr>
        <w:numPr>
          <w:ilvl w:val="0"/>
          <w:numId w:val="77"/>
        </w:numPr>
        <w:rPr>
          <w:ins w:id="1195" w:author="James Lucius Haynes" w:date="2011-11-14T18:57:00Z"/>
        </w:rPr>
        <w:pPrChange w:id="1196" w:author="Microsoft Office User" w:date="2016-07-24T15:12:00Z">
          <w:pPr/>
        </w:pPrChange>
      </w:pPr>
    </w:p>
    <w:p w14:paraId="064C390A" w14:textId="77777777" w:rsidR="00816F77" w:rsidRPr="00604568" w:rsidDel="00816F77" w:rsidRDefault="00816F77">
      <w:pPr>
        <w:rPr>
          <w:del w:id="1197" w:author="James Lucius Haynes" w:date="2011-11-14T08:23:00Z"/>
          <w:rPrChange w:id="1198" w:author="James Lucius Haynes" w:date="2011-11-14T18:51:00Z">
            <w:rPr>
              <w:del w:id="1199" w:author="James Lucius Haynes" w:date="2011-11-14T08:23:00Z"/>
              <w:sz w:val="22"/>
            </w:rPr>
          </w:rPrChange>
        </w:rPr>
        <w:pPrChange w:id="1200" w:author="James Lucius Haynes" w:date="2011-11-14T08:21:00Z">
          <w:pPr>
            <w:numPr>
              <w:numId w:val="8"/>
            </w:numPr>
            <w:tabs>
              <w:tab w:val="num" w:pos="720"/>
            </w:tabs>
            <w:ind w:left="720" w:hanging="720"/>
          </w:pPr>
        </w:pPrChange>
      </w:pPr>
    </w:p>
    <w:p w14:paraId="3534EE2E" w14:textId="77777777" w:rsidR="006B429A" w:rsidRPr="00604568" w:rsidDel="00E94BC4" w:rsidRDefault="006B429A">
      <w:pPr>
        <w:rPr>
          <w:del w:id="1201" w:author="James Lucius Haynes" w:date="2011-11-14T19:02:00Z"/>
          <w:rPrChange w:id="1202" w:author="James Lucius Haynes" w:date="2011-11-14T18:51:00Z">
            <w:rPr>
              <w:del w:id="1203" w:author="James Lucius Haynes" w:date="2011-11-14T19:02:00Z"/>
              <w:sz w:val="22"/>
            </w:rPr>
          </w:rPrChange>
        </w:rPr>
      </w:pPr>
    </w:p>
    <w:p w14:paraId="4AA2215E" w14:textId="77777777" w:rsidR="006B429A" w:rsidRPr="000A5CE1" w:rsidDel="009826B7" w:rsidRDefault="006B429A">
      <w:pPr>
        <w:pStyle w:val="Heading1"/>
        <w:rPr>
          <w:del w:id="1204" w:author="James Lucius Haynes" w:date="2011-11-14T12:58:00Z"/>
        </w:rPr>
      </w:pPr>
      <w:del w:id="1205" w:author="James Lucius Haynes" w:date="2011-11-14T12:58:00Z">
        <w:r w:rsidRPr="00C50852" w:rsidDel="009826B7">
          <w:delText>ARTICLE VI</w:delText>
        </w:r>
      </w:del>
      <w:del w:id="1206" w:author="James Lucius Haynes" w:date="2011-11-14T07:58:00Z">
        <w:r w:rsidRPr="001D612C" w:rsidDel="001F00F0">
          <w:delText>I</w:delText>
        </w:r>
      </w:del>
      <w:del w:id="1207" w:author="James Lucius Haynes" w:date="2011-11-14T12:58:00Z">
        <w:r w:rsidRPr="000A5CE1" w:rsidDel="009826B7">
          <w:delText xml:space="preserve"> – Standing Committees</w:delText>
        </w:r>
      </w:del>
    </w:p>
    <w:p w14:paraId="48E6F800" w14:textId="77777777" w:rsidR="006B429A" w:rsidRPr="00604568" w:rsidRDefault="006B429A">
      <w:pPr>
        <w:rPr>
          <w:rPrChange w:id="1208" w:author="James Lucius Haynes" w:date="2011-11-14T18:51:00Z">
            <w:rPr>
              <w:sz w:val="22"/>
            </w:rPr>
          </w:rPrChange>
        </w:rPr>
      </w:pPr>
    </w:p>
    <w:p w14:paraId="5FC50492" w14:textId="77777777" w:rsidR="006B429A" w:rsidRPr="00604568" w:rsidRDefault="006B429A">
      <w:pPr>
        <w:rPr>
          <w:b/>
          <w:rPrChange w:id="1209" w:author="James Lucius Haynes" w:date="2011-11-14T18:51:00Z">
            <w:rPr>
              <w:b/>
              <w:sz w:val="22"/>
            </w:rPr>
          </w:rPrChange>
        </w:rPr>
      </w:pPr>
      <w:r w:rsidRPr="00604568">
        <w:rPr>
          <w:b/>
          <w:rPrChange w:id="1210" w:author="James Lucius Haynes" w:date="2011-11-14T18:51:00Z">
            <w:rPr>
              <w:b/>
              <w:sz w:val="22"/>
            </w:rPr>
          </w:rPrChange>
        </w:rPr>
        <w:t xml:space="preserve">Section </w:t>
      </w:r>
      <w:ins w:id="1211" w:author="James Lucius Haynes" w:date="2011-11-14T12:59:00Z">
        <w:r w:rsidR="009826B7" w:rsidRPr="00C50852">
          <w:rPr>
            <w:b/>
          </w:rPr>
          <w:t>4</w:t>
        </w:r>
      </w:ins>
      <w:del w:id="1212" w:author="James Lucius Haynes" w:date="2011-11-14T12:59:00Z">
        <w:r w:rsidRPr="00604568" w:rsidDel="009826B7">
          <w:rPr>
            <w:b/>
            <w:rPrChange w:id="1213" w:author="James Lucius Haynes" w:date="2011-11-14T18:51:00Z">
              <w:rPr>
                <w:b/>
                <w:sz w:val="22"/>
              </w:rPr>
            </w:rPrChange>
          </w:rPr>
          <w:delText>1.</w:delText>
        </w:r>
      </w:del>
    </w:p>
    <w:p w14:paraId="244D3673" w14:textId="77777777" w:rsidR="006B429A" w:rsidRPr="00604568" w:rsidRDefault="006B429A">
      <w:pPr>
        <w:rPr>
          <w:b/>
          <w:rPrChange w:id="1214" w:author="James Lucius Haynes" w:date="2011-11-14T18:51:00Z">
            <w:rPr>
              <w:b/>
              <w:sz w:val="22"/>
            </w:rPr>
          </w:rPrChange>
        </w:rPr>
      </w:pPr>
    </w:p>
    <w:p w14:paraId="412E9259" w14:textId="77777777" w:rsidR="006B429A" w:rsidRPr="00604568" w:rsidRDefault="009826B7">
      <w:pPr>
        <w:rPr>
          <w:rPrChange w:id="1215" w:author="James Lucius Haynes" w:date="2011-11-14T18:51:00Z">
            <w:rPr>
              <w:sz w:val="22"/>
            </w:rPr>
          </w:rPrChange>
        </w:rPr>
      </w:pPr>
      <w:ins w:id="1216" w:author="James Lucius Haynes" w:date="2011-11-14T12:59:00Z">
        <w:r w:rsidRPr="00604568">
          <w:rPr>
            <w:b/>
            <w:rPrChange w:id="1217" w:author="James Lucius Haynes" w:date="2011-11-14T18:51:00Z">
              <w:rPr/>
            </w:rPrChange>
          </w:rPr>
          <w:t>4.1</w:t>
        </w:r>
        <w:r w:rsidRPr="00C50852">
          <w:t xml:space="preserve"> </w:t>
        </w:r>
      </w:ins>
      <w:del w:id="1218" w:author="James Lucius Haynes" w:date="2011-11-14T08:05:00Z">
        <w:r w:rsidR="006B429A" w:rsidRPr="00604568" w:rsidDel="001F00F0">
          <w:rPr>
            <w:rPrChange w:id="1219" w:author="James Lucius Haynes" w:date="2011-11-14T18:51:00Z">
              <w:rPr>
                <w:sz w:val="22"/>
              </w:rPr>
            </w:rPrChange>
          </w:rPr>
          <w:delText>There shall be eight standing committees of the North Carolina Agricultural and Technical State University chapter, which are:</w:delText>
        </w:r>
      </w:del>
      <w:ins w:id="1220" w:author="James Lucius Haynes" w:date="2011-11-14T08:05:00Z">
        <w:r w:rsidR="001F00F0" w:rsidRPr="00C50852">
          <w:t xml:space="preserve">Each Member of the </w:t>
        </w:r>
      </w:ins>
      <w:ins w:id="1221" w:author="James Lucius Haynes" w:date="2011-11-14T08:06:00Z">
        <w:r w:rsidR="001F00F0" w:rsidRPr="001D612C">
          <w:t xml:space="preserve">Chapter Executive </w:t>
        </w:r>
        <w:r w:rsidR="00564021" w:rsidRPr="000A5CE1">
          <w:t>Board that</w:t>
        </w:r>
        <w:r w:rsidR="001F00F0" w:rsidRPr="000A5CE1">
          <w:t xml:space="preserve"> is not a </w:t>
        </w:r>
        <w:r w:rsidR="00564021" w:rsidRPr="000A5CE1">
          <w:t xml:space="preserve">member of the </w:t>
        </w:r>
      </w:ins>
      <w:ins w:id="1222" w:author="James Lucius Haynes" w:date="2011-11-14T08:07:00Z">
        <w:r w:rsidR="00564021" w:rsidRPr="000A5CE1">
          <w:t>administrative</w:t>
        </w:r>
      </w:ins>
      <w:ins w:id="1223" w:author="James Lucius Haynes" w:date="2011-11-14T08:06:00Z">
        <w:r w:rsidR="00564021" w:rsidRPr="000A5CE1">
          <w:t xml:space="preserve"> </w:t>
        </w:r>
      </w:ins>
      <w:ins w:id="1224" w:author="James Lucius Haynes" w:date="2011-11-14T08:07:00Z">
        <w:r w:rsidR="00564021" w:rsidRPr="00FB05B3">
          <w:t>zone has the right to appoint a committee to assist them in achieving the goals</w:t>
        </w:r>
      </w:ins>
      <w:ins w:id="1225" w:author="James Lucius Haynes" w:date="2011-11-14T08:08:00Z">
        <w:r w:rsidR="00564021" w:rsidRPr="005668EA">
          <w:t xml:space="preserve"> and shall serve as the head of that committee</w:t>
        </w:r>
      </w:ins>
      <w:ins w:id="1226" w:author="James Lucius Haynes" w:date="2011-11-14T08:05:00Z">
        <w:r w:rsidR="001F00F0" w:rsidRPr="005668EA">
          <w:t xml:space="preserve"> </w:t>
        </w:r>
      </w:ins>
      <w:ins w:id="1227" w:author="James Lucius Haynes" w:date="2011-11-14T08:10:00Z">
        <w:r w:rsidR="00564021" w:rsidRPr="005668EA">
          <w:t>given the approval of the president and vice president</w:t>
        </w:r>
      </w:ins>
    </w:p>
    <w:p w14:paraId="32B13F7E" w14:textId="77777777" w:rsidR="006B429A" w:rsidRPr="00604568" w:rsidDel="009826B7" w:rsidRDefault="006B429A">
      <w:pPr>
        <w:rPr>
          <w:del w:id="1228" w:author="James Lucius Haynes" w:date="2011-11-14T12:59:00Z"/>
          <w:rPrChange w:id="1229" w:author="James Lucius Haynes" w:date="2011-11-14T18:51:00Z">
            <w:rPr>
              <w:del w:id="1230" w:author="James Lucius Haynes" w:date="2011-11-14T12:59:00Z"/>
              <w:sz w:val="22"/>
            </w:rPr>
          </w:rPrChange>
        </w:rPr>
      </w:pPr>
    </w:p>
    <w:p w14:paraId="54DD9279" w14:textId="77777777" w:rsidR="006B429A" w:rsidRPr="00604568" w:rsidDel="00564021" w:rsidRDefault="006B429A">
      <w:pPr>
        <w:numPr>
          <w:ilvl w:val="0"/>
          <w:numId w:val="9"/>
        </w:numPr>
        <w:rPr>
          <w:del w:id="1231" w:author="James Lucius Haynes" w:date="2011-11-14T08:09:00Z"/>
          <w:rPrChange w:id="1232" w:author="James Lucius Haynes" w:date="2011-11-14T18:51:00Z">
            <w:rPr>
              <w:del w:id="1233" w:author="James Lucius Haynes" w:date="2011-11-14T08:09:00Z"/>
              <w:sz w:val="22"/>
            </w:rPr>
          </w:rPrChange>
        </w:rPr>
      </w:pPr>
      <w:del w:id="1234" w:author="James Lucius Haynes" w:date="2011-11-14T08:09:00Z">
        <w:r w:rsidRPr="00604568" w:rsidDel="00564021">
          <w:rPr>
            <w:rPrChange w:id="1235" w:author="James Lucius Haynes" w:date="2011-11-14T18:51:00Z">
              <w:rPr>
                <w:sz w:val="22"/>
              </w:rPr>
            </w:rPrChange>
          </w:rPr>
          <w:delText>Academic Excellence</w:delText>
        </w:r>
      </w:del>
    </w:p>
    <w:p w14:paraId="534913A8" w14:textId="77777777" w:rsidR="006B429A" w:rsidRPr="00604568" w:rsidDel="00564021" w:rsidRDefault="006B429A">
      <w:pPr>
        <w:numPr>
          <w:ilvl w:val="0"/>
          <w:numId w:val="9"/>
        </w:numPr>
        <w:rPr>
          <w:del w:id="1236" w:author="James Lucius Haynes" w:date="2011-11-14T08:09:00Z"/>
          <w:rPrChange w:id="1237" w:author="James Lucius Haynes" w:date="2011-11-14T18:51:00Z">
            <w:rPr>
              <w:del w:id="1238" w:author="James Lucius Haynes" w:date="2011-11-14T08:09:00Z"/>
              <w:sz w:val="22"/>
            </w:rPr>
          </w:rPrChange>
        </w:rPr>
      </w:pPr>
      <w:del w:id="1239" w:author="James Lucius Haynes" w:date="2011-11-14T08:09:00Z">
        <w:r w:rsidRPr="00604568" w:rsidDel="00564021">
          <w:rPr>
            <w:rPrChange w:id="1240" w:author="James Lucius Haynes" w:date="2011-11-14T18:51:00Z">
              <w:rPr>
                <w:sz w:val="22"/>
              </w:rPr>
            </w:rPrChange>
          </w:rPr>
          <w:delText>Community Outreach</w:delText>
        </w:r>
      </w:del>
    </w:p>
    <w:p w14:paraId="3583FCDB" w14:textId="77777777" w:rsidR="006B429A" w:rsidRPr="00604568" w:rsidDel="00564021" w:rsidRDefault="006B429A">
      <w:pPr>
        <w:numPr>
          <w:ilvl w:val="0"/>
          <w:numId w:val="9"/>
        </w:numPr>
        <w:rPr>
          <w:del w:id="1241" w:author="James Lucius Haynes" w:date="2011-11-14T08:09:00Z"/>
          <w:rPrChange w:id="1242" w:author="James Lucius Haynes" w:date="2011-11-14T18:51:00Z">
            <w:rPr>
              <w:del w:id="1243" w:author="James Lucius Haynes" w:date="2011-11-14T08:09:00Z"/>
              <w:sz w:val="22"/>
            </w:rPr>
          </w:rPrChange>
        </w:rPr>
      </w:pPr>
      <w:del w:id="1244" w:author="James Lucius Haynes" w:date="2011-11-14T08:09:00Z">
        <w:r w:rsidRPr="00604568" w:rsidDel="00564021">
          <w:rPr>
            <w:rPrChange w:id="1245" w:author="James Lucius Haynes" w:date="2011-11-14T18:51:00Z">
              <w:rPr>
                <w:sz w:val="22"/>
              </w:rPr>
            </w:rPrChange>
          </w:rPr>
          <w:delText>Freshman</w:delText>
        </w:r>
      </w:del>
    </w:p>
    <w:p w14:paraId="23883BD2" w14:textId="77777777" w:rsidR="006B429A" w:rsidRPr="00604568" w:rsidDel="00564021" w:rsidRDefault="006B429A">
      <w:pPr>
        <w:numPr>
          <w:ilvl w:val="0"/>
          <w:numId w:val="9"/>
        </w:numPr>
        <w:rPr>
          <w:del w:id="1246" w:author="James Lucius Haynes" w:date="2011-11-14T08:09:00Z"/>
          <w:rPrChange w:id="1247" w:author="James Lucius Haynes" w:date="2011-11-14T18:51:00Z">
            <w:rPr>
              <w:del w:id="1248" w:author="James Lucius Haynes" w:date="2011-11-14T08:09:00Z"/>
              <w:sz w:val="22"/>
            </w:rPr>
          </w:rPrChange>
        </w:rPr>
      </w:pPr>
      <w:del w:id="1249" w:author="James Lucius Haynes" w:date="2011-11-14T08:09:00Z">
        <w:r w:rsidRPr="00604568" w:rsidDel="00564021">
          <w:rPr>
            <w:rPrChange w:id="1250" w:author="James Lucius Haynes" w:date="2011-11-14T18:51:00Z">
              <w:rPr>
                <w:sz w:val="22"/>
              </w:rPr>
            </w:rPrChange>
          </w:rPr>
          <w:delText>Fundraising</w:delText>
        </w:r>
      </w:del>
    </w:p>
    <w:p w14:paraId="3C6BAE19" w14:textId="77777777" w:rsidR="006B429A" w:rsidRPr="00604568" w:rsidDel="00564021" w:rsidRDefault="006B429A">
      <w:pPr>
        <w:numPr>
          <w:ilvl w:val="0"/>
          <w:numId w:val="9"/>
        </w:numPr>
        <w:rPr>
          <w:del w:id="1251" w:author="James Lucius Haynes" w:date="2011-11-14T08:09:00Z"/>
          <w:rPrChange w:id="1252" w:author="James Lucius Haynes" w:date="2011-11-14T18:51:00Z">
            <w:rPr>
              <w:del w:id="1253" w:author="James Lucius Haynes" w:date="2011-11-14T08:09:00Z"/>
              <w:sz w:val="22"/>
            </w:rPr>
          </w:rPrChange>
        </w:rPr>
      </w:pPr>
      <w:del w:id="1254" w:author="James Lucius Haynes" w:date="2011-11-14T08:09:00Z">
        <w:r w:rsidRPr="00604568" w:rsidDel="00564021">
          <w:rPr>
            <w:rPrChange w:id="1255" w:author="James Lucius Haynes" w:date="2011-11-14T18:51:00Z">
              <w:rPr>
                <w:sz w:val="22"/>
              </w:rPr>
            </w:rPrChange>
          </w:rPr>
          <w:delText>Membership/Social</w:delText>
        </w:r>
      </w:del>
    </w:p>
    <w:p w14:paraId="0A02C183" w14:textId="77777777" w:rsidR="006B429A" w:rsidRPr="00604568" w:rsidDel="00564021" w:rsidRDefault="006B429A">
      <w:pPr>
        <w:numPr>
          <w:ilvl w:val="0"/>
          <w:numId w:val="9"/>
        </w:numPr>
        <w:rPr>
          <w:del w:id="1256" w:author="James Lucius Haynes" w:date="2011-11-14T08:09:00Z"/>
          <w:rPrChange w:id="1257" w:author="James Lucius Haynes" w:date="2011-11-14T18:51:00Z">
            <w:rPr>
              <w:del w:id="1258" w:author="James Lucius Haynes" w:date="2011-11-14T08:09:00Z"/>
              <w:sz w:val="22"/>
            </w:rPr>
          </w:rPrChange>
        </w:rPr>
      </w:pPr>
      <w:del w:id="1259" w:author="James Lucius Haynes" w:date="2011-11-14T08:09:00Z">
        <w:r w:rsidRPr="00604568" w:rsidDel="00564021">
          <w:rPr>
            <w:rPrChange w:id="1260" w:author="James Lucius Haynes" w:date="2011-11-14T18:51:00Z">
              <w:rPr>
                <w:sz w:val="22"/>
              </w:rPr>
            </w:rPrChange>
          </w:rPr>
          <w:delText>Pre-College Initiative</w:delText>
        </w:r>
      </w:del>
    </w:p>
    <w:p w14:paraId="26C67C8F" w14:textId="77777777" w:rsidR="006B429A" w:rsidRPr="00604568" w:rsidDel="00564021" w:rsidRDefault="006B429A">
      <w:pPr>
        <w:numPr>
          <w:ilvl w:val="0"/>
          <w:numId w:val="9"/>
        </w:numPr>
        <w:rPr>
          <w:del w:id="1261" w:author="James Lucius Haynes" w:date="2011-11-14T08:09:00Z"/>
          <w:rPrChange w:id="1262" w:author="James Lucius Haynes" w:date="2011-11-14T18:51:00Z">
            <w:rPr>
              <w:del w:id="1263" w:author="James Lucius Haynes" w:date="2011-11-14T08:09:00Z"/>
              <w:sz w:val="22"/>
            </w:rPr>
          </w:rPrChange>
        </w:rPr>
      </w:pPr>
      <w:del w:id="1264" w:author="James Lucius Haynes" w:date="2011-11-14T08:09:00Z">
        <w:r w:rsidRPr="00604568" w:rsidDel="00564021">
          <w:rPr>
            <w:rPrChange w:id="1265" w:author="James Lucius Haynes" w:date="2011-11-14T18:51:00Z">
              <w:rPr>
                <w:sz w:val="22"/>
              </w:rPr>
            </w:rPrChange>
          </w:rPr>
          <w:delText>Publication</w:delText>
        </w:r>
      </w:del>
    </w:p>
    <w:p w14:paraId="27A535BE" w14:textId="77777777" w:rsidR="006B429A" w:rsidRPr="00604568" w:rsidDel="00564021" w:rsidRDefault="006B429A">
      <w:pPr>
        <w:numPr>
          <w:ilvl w:val="0"/>
          <w:numId w:val="9"/>
        </w:numPr>
        <w:rPr>
          <w:del w:id="1266" w:author="James Lucius Haynes" w:date="2011-11-14T08:09:00Z"/>
          <w:rPrChange w:id="1267" w:author="James Lucius Haynes" w:date="2011-11-14T18:51:00Z">
            <w:rPr>
              <w:del w:id="1268" w:author="James Lucius Haynes" w:date="2011-11-14T08:09:00Z"/>
              <w:sz w:val="22"/>
            </w:rPr>
          </w:rPrChange>
        </w:rPr>
      </w:pPr>
      <w:del w:id="1269" w:author="James Lucius Haynes" w:date="2011-11-14T08:09:00Z">
        <w:r w:rsidRPr="00604568" w:rsidDel="00564021">
          <w:rPr>
            <w:rPrChange w:id="1270" w:author="James Lucius Haynes" w:date="2011-11-14T18:51:00Z">
              <w:rPr>
                <w:sz w:val="22"/>
              </w:rPr>
            </w:rPrChange>
          </w:rPr>
          <w:delText>Public Relations</w:delText>
        </w:r>
      </w:del>
    </w:p>
    <w:p w14:paraId="080B91EB" w14:textId="77777777" w:rsidR="006B429A" w:rsidRPr="00604568" w:rsidDel="00564021" w:rsidRDefault="006B429A">
      <w:pPr>
        <w:numPr>
          <w:ilvl w:val="0"/>
          <w:numId w:val="9"/>
        </w:numPr>
        <w:rPr>
          <w:del w:id="1271" w:author="James Lucius Haynes" w:date="2011-11-14T08:09:00Z"/>
          <w:rPrChange w:id="1272" w:author="James Lucius Haynes" w:date="2011-11-14T18:51:00Z">
            <w:rPr>
              <w:del w:id="1273" w:author="James Lucius Haynes" w:date="2011-11-14T08:09:00Z"/>
              <w:sz w:val="22"/>
            </w:rPr>
          </w:rPrChange>
        </w:rPr>
      </w:pPr>
      <w:del w:id="1274" w:author="James Lucius Haynes" w:date="2011-11-14T08:09:00Z">
        <w:r w:rsidRPr="00604568" w:rsidDel="00564021">
          <w:rPr>
            <w:rPrChange w:id="1275" w:author="James Lucius Haynes" w:date="2011-11-14T18:51:00Z">
              <w:rPr>
                <w:sz w:val="22"/>
              </w:rPr>
            </w:rPrChange>
          </w:rPr>
          <w:delText>Telecommunication</w:delText>
        </w:r>
      </w:del>
    </w:p>
    <w:p w14:paraId="3EE99A52" w14:textId="77777777" w:rsidR="006B429A" w:rsidRPr="00604568" w:rsidDel="00564021" w:rsidRDefault="006B429A">
      <w:pPr>
        <w:numPr>
          <w:ilvl w:val="0"/>
          <w:numId w:val="9"/>
        </w:numPr>
        <w:rPr>
          <w:del w:id="1276" w:author="James Lucius Haynes" w:date="2011-11-14T08:09:00Z"/>
          <w:rPrChange w:id="1277" w:author="James Lucius Haynes" w:date="2011-11-14T18:51:00Z">
            <w:rPr>
              <w:del w:id="1278" w:author="James Lucius Haynes" w:date="2011-11-14T08:09:00Z"/>
              <w:sz w:val="22"/>
            </w:rPr>
          </w:rPrChange>
        </w:rPr>
      </w:pPr>
      <w:del w:id="1279" w:author="James Lucius Haynes" w:date="2011-11-14T08:09:00Z">
        <w:r w:rsidRPr="00604568" w:rsidDel="00564021">
          <w:rPr>
            <w:rPrChange w:id="1280" w:author="James Lucius Haynes" w:date="2011-11-14T18:51:00Z">
              <w:rPr>
                <w:sz w:val="22"/>
              </w:rPr>
            </w:rPrChange>
          </w:rPr>
          <w:delText>Assistant Treasurer</w:delText>
        </w:r>
      </w:del>
    </w:p>
    <w:p w14:paraId="22D20D3D" w14:textId="77777777" w:rsidR="006B429A" w:rsidRPr="00604568" w:rsidDel="009826B7" w:rsidRDefault="006B429A">
      <w:pPr>
        <w:ind w:left="720"/>
        <w:rPr>
          <w:del w:id="1281" w:author="James Lucius Haynes" w:date="2011-11-14T12:59:00Z"/>
          <w:rPrChange w:id="1282" w:author="James Lucius Haynes" w:date="2011-11-14T18:51:00Z">
            <w:rPr>
              <w:del w:id="1283" w:author="James Lucius Haynes" w:date="2011-11-14T12:59:00Z"/>
              <w:sz w:val="22"/>
            </w:rPr>
          </w:rPrChange>
        </w:rPr>
      </w:pPr>
    </w:p>
    <w:p w14:paraId="6F52A1A4" w14:textId="77777777" w:rsidR="006B429A" w:rsidRPr="00604568" w:rsidDel="009826B7" w:rsidRDefault="006B429A">
      <w:pPr>
        <w:rPr>
          <w:del w:id="1284" w:author="James Lucius Haynes" w:date="2011-11-14T12:59:00Z"/>
          <w:rPrChange w:id="1285" w:author="James Lucius Haynes" w:date="2011-11-14T18:51:00Z">
            <w:rPr>
              <w:del w:id="1286" w:author="James Lucius Haynes" w:date="2011-11-14T12:59:00Z"/>
              <w:sz w:val="22"/>
            </w:rPr>
          </w:rPrChange>
        </w:rPr>
      </w:pPr>
    </w:p>
    <w:p w14:paraId="50101187" w14:textId="77777777" w:rsidR="006B429A" w:rsidRPr="00604568" w:rsidDel="009826B7" w:rsidRDefault="006B429A">
      <w:pPr>
        <w:rPr>
          <w:del w:id="1287" w:author="James Lucius Haynes" w:date="2011-11-14T12:59:00Z"/>
          <w:rPrChange w:id="1288" w:author="James Lucius Haynes" w:date="2011-11-14T18:51:00Z">
            <w:rPr>
              <w:del w:id="1289" w:author="James Lucius Haynes" w:date="2011-11-14T12:59:00Z"/>
              <w:sz w:val="22"/>
            </w:rPr>
          </w:rPrChange>
        </w:rPr>
      </w:pPr>
    </w:p>
    <w:p w14:paraId="137D591D" w14:textId="77777777" w:rsidR="006B429A" w:rsidRPr="001D612C" w:rsidDel="007B493D" w:rsidRDefault="006B429A">
      <w:pPr>
        <w:rPr>
          <w:del w:id="1290" w:author="James Lucius Haynes" w:date="2011-11-14T08:40:00Z"/>
          <w:b/>
        </w:rPr>
      </w:pPr>
      <w:del w:id="1291" w:author="James Lucius Haynes" w:date="2011-11-14T12:59:00Z">
        <w:r w:rsidRPr="00C50852" w:rsidDel="009826B7">
          <w:rPr>
            <w:b/>
          </w:rPr>
          <w:delText>Section 2.</w:delText>
        </w:r>
      </w:del>
    </w:p>
    <w:p w14:paraId="4AD064AF" w14:textId="77777777" w:rsidR="006B429A" w:rsidRPr="00604568" w:rsidDel="007B493D" w:rsidRDefault="006B429A">
      <w:pPr>
        <w:rPr>
          <w:del w:id="1292" w:author="James Lucius Haynes" w:date="2011-11-14T08:40:00Z"/>
          <w:b/>
          <w:rPrChange w:id="1293" w:author="James Lucius Haynes" w:date="2011-11-14T18:51:00Z">
            <w:rPr>
              <w:del w:id="1294" w:author="James Lucius Haynes" w:date="2011-11-14T08:40:00Z"/>
              <w:b/>
              <w:sz w:val="22"/>
            </w:rPr>
          </w:rPrChange>
        </w:rPr>
      </w:pPr>
    </w:p>
    <w:p w14:paraId="37B35B6D" w14:textId="77777777" w:rsidR="006B429A" w:rsidRPr="00604568" w:rsidDel="00564021" w:rsidRDefault="006B429A">
      <w:pPr>
        <w:numPr>
          <w:ilvl w:val="0"/>
          <w:numId w:val="10"/>
        </w:numPr>
        <w:rPr>
          <w:del w:id="1295" w:author="James Lucius Haynes" w:date="2011-11-14T08:09:00Z"/>
          <w:b/>
          <w:rPrChange w:id="1296" w:author="James Lucius Haynes" w:date="2011-11-14T18:51:00Z">
            <w:rPr>
              <w:del w:id="1297" w:author="James Lucius Haynes" w:date="2011-11-14T08:09:00Z"/>
              <w:b/>
              <w:sz w:val="22"/>
            </w:rPr>
          </w:rPrChange>
        </w:rPr>
      </w:pPr>
      <w:del w:id="1298" w:author="James Lucius Haynes" w:date="2011-11-14T08:09:00Z">
        <w:r w:rsidRPr="00604568" w:rsidDel="00564021">
          <w:rPr>
            <w:b/>
            <w:rPrChange w:id="1299" w:author="James Lucius Haynes" w:date="2011-11-14T18:51:00Z">
              <w:rPr>
                <w:b/>
                <w:sz w:val="22"/>
              </w:rPr>
            </w:rPrChange>
          </w:rPr>
          <w:delText>Academic Excellence Chairperson:</w:delText>
        </w:r>
      </w:del>
    </w:p>
    <w:p w14:paraId="76C733DE" w14:textId="77777777" w:rsidR="006B429A" w:rsidRPr="00604568" w:rsidDel="00564021" w:rsidRDefault="006B429A">
      <w:pPr>
        <w:rPr>
          <w:del w:id="1300" w:author="James Lucius Haynes" w:date="2011-11-14T08:09:00Z"/>
          <w:b/>
          <w:rPrChange w:id="1301" w:author="James Lucius Haynes" w:date="2011-11-14T18:51:00Z">
            <w:rPr>
              <w:del w:id="1302" w:author="James Lucius Haynes" w:date="2011-11-14T08:09:00Z"/>
              <w:b/>
              <w:sz w:val="22"/>
            </w:rPr>
          </w:rPrChange>
        </w:rPr>
      </w:pPr>
    </w:p>
    <w:p w14:paraId="531DD298" w14:textId="77777777" w:rsidR="006B429A" w:rsidRPr="00604568" w:rsidDel="00564021" w:rsidRDefault="006B429A">
      <w:pPr>
        <w:numPr>
          <w:ilvl w:val="0"/>
          <w:numId w:val="11"/>
        </w:numPr>
        <w:rPr>
          <w:del w:id="1303" w:author="James Lucius Haynes" w:date="2011-11-14T08:09:00Z"/>
          <w:rPrChange w:id="1304" w:author="James Lucius Haynes" w:date="2011-11-14T18:51:00Z">
            <w:rPr>
              <w:del w:id="1305" w:author="James Lucius Haynes" w:date="2011-11-14T08:09:00Z"/>
              <w:sz w:val="22"/>
            </w:rPr>
          </w:rPrChange>
        </w:rPr>
      </w:pPr>
      <w:del w:id="1306" w:author="James Lucius Haynes" w:date="2011-11-14T08:09:00Z">
        <w:r w:rsidRPr="00604568" w:rsidDel="00564021">
          <w:rPr>
            <w:rPrChange w:id="1307" w:author="James Lucius Haynes" w:date="2011-11-14T18:51:00Z">
              <w:rPr>
                <w:sz w:val="22"/>
              </w:rPr>
            </w:rPrChange>
          </w:rPr>
          <w:delText>Coordinate interaction with other technical and professional organizations</w:delText>
        </w:r>
      </w:del>
    </w:p>
    <w:p w14:paraId="3A24F04E" w14:textId="77777777" w:rsidR="006B429A" w:rsidRPr="00604568" w:rsidDel="00564021" w:rsidRDefault="006B429A">
      <w:pPr>
        <w:rPr>
          <w:del w:id="1308" w:author="James Lucius Haynes" w:date="2011-11-14T08:09:00Z"/>
          <w:rPrChange w:id="1309" w:author="James Lucius Haynes" w:date="2011-11-14T18:51:00Z">
            <w:rPr>
              <w:del w:id="1310" w:author="James Lucius Haynes" w:date="2011-11-14T08:09:00Z"/>
              <w:sz w:val="22"/>
            </w:rPr>
          </w:rPrChange>
        </w:rPr>
      </w:pPr>
    </w:p>
    <w:p w14:paraId="3623A712" w14:textId="77777777" w:rsidR="006B429A" w:rsidRPr="00604568" w:rsidDel="00564021" w:rsidRDefault="006B429A">
      <w:pPr>
        <w:numPr>
          <w:ilvl w:val="0"/>
          <w:numId w:val="11"/>
        </w:numPr>
        <w:rPr>
          <w:del w:id="1311" w:author="James Lucius Haynes" w:date="2011-11-14T08:09:00Z"/>
          <w:rPrChange w:id="1312" w:author="James Lucius Haynes" w:date="2011-11-14T18:51:00Z">
            <w:rPr>
              <w:del w:id="1313" w:author="James Lucius Haynes" w:date="2011-11-14T08:09:00Z"/>
              <w:sz w:val="22"/>
            </w:rPr>
          </w:rPrChange>
        </w:rPr>
      </w:pPr>
      <w:del w:id="1314" w:author="James Lucius Haynes" w:date="2011-11-14T08:09:00Z">
        <w:r w:rsidRPr="00604568" w:rsidDel="00564021">
          <w:rPr>
            <w:rPrChange w:id="1315" w:author="James Lucius Haynes" w:date="2011-11-14T18:51:00Z">
              <w:rPr>
                <w:sz w:val="22"/>
              </w:rPr>
            </w:rPrChange>
          </w:rPr>
          <w:delText>Develop and implement ideas that reward who excel and improve academically</w:delText>
        </w:r>
      </w:del>
    </w:p>
    <w:p w14:paraId="10CD2300" w14:textId="77777777" w:rsidR="006B429A" w:rsidRPr="00604568" w:rsidDel="00564021" w:rsidRDefault="006B429A">
      <w:pPr>
        <w:rPr>
          <w:del w:id="1316" w:author="James Lucius Haynes" w:date="2011-11-14T08:09:00Z"/>
          <w:rPrChange w:id="1317" w:author="James Lucius Haynes" w:date="2011-11-14T18:51:00Z">
            <w:rPr>
              <w:del w:id="1318" w:author="James Lucius Haynes" w:date="2011-11-14T08:09:00Z"/>
              <w:sz w:val="22"/>
            </w:rPr>
          </w:rPrChange>
        </w:rPr>
      </w:pPr>
    </w:p>
    <w:p w14:paraId="28C47917" w14:textId="77777777" w:rsidR="006B429A" w:rsidRPr="00604568" w:rsidDel="00564021" w:rsidRDefault="006B429A">
      <w:pPr>
        <w:numPr>
          <w:ilvl w:val="0"/>
          <w:numId w:val="11"/>
        </w:numPr>
        <w:rPr>
          <w:del w:id="1319" w:author="James Lucius Haynes" w:date="2011-11-14T08:09:00Z"/>
          <w:rPrChange w:id="1320" w:author="James Lucius Haynes" w:date="2011-11-14T18:51:00Z">
            <w:rPr>
              <w:del w:id="1321" w:author="James Lucius Haynes" w:date="2011-11-14T08:09:00Z"/>
              <w:sz w:val="22"/>
            </w:rPr>
          </w:rPrChange>
        </w:rPr>
      </w:pPr>
      <w:del w:id="1322" w:author="James Lucius Haynes" w:date="2011-11-14T08:09:00Z">
        <w:r w:rsidRPr="00604568" w:rsidDel="00564021">
          <w:rPr>
            <w:rPrChange w:id="1323" w:author="James Lucius Haynes" w:date="2011-11-14T18:51:00Z">
              <w:rPr>
                <w:sz w:val="22"/>
              </w:rPr>
            </w:rPrChange>
          </w:rPr>
          <w:delText>Sponsor different workshops and other activities that will help students academically excel</w:delText>
        </w:r>
      </w:del>
    </w:p>
    <w:p w14:paraId="146622C7" w14:textId="77777777" w:rsidR="006B429A" w:rsidRPr="00604568" w:rsidDel="00564021" w:rsidRDefault="006B429A">
      <w:pPr>
        <w:ind w:left="1440" w:hanging="720"/>
        <w:rPr>
          <w:del w:id="1324" w:author="James Lucius Haynes" w:date="2011-11-14T08:09:00Z"/>
          <w:rPrChange w:id="1325" w:author="James Lucius Haynes" w:date="2011-11-14T18:51:00Z">
            <w:rPr>
              <w:del w:id="1326" w:author="James Lucius Haynes" w:date="2011-11-14T08:09:00Z"/>
              <w:sz w:val="22"/>
            </w:rPr>
          </w:rPrChange>
        </w:rPr>
      </w:pPr>
    </w:p>
    <w:p w14:paraId="2D50E158" w14:textId="77777777" w:rsidR="006B429A" w:rsidRPr="00604568" w:rsidDel="00564021" w:rsidRDefault="006B429A">
      <w:pPr>
        <w:numPr>
          <w:ilvl w:val="0"/>
          <w:numId w:val="11"/>
        </w:numPr>
        <w:rPr>
          <w:del w:id="1327" w:author="James Lucius Haynes" w:date="2011-11-14T08:09:00Z"/>
          <w:rPrChange w:id="1328" w:author="James Lucius Haynes" w:date="2011-11-14T18:51:00Z">
            <w:rPr>
              <w:del w:id="1329" w:author="James Lucius Haynes" w:date="2011-11-14T08:09:00Z"/>
              <w:sz w:val="22"/>
            </w:rPr>
          </w:rPrChange>
        </w:rPr>
      </w:pPr>
      <w:del w:id="1330" w:author="James Lucius Haynes" w:date="2011-11-14T08:09:00Z">
        <w:r w:rsidRPr="00604568" w:rsidDel="00564021">
          <w:rPr>
            <w:rPrChange w:id="1331" w:author="James Lucius Haynes" w:date="2011-11-14T18:51:00Z">
              <w:rPr>
                <w:sz w:val="22"/>
              </w:rPr>
            </w:rPrChange>
          </w:rPr>
          <w:delText>Support and promote all National, Regional, and Chapter Academic Excellence programs.</w:delText>
        </w:r>
      </w:del>
    </w:p>
    <w:p w14:paraId="12E1B787" w14:textId="77777777" w:rsidR="006B429A" w:rsidRPr="00604568" w:rsidDel="00564021" w:rsidRDefault="006B429A">
      <w:pPr>
        <w:rPr>
          <w:del w:id="1332" w:author="James Lucius Haynes" w:date="2011-11-14T08:09:00Z"/>
          <w:rPrChange w:id="1333" w:author="James Lucius Haynes" w:date="2011-11-14T18:51:00Z">
            <w:rPr>
              <w:del w:id="1334" w:author="James Lucius Haynes" w:date="2011-11-14T08:09:00Z"/>
              <w:sz w:val="22"/>
            </w:rPr>
          </w:rPrChange>
        </w:rPr>
      </w:pPr>
    </w:p>
    <w:p w14:paraId="784A5F40" w14:textId="77777777" w:rsidR="006B429A" w:rsidRPr="001D612C" w:rsidDel="00564021" w:rsidRDefault="006B429A">
      <w:pPr>
        <w:numPr>
          <w:ilvl w:val="0"/>
          <w:numId w:val="10"/>
        </w:numPr>
        <w:rPr>
          <w:del w:id="1335" w:author="James Lucius Haynes" w:date="2011-11-14T08:09:00Z"/>
        </w:rPr>
      </w:pPr>
      <w:del w:id="1336" w:author="James Lucius Haynes" w:date="2011-11-14T08:09:00Z">
        <w:r w:rsidRPr="00C50852" w:rsidDel="00564021">
          <w:rPr>
            <w:b/>
          </w:rPr>
          <w:delText>Community Outreach Chairperson:</w:delText>
        </w:r>
      </w:del>
    </w:p>
    <w:p w14:paraId="583516B4" w14:textId="77777777" w:rsidR="006B429A" w:rsidRPr="00604568" w:rsidDel="00564021" w:rsidRDefault="006B429A">
      <w:pPr>
        <w:rPr>
          <w:del w:id="1337" w:author="James Lucius Haynes" w:date="2011-11-14T08:09:00Z"/>
          <w:rPrChange w:id="1338" w:author="James Lucius Haynes" w:date="2011-11-14T18:51:00Z">
            <w:rPr>
              <w:del w:id="1339" w:author="James Lucius Haynes" w:date="2011-11-14T08:09:00Z"/>
              <w:sz w:val="22"/>
            </w:rPr>
          </w:rPrChange>
        </w:rPr>
      </w:pPr>
    </w:p>
    <w:p w14:paraId="07B4EC5C" w14:textId="77777777" w:rsidR="006B429A" w:rsidRPr="00604568" w:rsidDel="00564021" w:rsidRDefault="006B429A">
      <w:pPr>
        <w:numPr>
          <w:ilvl w:val="0"/>
          <w:numId w:val="12"/>
        </w:numPr>
        <w:rPr>
          <w:del w:id="1340" w:author="James Lucius Haynes" w:date="2011-11-14T08:09:00Z"/>
          <w:rPrChange w:id="1341" w:author="James Lucius Haynes" w:date="2011-11-14T18:51:00Z">
            <w:rPr>
              <w:del w:id="1342" w:author="James Lucius Haynes" w:date="2011-11-14T08:09:00Z"/>
              <w:sz w:val="22"/>
            </w:rPr>
          </w:rPrChange>
        </w:rPr>
      </w:pPr>
      <w:del w:id="1343" w:author="James Lucius Haynes" w:date="2011-11-14T08:09:00Z">
        <w:r w:rsidRPr="00604568" w:rsidDel="00564021">
          <w:rPr>
            <w:rPrChange w:id="1344" w:author="James Lucius Haynes" w:date="2011-11-14T18:51:00Z">
              <w:rPr>
                <w:sz w:val="22"/>
              </w:rPr>
            </w:rPrChange>
          </w:rPr>
          <w:delText>Coordinate all chapter service projects and events</w:delText>
        </w:r>
      </w:del>
    </w:p>
    <w:p w14:paraId="42DC274A" w14:textId="77777777" w:rsidR="006B429A" w:rsidRPr="00604568" w:rsidDel="00564021" w:rsidRDefault="006B429A">
      <w:pPr>
        <w:rPr>
          <w:del w:id="1345" w:author="James Lucius Haynes" w:date="2011-11-14T08:09:00Z"/>
          <w:rPrChange w:id="1346" w:author="James Lucius Haynes" w:date="2011-11-14T18:51:00Z">
            <w:rPr>
              <w:del w:id="1347" w:author="James Lucius Haynes" w:date="2011-11-14T08:09:00Z"/>
              <w:sz w:val="22"/>
            </w:rPr>
          </w:rPrChange>
        </w:rPr>
      </w:pPr>
    </w:p>
    <w:p w14:paraId="12DC1F9F" w14:textId="77777777" w:rsidR="006B429A" w:rsidRPr="00604568" w:rsidDel="00564021" w:rsidRDefault="006B429A">
      <w:pPr>
        <w:numPr>
          <w:ilvl w:val="0"/>
          <w:numId w:val="12"/>
        </w:numPr>
        <w:rPr>
          <w:del w:id="1348" w:author="James Lucius Haynes" w:date="2011-11-14T08:09:00Z"/>
          <w:rPrChange w:id="1349" w:author="James Lucius Haynes" w:date="2011-11-14T18:51:00Z">
            <w:rPr>
              <w:del w:id="1350" w:author="James Lucius Haynes" w:date="2011-11-14T08:09:00Z"/>
              <w:sz w:val="22"/>
            </w:rPr>
          </w:rPrChange>
        </w:rPr>
      </w:pPr>
      <w:del w:id="1351" w:author="James Lucius Haynes" w:date="2011-11-14T08:09:00Z">
        <w:r w:rsidRPr="00604568" w:rsidDel="00564021">
          <w:rPr>
            <w:rPrChange w:id="1352" w:author="James Lucius Haynes" w:date="2011-11-14T18:51:00Z">
              <w:rPr>
                <w:sz w:val="22"/>
              </w:rPr>
            </w:rPrChange>
          </w:rPr>
          <w:delText>Plan and carry out activities that will have a positive impact on the community</w:delText>
        </w:r>
      </w:del>
    </w:p>
    <w:p w14:paraId="21B5D328" w14:textId="77777777" w:rsidR="006B429A" w:rsidRPr="00604568" w:rsidDel="00564021" w:rsidRDefault="006B429A">
      <w:pPr>
        <w:rPr>
          <w:del w:id="1353" w:author="James Lucius Haynes" w:date="2011-11-14T08:09:00Z"/>
          <w:rPrChange w:id="1354" w:author="James Lucius Haynes" w:date="2011-11-14T18:51:00Z">
            <w:rPr>
              <w:del w:id="1355" w:author="James Lucius Haynes" w:date="2011-11-14T08:09:00Z"/>
              <w:sz w:val="22"/>
            </w:rPr>
          </w:rPrChange>
        </w:rPr>
      </w:pPr>
    </w:p>
    <w:p w14:paraId="57726871" w14:textId="77777777" w:rsidR="006B429A" w:rsidRPr="00604568" w:rsidDel="00564021" w:rsidRDefault="006B429A">
      <w:pPr>
        <w:numPr>
          <w:ilvl w:val="0"/>
          <w:numId w:val="12"/>
        </w:numPr>
        <w:rPr>
          <w:del w:id="1356" w:author="James Lucius Haynes" w:date="2011-11-14T08:09:00Z"/>
          <w:rPrChange w:id="1357" w:author="James Lucius Haynes" w:date="2011-11-14T18:51:00Z">
            <w:rPr>
              <w:del w:id="1358" w:author="James Lucius Haynes" w:date="2011-11-14T08:09:00Z"/>
              <w:sz w:val="22"/>
            </w:rPr>
          </w:rPrChange>
        </w:rPr>
      </w:pPr>
      <w:del w:id="1359" w:author="James Lucius Haynes" w:date="2011-11-14T08:09:00Z">
        <w:r w:rsidRPr="00604568" w:rsidDel="00564021">
          <w:rPr>
            <w:rPrChange w:id="1360" w:author="James Lucius Haynes" w:date="2011-11-14T18:51:00Z">
              <w:rPr>
                <w:sz w:val="22"/>
              </w:rPr>
            </w:rPrChange>
          </w:rPr>
          <w:delText>Plan and carry out activities that will increase awareness of NSBE in the surrounding community</w:delText>
        </w:r>
      </w:del>
    </w:p>
    <w:p w14:paraId="5B1D98C2" w14:textId="77777777" w:rsidR="006B429A" w:rsidRPr="00604568" w:rsidDel="00564021" w:rsidRDefault="006B429A">
      <w:pPr>
        <w:rPr>
          <w:del w:id="1361" w:author="James Lucius Haynes" w:date="2011-11-14T08:09:00Z"/>
          <w:rPrChange w:id="1362" w:author="James Lucius Haynes" w:date="2011-11-14T18:51:00Z">
            <w:rPr>
              <w:del w:id="1363" w:author="James Lucius Haynes" w:date="2011-11-14T08:09:00Z"/>
              <w:sz w:val="22"/>
            </w:rPr>
          </w:rPrChange>
        </w:rPr>
      </w:pPr>
    </w:p>
    <w:p w14:paraId="197A1EEC" w14:textId="77777777" w:rsidR="006B429A" w:rsidRPr="00C50852" w:rsidDel="00564021" w:rsidRDefault="006B429A">
      <w:pPr>
        <w:numPr>
          <w:ilvl w:val="0"/>
          <w:numId w:val="10"/>
        </w:numPr>
        <w:rPr>
          <w:del w:id="1364" w:author="James Lucius Haynes" w:date="2011-11-14T08:09:00Z"/>
          <w:b/>
        </w:rPr>
      </w:pPr>
      <w:del w:id="1365" w:author="James Lucius Haynes" w:date="2011-11-14T08:09:00Z">
        <w:r w:rsidRPr="00C50852" w:rsidDel="00564021">
          <w:rPr>
            <w:b/>
          </w:rPr>
          <w:delText>Freshman Chairperson:</w:delText>
        </w:r>
      </w:del>
    </w:p>
    <w:p w14:paraId="7D011268" w14:textId="77777777" w:rsidR="006B429A" w:rsidRPr="00604568" w:rsidDel="00564021" w:rsidRDefault="006B429A">
      <w:pPr>
        <w:rPr>
          <w:del w:id="1366" w:author="James Lucius Haynes" w:date="2011-11-14T08:09:00Z"/>
          <w:b/>
          <w:rPrChange w:id="1367" w:author="James Lucius Haynes" w:date="2011-11-14T18:51:00Z">
            <w:rPr>
              <w:del w:id="1368" w:author="James Lucius Haynes" w:date="2011-11-14T08:09:00Z"/>
              <w:b/>
              <w:sz w:val="22"/>
            </w:rPr>
          </w:rPrChange>
        </w:rPr>
      </w:pPr>
    </w:p>
    <w:p w14:paraId="2D2C1558" w14:textId="77777777" w:rsidR="006B429A" w:rsidRPr="00604568" w:rsidDel="00564021" w:rsidRDefault="006B429A">
      <w:pPr>
        <w:numPr>
          <w:ilvl w:val="0"/>
          <w:numId w:val="13"/>
        </w:numPr>
        <w:rPr>
          <w:del w:id="1369" w:author="James Lucius Haynes" w:date="2011-11-14T08:09:00Z"/>
          <w:rPrChange w:id="1370" w:author="James Lucius Haynes" w:date="2011-11-14T18:51:00Z">
            <w:rPr>
              <w:del w:id="1371" w:author="James Lucius Haynes" w:date="2011-11-14T08:09:00Z"/>
              <w:sz w:val="22"/>
            </w:rPr>
          </w:rPrChange>
        </w:rPr>
      </w:pPr>
      <w:del w:id="1372" w:author="James Lucius Haynes" w:date="2011-11-14T08:09:00Z">
        <w:r w:rsidRPr="00604568" w:rsidDel="00564021">
          <w:rPr>
            <w:rPrChange w:id="1373" w:author="James Lucius Haynes" w:date="2011-11-14T18:51:00Z">
              <w:rPr>
                <w:sz w:val="22"/>
              </w:rPr>
            </w:rPrChange>
          </w:rPr>
          <w:delText>Serve as a liaison between the freshman membership and the Chapter Executive Board.</w:delText>
        </w:r>
      </w:del>
    </w:p>
    <w:p w14:paraId="0F3BAAA9" w14:textId="77777777" w:rsidR="006B429A" w:rsidRPr="00604568" w:rsidDel="00564021" w:rsidRDefault="006B429A">
      <w:pPr>
        <w:rPr>
          <w:del w:id="1374" w:author="James Lucius Haynes" w:date="2011-11-14T08:09:00Z"/>
          <w:rPrChange w:id="1375" w:author="James Lucius Haynes" w:date="2011-11-14T18:51:00Z">
            <w:rPr>
              <w:del w:id="1376" w:author="James Lucius Haynes" w:date="2011-11-14T08:09:00Z"/>
              <w:sz w:val="22"/>
            </w:rPr>
          </w:rPrChange>
        </w:rPr>
      </w:pPr>
    </w:p>
    <w:p w14:paraId="7F0ED920" w14:textId="77777777" w:rsidR="006B429A" w:rsidRPr="00604568" w:rsidDel="00564021" w:rsidRDefault="006B429A">
      <w:pPr>
        <w:numPr>
          <w:ilvl w:val="0"/>
          <w:numId w:val="13"/>
        </w:numPr>
        <w:rPr>
          <w:del w:id="1377" w:author="James Lucius Haynes" w:date="2011-11-14T08:09:00Z"/>
          <w:rPrChange w:id="1378" w:author="James Lucius Haynes" w:date="2011-11-14T18:51:00Z">
            <w:rPr>
              <w:del w:id="1379" w:author="James Lucius Haynes" w:date="2011-11-14T08:09:00Z"/>
              <w:sz w:val="22"/>
            </w:rPr>
          </w:rPrChange>
        </w:rPr>
      </w:pPr>
      <w:del w:id="1380" w:author="James Lucius Haynes" w:date="2011-11-14T08:09:00Z">
        <w:r w:rsidRPr="00604568" w:rsidDel="00564021">
          <w:rPr>
            <w:rPrChange w:id="1381" w:author="James Lucius Haynes" w:date="2011-11-14T18:51:00Z">
              <w:rPr>
                <w:sz w:val="22"/>
              </w:rPr>
            </w:rPrChange>
          </w:rPr>
          <w:delText>Establish a Big Brother/Big Sister Network between the upperclassmen and freshman</w:delText>
        </w:r>
      </w:del>
    </w:p>
    <w:p w14:paraId="77ACA89E" w14:textId="77777777" w:rsidR="006B429A" w:rsidRPr="00604568" w:rsidDel="00564021" w:rsidRDefault="006B429A">
      <w:pPr>
        <w:rPr>
          <w:del w:id="1382" w:author="James Lucius Haynes" w:date="2011-11-14T08:09:00Z"/>
          <w:rPrChange w:id="1383" w:author="James Lucius Haynes" w:date="2011-11-14T18:51:00Z">
            <w:rPr>
              <w:del w:id="1384" w:author="James Lucius Haynes" w:date="2011-11-14T08:09:00Z"/>
              <w:sz w:val="22"/>
            </w:rPr>
          </w:rPrChange>
        </w:rPr>
      </w:pPr>
    </w:p>
    <w:p w14:paraId="35CDA950" w14:textId="77777777" w:rsidR="006B429A" w:rsidRPr="00604568" w:rsidDel="00564021" w:rsidRDefault="006B429A">
      <w:pPr>
        <w:numPr>
          <w:ilvl w:val="0"/>
          <w:numId w:val="13"/>
        </w:numPr>
        <w:rPr>
          <w:del w:id="1385" w:author="James Lucius Haynes" w:date="2011-11-14T08:09:00Z"/>
          <w:rPrChange w:id="1386" w:author="James Lucius Haynes" w:date="2011-11-14T18:51:00Z">
            <w:rPr>
              <w:del w:id="1387" w:author="James Lucius Haynes" w:date="2011-11-14T08:09:00Z"/>
              <w:sz w:val="22"/>
            </w:rPr>
          </w:rPrChange>
        </w:rPr>
      </w:pPr>
      <w:del w:id="1388" w:author="James Lucius Haynes" w:date="2011-11-14T08:09:00Z">
        <w:r w:rsidRPr="00604568" w:rsidDel="00564021">
          <w:rPr>
            <w:rPrChange w:id="1389" w:author="James Lucius Haynes" w:date="2011-11-14T18:51:00Z">
              <w:rPr>
                <w:sz w:val="22"/>
              </w:rPr>
            </w:rPrChange>
          </w:rPr>
          <w:delText>Organize workshops that are specifically designed to help freshman transition to college life</w:delText>
        </w:r>
      </w:del>
    </w:p>
    <w:p w14:paraId="2DE53BE7" w14:textId="77777777" w:rsidR="006B429A" w:rsidRPr="00604568" w:rsidDel="00564021" w:rsidRDefault="006B429A">
      <w:pPr>
        <w:rPr>
          <w:del w:id="1390" w:author="James Lucius Haynes" w:date="2011-11-14T08:09:00Z"/>
          <w:rPrChange w:id="1391" w:author="James Lucius Haynes" w:date="2011-11-14T18:51:00Z">
            <w:rPr>
              <w:del w:id="1392" w:author="James Lucius Haynes" w:date="2011-11-14T08:09:00Z"/>
              <w:sz w:val="22"/>
            </w:rPr>
          </w:rPrChange>
        </w:rPr>
      </w:pPr>
    </w:p>
    <w:p w14:paraId="4E37DE97" w14:textId="77777777" w:rsidR="006B429A" w:rsidRPr="00604568" w:rsidDel="00564021" w:rsidRDefault="006B429A">
      <w:pPr>
        <w:rPr>
          <w:del w:id="1393" w:author="James Lucius Haynes" w:date="2011-11-14T08:09:00Z"/>
          <w:rPrChange w:id="1394" w:author="James Lucius Haynes" w:date="2011-11-14T18:51:00Z">
            <w:rPr>
              <w:del w:id="1395" w:author="James Lucius Haynes" w:date="2011-11-14T08:09:00Z"/>
              <w:sz w:val="22"/>
            </w:rPr>
          </w:rPrChange>
        </w:rPr>
      </w:pPr>
    </w:p>
    <w:p w14:paraId="5063203F" w14:textId="77777777" w:rsidR="006B429A" w:rsidRPr="00C50852" w:rsidDel="00564021" w:rsidRDefault="006B429A">
      <w:pPr>
        <w:numPr>
          <w:ilvl w:val="0"/>
          <w:numId w:val="10"/>
        </w:numPr>
        <w:rPr>
          <w:del w:id="1396" w:author="James Lucius Haynes" w:date="2011-11-14T08:09:00Z"/>
          <w:b/>
        </w:rPr>
      </w:pPr>
      <w:del w:id="1397" w:author="James Lucius Haynes" w:date="2011-11-14T08:09:00Z">
        <w:r w:rsidRPr="00C50852" w:rsidDel="00564021">
          <w:rPr>
            <w:b/>
          </w:rPr>
          <w:delText>Fundraising Chairperson:</w:delText>
        </w:r>
      </w:del>
    </w:p>
    <w:p w14:paraId="05D8DF1E" w14:textId="77777777" w:rsidR="006B429A" w:rsidRPr="00604568" w:rsidDel="00564021" w:rsidRDefault="006B429A">
      <w:pPr>
        <w:rPr>
          <w:del w:id="1398" w:author="James Lucius Haynes" w:date="2011-11-14T08:09:00Z"/>
          <w:b/>
          <w:rPrChange w:id="1399" w:author="James Lucius Haynes" w:date="2011-11-14T18:51:00Z">
            <w:rPr>
              <w:del w:id="1400" w:author="James Lucius Haynes" w:date="2011-11-14T08:09:00Z"/>
              <w:b/>
              <w:sz w:val="22"/>
            </w:rPr>
          </w:rPrChange>
        </w:rPr>
      </w:pPr>
    </w:p>
    <w:p w14:paraId="6BF42749" w14:textId="77777777" w:rsidR="006B429A" w:rsidRPr="00604568" w:rsidDel="00564021" w:rsidRDefault="006B429A">
      <w:pPr>
        <w:numPr>
          <w:ilvl w:val="0"/>
          <w:numId w:val="14"/>
        </w:numPr>
        <w:rPr>
          <w:del w:id="1401" w:author="James Lucius Haynes" w:date="2011-11-14T08:09:00Z"/>
          <w:rPrChange w:id="1402" w:author="James Lucius Haynes" w:date="2011-11-14T18:51:00Z">
            <w:rPr>
              <w:del w:id="1403" w:author="James Lucius Haynes" w:date="2011-11-14T08:09:00Z"/>
              <w:sz w:val="22"/>
            </w:rPr>
          </w:rPrChange>
        </w:rPr>
      </w:pPr>
      <w:del w:id="1404" w:author="James Lucius Haynes" w:date="2011-11-14T08:09:00Z">
        <w:r w:rsidRPr="00604568" w:rsidDel="00564021">
          <w:rPr>
            <w:rPrChange w:id="1405" w:author="James Lucius Haynes" w:date="2011-11-14T18:51:00Z">
              <w:rPr>
                <w:sz w:val="22"/>
              </w:rPr>
            </w:rPrChange>
          </w:rPr>
          <w:delText>Coordinate all chapter fundraising activities</w:delText>
        </w:r>
      </w:del>
    </w:p>
    <w:p w14:paraId="10940DDD" w14:textId="77777777" w:rsidR="006B429A" w:rsidRPr="00604568" w:rsidDel="00564021" w:rsidRDefault="006B429A">
      <w:pPr>
        <w:rPr>
          <w:del w:id="1406" w:author="James Lucius Haynes" w:date="2011-11-14T08:09:00Z"/>
          <w:rPrChange w:id="1407" w:author="James Lucius Haynes" w:date="2011-11-14T18:51:00Z">
            <w:rPr>
              <w:del w:id="1408" w:author="James Lucius Haynes" w:date="2011-11-14T08:09:00Z"/>
              <w:sz w:val="22"/>
            </w:rPr>
          </w:rPrChange>
        </w:rPr>
      </w:pPr>
    </w:p>
    <w:p w14:paraId="1AE491F5" w14:textId="77777777" w:rsidR="006B429A" w:rsidRPr="00604568" w:rsidDel="00564021" w:rsidRDefault="006B429A">
      <w:pPr>
        <w:numPr>
          <w:ilvl w:val="0"/>
          <w:numId w:val="14"/>
        </w:numPr>
        <w:rPr>
          <w:del w:id="1409" w:author="James Lucius Haynes" w:date="2011-11-14T08:09:00Z"/>
          <w:rPrChange w:id="1410" w:author="James Lucius Haynes" w:date="2011-11-14T18:51:00Z">
            <w:rPr>
              <w:del w:id="1411" w:author="James Lucius Haynes" w:date="2011-11-14T08:09:00Z"/>
              <w:sz w:val="22"/>
            </w:rPr>
          </w:rPrChange>
        </w:rPr>
      </w:pPr>
      <w:del w:id="1412" w:author="James Lucius Haynes" w:date="2011-11-14T08:09:00Z">
        <w:r w:rsidRPr="00604568" w:rsidDel="00564021">
          <w:rPr>
            <w:rPrChange w:id="1413" w:author="James Lucius Haynes" w:date="2011-11-14T18:51:00Z">
              <w:rPr>
                <w:sz w:val="22"/>
              </w:rPr>
            </w:rPrChange>
          </w:rPr>
          <w:delText>Help the chapter to become more self-sufficient</w:delText>
        </w:r>
      </w:del>
    </w:p>
    <w:p w14:paraId="4DC02019" w14:textId="77777777" w:rsidR="006B429A" w:rsidRPr="00604568" w:rsidDel="00564021" w:rsidRDefault="006B429A">
      <w:pPr>
        <w:rPr>
          <w:del w:id="1414" w:author="James Lucius Haynes" w:date="2011-11-14T08:09:00Z"/>
          <w:rPrChange w:id="1415" w:author="James Lucius Haynes" w:date="2011-11-14T18:51:00Z">
            <w:rPr>
              <w:del w:id="1416" w:author="James Lucius Haynes" w:date="2011-11-14T08:09:00Z"/>
              <w:sz w:val="22"/>
            </w:rPr>
          </w:rPrChange>
        </w:rPr>
      </w:pPr>
    </w:p>
    <w:p w14:paraId="5E9C2C7B" w14:textId="77777777" w:rsidR="006B429A" w:rsidRPr="00604568" w:rsidDel="00564021" w:rsidRDefault="006B429A">
      <w:pPr>
        <w:rPr>
          <w:del w:id="1417" w:author="James Lucius Haynes" w:date="2011-11-14T08:09:00Z"/>
          <w:rPrChange w:id="1418" w:author="James Lucius Haynes" w:date="2011-11-14T18:51:00Z">
            <w:rPr>
              <w:del w:id="1419" w:author="James Lucius Haynes" w:date="2011-11-14T08:09:00Z"/>
              <w:sz w:val="22"/>
            </w:rPr>
          </w:rPrChange>
        </w:rPr>
      </w:pPr>
    </w:p>
    <w:p w14:paraId="28635CE0" w14:textId="77777777" w:rsidR="006B429A" w:rsidRPr="00C50852" w:rsidDel="00564021" w:rsidRDefault="006B429A">
      <w:pPr>
        <w:numPr>
          <w:ilvl w:val="0"/>
          <w:numId w:val="10"/>
        </w:numPr>
        <w:rPr>
          <w:del w:id="1420" w:author="James Lucius Haynes" w:date="2011-11-14T08:09:00Z"/>
          <w:b/>
        </w:rPr>
      </w:pPr>
      <w:del w:id="1421" w:author="James Lucius Haynes" w:date="2011-11-14T08:09:00Z">
        <w:r w:rsidRPr="00C50852" w:rsidDel="00564021">
          <w:rPr>
            <w:b/>
          </w:rPr>
          <w:delText>Membership/Social Chairperson:</w:delText>
        </w:r>
      </w:del>
    </w:p>
    <w:p w14:paraId="06EED053" w14:textId="77777777" w:rsidR="006B429A" w:rsidRPr="00604568" w:rsidDel="00564021" w:rsidRDefault="006B429A">
      <w:pPr>
        <w:rPr>
          <w:del w:id="1422" w:author="James Lucius Haynes" w:date="2011-11-14T08:09:00Z"/>
          <w:b/>
          <w:rPrChange w:id="1423" w:author="James Lucius Haynes" w:date="2011-11-14T18:51:00Z">
            <w:rPr>
              <w:del w:id="1424" w:author="James Lucius Haynes" w:date="2011-11-14T08:09:00Z"/>
              <w:b/>
              <w:sz w:val="22"/>
            </w:rPr>
          </w:rPrChange>
        </w:rPr>
      </w:pPr>
    </w:p>
    <w:p w14:paraId="12BAB68E" w14:textId="77777777" w:rsidR="006B429A" w:rsidRPr="00604568" w:rsidDel="00564021" w:rsidRDefault="006B429A">
      <w:pPr>
        <w:numPr>
          <w:ilvl w:val="0"/>
          <w:numId w:val="15"/>
        </w:numPr>
        <w:rPr>
          <w:del w:id="1425" w:author="James Lucius Haynes" w:date="2011-11-14T08:09:00Z"/>
          <w:rPrChange w:id="1426" w:author="James Lucius Haynes" w:date="2011-11-14T18:51:00Z">
            <w:rPr>
              <w:del w:id="1427" w:author="James Lucius Haynes" w:date="2011-11-14T08:09:00Z"/>
              <w:sz w:val="22"/>
            </w:rPr>
          </w:rPrChange>
        </w:rPr>
      </w:pPr>
      <w:del w:id="1428" w:author="James Lucius Haynes" w:date="2011-11-14T08:09:00Z">
        <w:r w:rsidRPr="00604568" w:rsidDel="00564021">
          <w:rPr>
            <w:rPrChange w:id="1429" w:author="James Lucius Haynes" w:date="2011-11-14T18:51:00Z">
              <w:rPr>
                <w:sz w:val="22"/>
              </w:rPr>
            </w:rPrChange>
          </w:rPr>
          <w:delText>Distribute membership information</w:delText>
        </w:r>
      </w:del>
    </w:p>
    <w:p w14:paraId="1FFA141E" w14:textId="77777777" w:rsidR="006B429A" w:rsidRPr="00604568" w:rsidDel="00564021" w:rsidRDefault="006B429A">
      <w:pPr>
        <w:rPr>
          <w:del w:id="1430" w:author="James Lucius Haynes" w:date="2011-11-14T08:09:00Z"/>
          <w:rPrChange w:id="1431" w:author="James Lucius Haynes" w:date="2011-11-14T18:51:00Z">
            <w:rPr>
              <w:del w:id="1432" w:author="James Lucius Haynes" w:date="2011-11-14T08:09:00Z"/>
              <w:sz w:val="22"/>
            </w:rPr>
          </w:rPrChange>
        </w:rPr>
      </w:pPr>
    </w:p>
    <w:p w14:paraId="57E29505" w14:textId="77777777" w:rsidR="006B429A" w:rsidRPr="00604568" w:rsidDel="00564021" w:rsidRDefault="006B429A">
      <w:pPr>
        <w:numPr>
          <w:ilvl w:val="0"/>
          <w:numId w:val="15"/>
        </w:numPr>
        <w:rPr>
          <w:del w:id="1433" w:author="James Lucius Haynes" w:date="2011-11-14T08:09:00Z"/>
          <w:rPrChange w:id="1434" w:author="James Lucius Haynes" w:date="2011-11-14T18:51:00Z">
            <w:rPr>
              <w:del w:id="1435" w:author="James Lucius Haynes" w:date="2011-11-14T08:09:00Z"/>
              <w:sz w:val="22"/>
            </w:rPr>
          </w:rPrChange>
        </w:rPr>
      </w:pPr>
      <w:del w:id="1436" w:author="James Lucius Haynes" w:date="2011-11-14T08:09:00Z">
        <w:r w:rsidRPr="00604568" w:rsidDel="00564021">
          <w:rPr>
            <w:rPrChange w:id="1437" w:author="James Lucius Haynes" w:date="2011-11-14T18:51:00Z">
              <w:rPr>
                <w:sz w:val="22"/>
              </w:rPr>
            </w:rPrChange>
          </w:rPr>
          <w:delText xml:space="preserve">Compile membership statistics and make them available. </w:delText>
        </w:r>
      </w:del>
    </w:p>
    <w:p w14:paraId="2A7BBDA7" w14:textId="77777777" w:rsidR="006B429A" w:rsidRPr="00604568" w:rsidDel="00564021" w:rsidRDefault="006B429A">
      <w:pPr>
        <w:rPr>
          <w:del w:id="1438" w:author="James Lucius Haynes" w:date="2011-11-14T08:09:00Z"/>
          <w:rPrChange w:id="1439" w:author="James Lucius Haynes" w:date="2011-11-14T18:51:00Z">
            <w:rPr>
              <w:del w:id="1440" w:author="James Lucius Haynes" w:date="2011-11-14T08:09:00Z"/>
              <w:sz w:val="22"/>
            </w:rPr>
          </w:rPrChange>
        </w:rPr>
      </w:pPr>
    </w:p>
    <w:p w14:paraId="68278B87" w14:textId="77777777" w:rsidR="006B429A" w:rsidRPr="00604568" w:rsidDel="00564021" w:rsidRDefault="006B429A">
      <w:pPr>
        <w:numPr>
          <w:ilvl w:val="0"/>
          <w:numId w:val="15"/>
        </w:numPr>
        <w:rPr>
          <w:del w:id="1441" w:author="James Lucius Haynes" w:date="2011-11-14T08:09:00Z"/>
          <w:rPrChange w:id="1442" w:author="James Lucius Haynes" w:date="2011-11-14T18:51:00Z">
            <w:rPr>
              <w:del w:id="1443" w:author="James Lucius Haynes" w:date="2011-11-14T08:09:00Z"/>
              <w:sz w:val="22"/>
            </w:rPr>
          </w:rPrChange>
        </w:rPr>
      </w:pPr>
      <w:del w:id="1444" w:author="James Lucius Haynes" w:date="2011-11-14T08:09:00Z">
        <w:r w:rsidRPr="00604568" w:rsidDel="00564021">
          <w:rPr>
            <w:rPrChange w:id="1445" w:author="James Lucius Haynes" w:date="2011-11-14T18:51:00Z">
              <w:rPr>
                <w:sz w:val="22"/>
              </w:rPr>
            </w:rPrChange>
          </w:rPr>
          <w:delText>Plan and implement social activities that will help NSBE members to network with one another</w:delText>
        </w:r>
      </w:del>
    </w:p>
    <w:p w14:paraId="5020AE68" w14:textId="77777777" w:rsidR="006B429A" w:rsidRPr="00604568" w:rsidDel="00564021" w:rsidRDefault="006B429A">
      <w:pPr>
        <w:rPr>
          <w:del w:id="1446" w:author="James Lucius Haynes" w:date="2011-11-14T08:09:00Z"/>
          <w:rPrChange w:id="1447" w:author="James Lucius Haynes" w:date="2011-11-14T18:51:00Z">
            <w:rPr>
              <w:del w:id="1448" w:author="James Lucius Haynes" w:date="2011-11-14T08:09:00Z"/>
              <w:sz w:val="22"/>
            </w:rPr>
          </w:rPrChange>
        </w:rPr>
      </w:pPr>
    </w:p>
    <w:p w14:paraId="10CFA8FF" w14:textId="77777777" w:rsidR="006B429A" w:rsidRPr="00C50852" w:rsidDel="00564021" w:rsidRDefault="006B429A">
      <w:pPr>
        <w:numPr>
          <w:ilvl w:val="0"/>
          <w:numId w:val="10"/>
        </w:numPr>
        <w:rPr>
          <w:del w:id="1449" w:author="James Lucius Haynes" w:date="2011-11-14T08:09:00Z"/>
          <w:b/>
        </w:rPr>
      </w:pPr>
      <w:del w:id="1450" w:author="James Lucius Haynes" w:date="2011-11-14T08:09:00Z">
        <w:r w:rsidRPr="00C50852" w:rsidDel="00564021">
          <w:rPr>
            <w:b/>
          </w:rPr>
          <w:delText>Pre-College Initiative Chairperson:</w:delText>
        </w:r>
      </w:del>
    </w:p>
    <w:p w14:paraId="0992F09E" w14:textId="77777777" w:rsidR="006B429A" w:rsidRPr="00604568" w:rsidDel="00564021" w:rsidRDefault="006B429A">
      <w:pPr>
        <w:rPr>
          <w:del w:id="1451" w:author="James Lucius Haynes" w:date="2011-11-14T08:09:00Z"/>
          <w:b/>
          <w:rPrChange w:id="1452" w:author="James Lucius Haynes" w:date="2011-11-14T18:51:00Z">
            <w:rPr>
              <w:del w:id="1453" w:author="James Lucius Haynes" w:date="2011-11-14T08:09:00Z"/>
              <w:b/>
              <w:sz w:val="22"/>
            </w:rPr>
          </w:rPrChange>
        </w:rPr>
      </w:pPr>
    </w:p>
    <w:p w14:paraId="652596CB" w14:textId="77777777" w:rsidR="006B429A" w:rsidRPr="00604568" w:rsidDel="00564021" w:rsidRDefault="006B429A">
      <w:pPr>
        <w:numPr>
          <w:ilvl w:val="0"/>
          <w:numId w:val="16"/>
        </w:numPr>
        <w:rPr>
          <w:del w:id="1454" w:author="James Lucius Haynes" w:date="2011-11-14T08:09:00Z"/>
          <w:rPrChange w:id="1455" w:author="James Lucius Haynes" w:date="2011-11-14T18:51:00Z">
            <w:rPr>
              <w:del w:id="1456" w:author="James Lucius Haynes" w:date="2011-11-14T08:09:00Z"/>
              <w:sz w:val="22"/>
            </w:rPr>
          </w:rPrChange>
        </w:rPr>
      </w:pPr>
      <w:del w:id="1457" w:author="James Lucius Haynes" w:date="2011-11-14T08:09:00Z">
        <w:r w:rsidRPr="00604568" w:rsidDel="00564021">
          <w:rPr>
            <w:rPrChange w:id="1458" w:author="James Lucius Haynes" w:date="2011-11-14T18:51:00Z">
              <w:rPr>
                <w:sz w:val="22"/>
              </w:rPr>
            </w:rPrChange>
          </w:rPr>
          <w:delText>Create and maintain a database of PCI students and high school counselors in the Greensboro area</w:delText>
        </w:r>
      </w:del>
    </w:p>
    <w:p w14:paraId="6E16C8D4" w14:textId="77777777" w:rsidR="006B429A" w:rsidRPr="00604568" w:rsidDel="00564021" w:rsidRDefault="006B429A">
      <w:pPr>
        <w:rPr>
          <w:del w:id="1459" w:author="James Lucius Haynes" w:date="2011-11-14T08:09:00Z"/>
          <w:rPrChange w:id="1460" w:author="James Lucius Haynes" w:date="2011-11-14T18:51:00Z">
            <w:rPr>
              <w:del w:id="1461" w:author="James Lucius Haynes" w:date="2011-11-14T08:09:00Z"/>
              <w:sz w:val="22"/>
            </w:rPr>
          </w:rPrChange>
        </w:rPr>
      </w:pPr>
    </w:p>
    <w:p w14:paraId="7B235A1C" w14:textId="77777777" w:rsidR="006B429A" w:rsidRPr="00604568" w:rsidDel="00564021" w:rsidRDefault="006B429A">
      <w:pPr>
        <w:numPr>
          <w:ilvl w:val="0"/>
          <w:numId w:val="16"/>
        </w:numPr>
        <w:rPr>
          <w:del w:id="1462" w:author="James Lucius Haynes" w:date="2011-11-14T08:09:00Z"/>
          <w:rPrChange w:id="1463" w:author="James Lucius Haynes" w:date="2011-11-14T18:51:00Z">
            <w:rPr>
              <w:del w:id="1464" w:author="James Lucius Haynes" w:date="2011-11-14T08:09:00Z"/>
              <w:sz w:val="22"/>
            </w:rPr>
          </w:rPrChange>
        </w:rPr>
      </w:pPr>
      <w:del w:id="1465" w:author="James Lucius Haynes" w:date="2011-11-14T08:09:00Z">
        <w:r w:rsidRPr="00604568" w:rsidDel="00564021">
          <w:rPr>
            <w:rPrChange w:id="1466" w:author="James Lucius Haynes" w:date="2011-11-14T18:51:00Z">
              <w:rPr>
                <w:sz w:val="22"/>
              </w:rPr>
            </w:rPrChange>
          </w:rPr>
          <w:delText>Maintain a strong relationship between the chapter and area high schools</w:delText>
        </w:r>
      </w:del>
    </w:p>
    <w:p w14:paraId="1644CFFF" w14:textId="77777777" w:rsidR="006B429A" w:rsidRPr="00604568" w:rsidDel="00564021" w:rsidRDefault="006B429A">
      <w:pPr>
        <w:rPr>
          <w:del w:id="1467" w:author="James Lucius Haynes" w:date="2011-11-14T08:09:00Z"/>
          <w:rPrChange w:id="1468" w:author="James Lucius Haynes" w:date="2011-11-14T18:51:00Z">
            <w:rPr>
              <w:del w:id="1469" w:author="James Lucius Haynes" w:date="2011-11-14T08:09:00Z"/>
              <w:sz w:val="22"/>
            </w:rPr>
          </w:rPrChange>
        </w:rPr>
      </w:pPr>
    </w:p>
    <w:p w14:paraId="68EC2BCC" w14:textId="77777777" w:rsidR="006B429A" w:rsidRPr="00604568" w:rsidDel="00564021" w:rsidRDefault="006B429A">
      <w:pPr>
        <w:numPr>
          <w:ilvl w:val="0"/>
          <w:numId w:val="16"/>
        </w:numPr>
        <w:rPr>
          <w:del w:id="1470" w:author="James Lucius Haynes" w:date="2011-11-14T08:09:00Z"/>
          <w:rPrChange w:id="1471" w:author="James Lucius Haynes" w:date="2011-11-14T18:51:00Z">
            <w:rPr>
              <w:del w:id="1472" w:author="James Lucius Haynes" w:date="2011-11-14T08:09:00Z"/>
              <w:sz w:val="22"/>
            </w:rPr>
          </w:rPrChange>
        </w:rPr>
      </w:pPr>
      <w:del w:id="1473" w:author="James Lucius Haynes" w:date="2011-11-14T08:09:00Z">
        <w:r w:rsidRPr="00604568" w:rsidDel="00564021">
          <w:rPr>
            <w:rPrChange w:id="1474" w:author="James Lucius Haynes" w:date="2011-11-14T18:51:00Z">
              <w:rPr>
                <w:sz w:val="22"/>
              </w:rPr>
            </w:rPrChange>
          </w:rPr>
          <w:delText>Develop a mentor program with PCI students and NSBE membership</w:delText>
        </w:r>
      </w:del>
    </w:p>
    <w:p w14:paraId="475919DC" w14:textId="77777777" w:rsidR="006B429A" w:rsidRPr="00604568" w:rsidDel="00564021" w:rsidRDefault="006B429A">
      <w:pPr>
        <w:rPr>
          <w:del w:id="1475" w:author="James Lucius Haynes" w:date="2011-11-14T08:09:00Z"/>
          <w:rPrChange w:id="1476" w:author="James Lucius Haynes" w:date="2011-11-14T18:51:00Z">
            <w:rPr>
              <w:del w:id="1477" w:author="James Lucius Haynes" w:date="2011-11-14T08:09:00Z"/>
              <w:sz w:val="22"/>
            </w:rPr>
          </w:rPrChange>
        </w:rPr>
      </w:pPr>
    </w:p>
    <w:p w14:paraId="4041E437" w14:textId="77777777" w:rsidR="006B429A" w:rsidRPr="00604568" w:rsidDel="00564021" w:rsidRDefault="006B429A">
      <w:pPr>
        <w:numPr>
          <w:ilvl w:val="0"/>
          <w:numId w:val="16"/>
        </w:numPr>
        <w:rPr>
          <w:del w:id="1478" w:author="James Lucius Haynes" w:date="2011-11-14T08:09:00Z"/>
          <w:rPrChange w:id="1479" w:author="James Lucius Haynes" w:date="2011-11-14T18:51:00Z">
            <w:rPr>
              <w:del w:id="1480" w:author="James Lucius Haynes" w:date="2011-11-14T08:09:00Z"/>
              <w:sz w:val="22"/>
            </w:rPr>
          </w:rPrChange>
        </w:rPr>
      </w:pPr>
      <w:del w:id="1481" w:author="James Lucius Haynes" w:date="2011-11-14T08:09:00Z">
        <w:r w:rsidRPr="00604568" w:rsidDel="00564021">
          <w:rPr>
            <w:rPrChange w:id="1482" w:author="James Lucius Haynes" w:date="2011-11-14T18:51:00Z">
              <w:rPr>
                <w:sz w:val="22"/>
              </w:rPr>
            </w:rPrChange>
          </w:rPr>
          <w:delText>Organize financial aid and college selection workshops</w:delText>
        </w:r>
      </w:del>
    </w:p>
    <w:p w14:paraId="3ADCDCE9" w14:textId="77777777" w:rsidR="006B429A" w:rsidRPr="00604568" w:rsidDel="00564021" w:rsidRDefault="006B429A">
      <w:pPr>
        <w:rPr>
          <w:del w:id="1483" w:author="James Lucius Haynes" w:date="2011-11-14T08:09:00Z"/>
          <w:rPrChange w:id="1484" w:author="James Lucius Haynes" w:date="2011-11-14T18:51:00Z">
            <w:rPr>
              <w:del w:id="1485" w:author="James Lucius Haynes" w:date="2011-11-14T08:09:00Z"/>
              <w:sz w:val="22"/>
            </w:rPr>
          </w:rPrChange>
        </w:rPr>
      </w:pPr>
    </w:p>
    <w:p w14:paraId="4613A2B2" w14:textId="77777777" w:rsidR="006B429A" w:rsidRPr="000A5CE1" w:rsidDel="00564021" w:rsidRDefault="006B429A">
      <w:pPr>
        <w:numPr>
          <w:ilvl w:val="0"/>
          <w:numId w:val="10"/>
        </w:numPr>
        <w:rPr>
          <w:del w:id="1486" w:author="James Lucius Haynes" w:date="2011-11-14T08:09:00Z"/>
          <w:b/>
        </w:rPr>
      </w:pPr>
      <w:del w:id="1487" w:author="James Lucius Haynes" w:date="2011-11-14T08:09:00Z">
        <w:r w:rsidRPr="00C50852" w:rsidDel="00564021">
          <w:rPr>
            <w:b/>
          </w:rPr>
          <w:delText>Publication</w:delText>
        </w:r>
        <w:r w:rsidR="00C44336" w:rsidRPr="001D612C" w:rsidDel="00564021">
          <w:rPr>
            <w:b/>
          </w:rPr>
          <w:delText>s</w:delText>
        </w:r>
        <w:r w:rsidRPr="000A5CE1" w:rsidDel="00564021">
          <w:rPr>
            <w:b/>
          </w:rPr>
          <w:delText xml:space="preserve"> Chairperson:</w:delText>
        </w:r>
      </w:del>
    </w:p>
    <w:p w14:paraId="7A556E83" w14:textId="77777777" w:rsidR="006B429A" w:rsidRPr="00604568" w:rsidDel="00564021" w:rsidRDefault="006B429A">
      <w:pPr>
        <w:ind w:left="720"/>
        <w:rPr>
          <w:del w:id="1488" w:author="James Lucius Haynes" w:date="2011-11-14T08:09:00Z"/>
          <w:b/>
          <w:rPrChange w:id="1489" w:author="James Lucius Haynes" w:date="2011-11-14T18:51:00Z">
            <w:rPr>
              <w:del w:id="1490" w:author="James Lucius Haynes" w:date="2011-11-14T08:09:00Z"/>
              <w:b/>
              <w:sz w:val="22"/>
            </w:rPr>
          </w:rPrChange>
        </w:rPr>
      </w:pPr>
    </w:p>
    <w:p w14:paraId="3A7D8E5A" w14:textId="77777777" w:rsidR="006B429A" w:rsidRPr="00604568" w:rsidDel="00564021" w:rsidRDefault="006B429A">
      <w:pPr>
        <w:rPr>
          <w:del w:id="1491" w:author="James Lucius Haynes" w:date="2011-11-14T08:09:00Z"/>
          <w:b/>
          <w:color w:val="000000"/>
          <w:rPrChange w:id="1492" w:author="James Lucius Haynes" w:date="2011-11-14T18:51:00Z">
            <w:rPr>
              <w:del w:id="1493" w:author="James Lucius Haynes" w:date="2011-11-14T08:09:00Z"/>
              <w:b/>
              <w:color w:val="000000"/>
              <w:sz w:val="22"/>
            </w:rPr>
          </w:rPrChange>
        </w:rPr>
      </w:pPr>
    </w:p>
    <w:p w14:paraId="7DCAE8C9" w14:textId="77777777" w:rsidR="006B429A" w:rsidRPr="00604568" w:rsidDel="00564021" w:rsidRDefault="006B429A">
      <w:pPr>
        <w:numPr>
          <w:ilvl w:val="0"/>
          <w:numId w:val="36"/>
        </w:numPr>
        <w:rPr>
          <w:del w:id="1494" w:author="James Lucius Haynes" w:date="2011-11-14T08:09:00Z"/>
          <w:color w:val="000000"/>
          <w:rPrChange w:id="1495" w:author="James Lucius Haynes" w:date="2011-11-14T18:51:00Z">
            <w:rPr>
              <w:del w:id="1496" w:author="James Lucius Haynes" w:date="2011-11-14T08:09:00Z"/>
              <w:color w:val="000000"/>
              <w:sz w:val="22"/>
            </w:rPr>
          </w:rPrChange>
        </w:rPr>
      </w:pPr>
      <w:del w:id="1497" w:author="James Lucius Haynes" w:date="2011-11-14T08:09:00Z">
        <w:r w:rsidRPr="00604568" w:rsidDel="00564021">
          <w:rPr>
            <w:color w:val="000000"/>
            <w:rPrChange w:id="1498" w:author="James Lucius Haynes" w:date="2011-11-14T18:51:00Z">
              <w:rPr>
                <w:color w:val="000000"/>
                <w:sz w:val="22"/>
              </w:rPr>
            </w:rPrChange>
          </w:rPr>
          <w:delText>Publish Chapter newsletters.</w:delText>
        </w:r>
      </w:del>
    </w:p>
    <w:p w14:paraId="6C515BE8" w14:textId="77777777" w:rsidR="006B429A" w:rsidRPr="00604568" w:rsidDel="00564021" w:rsidRDefault="006B429A">
      <w:pPr>
        <w:ind w:left="720"/>
        <w:rPr>
          <w:del w:id="1499" w:author="James Lucius Haynes" w:date="2011-11-14T08:09:00Z"/>
          <w:color w:val="000000"/>
          <w:rPrChange w:id="1500" w:author="James Lucius Haynes" w:date="2011-11-14T18:51:00Z">
            <w:rPr>
              <w:del w:id="1501" w:author="James Lucius Haynes" w:date="2011-11-14T08:09:00Z"/>
              <w:color w:val="000000"/>
              <w:sz w:val="22"/>
            </w:rPr>
          </w:rPrChange>
        </w:rPr>
      </w:pPr>
    </w:p>
    <w:p w14:paraId="083FBAE9" w14:textId="77777777" w:rsidR="006B429A" w:rsidRPr="00604568" w:rsidDel="00564021" w:rsidRDefault="006B429A">
      <w:pPr>
        <w:numPr>
          <w:ilvl w:val="0"/>
          <w:numId w:val="36"/>
        </w:numPr>
        <w:rPr>
          <w:del w:id="1502" w:author="James Lucius Haynes" w:date="2011-11-14T08:09:00Z"/>
          <w:color w:val="000000"/>
          <w:rPrChange w:id="1503" w:author="James Lucius Haynes" w:date="2011-11-14T18:51:00Z">
            <w:rPr>
              <w:del w:id="1504" w:author="James Lucius Haynes" w:date="2011-11-14T08:09:00Z"/>
              <w:color w:val="000000"/>
              <w:sz w:val="22"/>
            </w:rPr>
          </w:rPrChange>
        </w:rPr>
      </w:pPr>
      <w:del w:id="1505" w:author="James Lucius Haynes" w:date="2011-11-14T08:09:00Z">
        <w:r w:rsidRPr="00604568" w:rsidDel="00564021">
          <w:rPr>
            <w:color w:val="000000"/>
            <w:rPrChange w:id="1506" w:author="James Lucius Haynes" w:date="2011-11-14T18:51:00Z">
              <w:rPr>
                <w:color w:val="000000"/>
                <w:sz w:val="22"/>
              </w:rPr>
            </w:rPrChange>
          </w:rPr>
          <w:delText>Develop and produce a Chapter brochure.</w:delText>
        </w:r>
      </w:del>
    </w:p>
    <w:p w14:paraId="0FF23837" w14:textId="77777777" w:rsidR="006B429A" w:rsidRPr="00604568" w:rsidDel="00564021" w:rsidRDefault="006B429A">
      <w:pPr>
        <w:ind w:left="720"/>
        <w:rPr>
          <w:del w:id="1507" w:author="James Lucius Haynes" w:date="2011-11-14T08:09:00Z"/>
          <w:color w:val="000000"/>
          <w:rPrChange w:id="1508" w:author="James Lucius Haynes" w:date="2011-11-14T18:51:00Z">
            <w:rPr>
              <w:del w:id="1509" w:author="James Lucius Haynes" w:date="2011-11-14T08:09:00Z"/>
              <w:color w:val="000000"/>
              <w:sz w:val="22"/>
            </w:rPr>
          </w:rPrChange>
        </w:rPr>
      </w:pPr>
    </w:p>
    <w:p w14:paraId="5A6358F7" w14:textId="77777777" w:rsidR="006B429A" w:rsidRPr="00604568" w:rsidDel="00564021" w:rsidRDefault="006B429A">
      <w:pPr>
        <w:numPr>
          <w:ilvl w:val="0"/>
          <w:numId w:val="36"/>
        </w:numPr>
        <w:rPr>
          <w:del w:id="1510" w:author="James Lucius Haynes" w:date="2011-11-14T08:09:00Z"/>
          <w:color w:val="000000"/>
          <w:rPrChange w:id="1511" w:author="James Lucius Haynes" w:date="2011-11-14T18:51:00Z">
            <w:rPr>
              <w:del w:id="1512" w:author="James Lucius Haynes" w:date="2011-11-14T08:09:00Z"/>
              <w:color w:val="000000"/>
              <w:sz w:val="22"/>
            </w:rPr>
          </w:rPrChange>
        </w:rPr>
      </w:pPr>
      <w:del w:id="1513" w:author="James Lucius Haynes" w:date="2011-11-14T08:09:00Z">
        <w:r w:rsidRPr="00604568" w:rsidDel="00564021">
          <w:rPr>
            <w:color w:val="000000"/>
            <w:rPrChange w:id="1514" w:author="James Lucius Haynes" w:date="2011-11-14T18:51:00Z">
              <w:rPr>
                <w:color w:val="000000"/>
                <w:sz w:val="22"/>
              </w:rPr>
            </w:rPrChange>
          </w:rPr>
          <w:delText>Develop a mechanism for establishing and sustaining new chapter publications.</w:delText>
        </w:r>
      </w:del>
    </w:p>
    <w:p w14:paraId="3058E468" w14:textId="77777777" w:rsidR="006B429A" w:rsidRPr="00604568" w:rsidDel="00564021" w:rsidRDefault="006B429A">
      <w:pPr>
        <w:rPr>
          <w:del w:id="1515" w:author="James Lucius Haynes" w:date="2011-11-14T08:09:00Z"/>
          <w:color w:val="000000"/>
          <w:rPrChange w:id="1516" w:author="James Lucius Haynes" w:date="2011-11-14T18:51:00Z">
            <w:rPr>
              <w:del w:id="1517" w:author="James Lucius Haynes" w:date="2011-11-14T08:09:00Z"/>
              <w:color w:val="000000"/>
              <w:sz w:val="22"/>
            </w:rPr>
          </w:rPrChange>
        </w:rPr>
      </w:pPr>
    </w:p>
    <w:p w14:paraId="5D3F3A1A" w14:textId="77777777" w:rsidR="006B429A" w:rsidRPr="00C50852" w:rsidDel="00564021" w:rsidRDefault="006B429A">
      <w:pPr>
        <w:numPr>
          <w:ilvl w:val="0"/>
          <w:numId w:val="10"/>
        </w:numPr>
        <w:rPr>
          <w:del w:id="1518" w:author="James Lucius Haynes" w:date="2011-11-14T08:09:00Z"/>
          <w:b/>
          <w:color w:val="000000"/>
        </w:rPr>
      </w:pPr>
      <w:del w:id="1519" w:author="James Lucius Haynes" w:date="2011-11-14T08:09:00Z">
        <w:r w:rsidRPr="00C50852" w:rsidDel="00564021">
          <w:rPr>
            <w:b/>
            <w:color w:val="000000"/>
          </w:rPr>
          <w:delText>Public Relations Chairperson:</w:delText>
        </w:r>
      </w:del>
    </w:p>
    <w:p w14:paraId="5DA4ECDB" w14:textId="77777777" w:rsidR="006B429A" w:rsidRPr="00604568" w:rsidDel="00564021" w:rsidRDefault="006B429A">
      <w:pPr>
        <w:ind w:left="720"/>
        <w:rPr>
          <w:del w:id="1520" w:author="James Lucius Haynes" w:date="2011-11-14T08:09:00Z"/>
          <w:b/>
          <w:color w:val="000000"/>
          <w:rPrChange w:id="1521" w:author="James Lucius Haynes" w:date="2011-11-14T18:51:00Z">
            <w:rPr>
              <w:del w:id="1522" w:author="James Lucius Haynes" w:date="2011-11-14T08:09:00Z"/>
              <w:b/>
              <w:color w:val="000000"/>
              <w:sz w:val="22"/>
            </w:rPr>
          </w:rPrChange>
        </w:rPr>
      </w:pPr>
    </w:p>
    <w:p w14:paraId="1B1F7F9A" w14:textId="77777777" w:rsidR="006B429A" w:rsidRPr="00604568" w:rsidDel="00564021" w:rsidRDefault="006B429A">
      <w:pPr>
        <w:ind w:left="720"/>
        <w:rPr>
          <w:del w:id="1523" w:author="James Lucius Haynes" w:date="2011-11-14T08:09:00Z"/>
          <w:b/>
          <w:color w:val="000000"/>
          <w:rPrChange w:id="1524" w:author="James Lucius Haynes" w:date="2011-11-14T18:51:00Z">
            <w:rPr>
              <w:del w:id="1525" w:author="James Lucius Haynes" w:date="2011-11-14T08:09:00Z"/>
              <w:b/>
              <w:color w:val="000000"/>
              <w:sz w:val="22"/>
            </w:rPr>
          </w:rPrChange>
        </w:rPr>
      </w:pPr>
    </w:p>
    <w:p w14:paraId="226EFBF5" w14:textId="77777777" w:rsidR="006B429A" w:rsidRPr="00604568" w:rsidDel="00564021" w:rsidRDefault="006B429A">
      <w:pPr>
        <w:numPr>
          <w:ilvl w:val="0"/>
          <w:numId w:val="35"/>
        </w:numPr>
        <w:rPr>
          <w:del w:id="1526" w:author="James Lucius Haynes" w:date="2011-11-14T08:09:00Z"/>
          <w:color w:val="000000"/>
          <w:rPrChange w:id="1527" w:author="James Lucius Haynes" w:date="2011-11-14T18:51:00Z">
            <w:rPr>
              <w:del w:id="1528" w:author="James Lucius Haynes" w:date="2011-11-14T08:09:00Z"/>
              <w:color w:val="000000"/>
              <w:sz w:val="22"/>
            </w:rPr>
          </w:rPrChange>
        </w:rPr>
      </w:pPr>
      <w:del w:id="1529" w:author="James Lucius Haynes" w:date="2011-11-14T08:09:00Z">
        <w:r w:rsidRPr="00604568" w:rsidDel="00564021">
          <w:rPr>
            <w:color w:val="000000"/>
            <w:rPrChange w:id="1530" w:author="James Lucius Haynes" w:date="2011-11-14T18:51:00Z">
              <w:rPr>
                <w:color w:val="000000"/>
                <w:sz w:val="22"/>
              </w:rPr>
            </w:rPrChange>
          </w:rPr>
          <w:delText>Keep the membership informed of all NSBE functions.</w:delText>
        </w:r>
      </w:del>
    </w:p>
    <w:p w14:paraId="16C4A4A6" w14:textId="77777777" w:rsidR="006B429A" w:rsidRPr="00604568" w:rsidDel="00564021" w:rsidRDefault="006B429A">
      <w:pPr>
        <w:ind w:left="720"/>
        <w:rPr>
          <w:del w:id="1531" w:author="James Lucius Haynes" w:date="2011-11-14T08:09:00Z"/>
          <w:color w:val="000000"/>
          <w:rPrChange w:id="1532" w:author="James Lucius Haynes" w:date="2011-11-14T18:51:00Z">
            <w:rPr>
              <w:del w:id="1533" w:author="James Lucius Haynes" w:date="2011-11-14T08:09:00Z"/>
              <w:color w:val="000000"/>
              <w:sz w:val="22"/>
            </w:rPr>
          </w:rPrChange>
        </w:rPr>
      </w:pPr>
    </w:p>
    <w:p w14:paraId="10ED2217" w14:textId="77777777" w:rsidR="006B429A" w:rsidRPr="00604568" w:rsidDel="00564021" w:rsidRDefault="006B429A">
      <w:pPr>
        <w:numPr>
          <w:ilvl w:val="0"/>
          <w:numId w:val="35"/>
        </w:numPr>
        <w:rPr>
          <w:del w:id="1534" w:author="James Lucius Haynes" w:date="2011-11-14T08:09:00Z"/>
          <w:color w:val="000000"/>
          <w:rPrChange w:id="1535" w:author="James Lucius Haynes" w:date="2011-11-14T18:51:00Z">
            <w:rPr>
              <w:del w:id="1536" w:author="James Lucius Haynes" w:date="2011-11-14T08:09:00Z"/>
              <w:color w:val="000000"/>
              <w:sz w:val="22"/>
            </w:rPr>
          </w:rPrChange>
        </w:rPr>
      </w:pPr>
      <w:del w:id="1537" w:author="James Lucius Haynes" w:date="2011-11-14T08:09:00Z">
        <w:r w:rsidRPr="00604568" w:rsidDel="00564021">
          <w:rPr>
            <w:color w:val="000000"/>
            <w:rPrChange w:id="1538" w:author="James Lucius Haynes" w:date="2011-11-14T18:51:00Z">
              <w:rPr>
                <w:color w:val="000000"/>
                <w:sz w:val="22"/>
              </w:rPr>
            </w:rPrChange>
          </w:rPr>
          <w:delText>Inform the community NSBE events.</w:delText>
        </w:r>
      </w:del>
    </w:p>
    <w:p w14:paraId="74417F27" w14:textId="77777777" w:rsidR="006B429A" w:rsidRPr="00604568" w:rsidDel="00564021" w:rsidRDefault="006B429A">
      <w:pPr>
        <w:ind w:left="720"/>
        <w:rPr>
          <w:del w:id="1539" w:author="James Lucius Haynes" w:date="2011-11-14T08:09:00Z"/>
          <w:color w:val="000000"/>
          <w:rPrChange w:id="1540" w:author="James Lucius Haynes" w:date="2011-11-14T18:51:00Z">
            <w:rPr>
              <w:del w:id="1541" w:author="James Lucius Haynes" w:date="2011-11-14T08:09:00Z"/>
              <w:color w:val="000000"/>
              <w:sz w:val="22"/>
            </w:rPr>
          </w:rPrChange>
        </w:rPr>
      </w:pPr>
    </w:p>
    <w:p w14:paraId="0FB80138" w14:textId="77777777" w:rsidR="006B429A" w:rsidRPr="00604568" w:rsidDel="00564021" w:rsidRDefault="006B429A">
      <w:pPr>
        <w:numPr>
          <w:ilvl w:val="0"/>
          <w:numId w:val="35"/>
        </w:numPr>
        <w:rPr>
          <w:del w:id="1542" w:author="James Lucius Haynes" w:date="2011-11-14T08:09:00Z"/>
          <w:color w:val="000000"/>
          <w:rPrChange w:id="1543" w:author="James Lucius Haynes" w:date="2011-11-14T18:51:00Z">
            <w:rPr>
              <w:del w:id="1544" w:author="James Lucius Haynes" w:date="2011-11-14T08:09:00Z"/>
              <w:color w:val="000000"/>
              <w:sz w:val="22"/>
            </w:rPr>
          </w:rPrChange>
        </w:rPr>
      </w:pPr>
      <w:del w:id="1545" w:author="James Lucius Haynes" w:date="2011-11-14T08:09:00Z">
        <w:r w:rsidRPr="00604568" w:rsidDel="00564021">
          <w:rPr>
            <w:color w:val="000000"/>
            <w:rPrChange w:id="1546" w:author="James Lucius Haynes" w:date="2011-11-14T18:51:00Z">
              <w:rPr>
                <w:color w:val="000000"/>
                <w:sz w:val="22"/>
              </w:rPr>
            </w:rPrChange>
          </w:rPr>
          <w:delText>Assist the Finance Chairperson in his/her duties</w:delText>
        </w:r>
      </w:del>
    </w:p>
    <w:p w14:paraId="2113732C" w14:textId="77777777" w:rsidR="006B429A" w:rsidRPr="00604568" w:rsidDel="00564021" w:rsidRDefault="006B429A">
      <w:pPr>
        <w:ind w:left="720"/>
        <w:rPr>
          <w:del w:id="1547" w:author="James Lucius Haynes" w:date="2011-11-14T08:09:00Z"/>
          <w:b/>
          <w:color w:val="000000"/>
          <w:rPrChange w:id="1548" w:author="James Lucius Haynes" w:date="2011-11-14T18:51:00Z">
            <w:rPr>
              <w:del w:id="1549" w:author="James Lucius Haynes" w:date="2011-11-14T08:09:00Z"/>
              <w:b/>
              <w:color w:val="000000"/>
              <w:sz w:val="22"/>
            </w:rPr>
          </w:rPrChange>
        </w:rPr>
      </w:pPr>
    </w:p>
    <w:p w14:paraId="023630CF" w14:textId="77777777" w:rsidR="006B429A" w:rsidRPr="00C50852" w:rsidDel="00564021" w:rsidRDefault="006B429A">
      <w:pPr>
        <w:numPr>
          <w:ilvl w:val="0"/>
          <w:numId w:val="10"/>
        </w:numPr>
        <w:rPr>
          <w:del w:id="1550" w:author="James Lucius Haynes" w:date="2011-11-14T08:09:00Z"/>
          <w:b/>
        </w:rPr>
      </w:pPr>
      <w:del w:id="1551" w:author="James Lucius Haynes" w:date="2011-11-14T08:09:00Z">
        <w:r w:rsidRPr="00C50852" w:rsidDel="00564021">
          <w:rPr>
            <w:b/>
          </w:rPr>
          <w:delText xml:space="preserve">Telecommunication Chairperson:       </w:delText>
        </w:r>
      </w:del>
    </w:p>
    <w:p w14:paraId="73FB3629" w14:textId="77777777" w:rsidR="006B429A" w:rsidRPr="00604568" w:rsidDel="00564021" w:rsidRDefault="006B429A">
      <w:pPr>
        <w:rPr>
          <w:del w:id="1552" w:author="James Lucius Haynes" w:date="2011-11-14T08:09:00Z"/>
          <w:b/>
          <w:rPrChange w:id="1553" w:author="James Lucius Haynes" w:date="2011-11-14T18:51:00Z">
            <w:rPr>
              <w:del w:id="1554" w:author="James Lucius Haynes" w:date="2011-11-14T08:09:00Z"/>
              <w:b/>
              <w:sz w:val="22"/>
            </w:rPr>
          </w:rPrChange>
        </w:rPr>
      </w:pPr>
    </w:p>
    <w:p w14:paraId="0759AF3F" w14:textId="77777777" w:rsidR="006B429A" w:rsidRPr="00604568" w:rsidDel="00564021" w:rsidRDefault="006B429A">
      <w:pPr>
        <w:numPr>
          <w:ilvl w:val="0"/>
          <w:numId w:val="18"/>
        </w:numPr>
        <w:rPr>
          <w:del w:id="1555" w:author="James Lucius Haynes" w:date="2011-11-14T08:09:00Z"/>
          <w:rPrChange w:id="1556" w:author="James Lucius Haynes" w:date="2011-11-14T18:51:00Z">
            <w:rPr>
              <w:del w:id="1557" w:author="James Lucius Haynes" w:date="2011-11-14T08:09:00Z"/>
              <w:sz w:val="22"/>
            </w:rPr>
          </w:rPrChange>
        </w:rPr>
      </w:pPr>
      <w:del w:id="1558" w:author="James Lucius Haynes" w:date="2011-11-14T08:09:00Z">
        <w:r w:rsidRPr="00604568" w:rsidDel="00564021">
          <w:rPr>
            <w:rPrChange w:id="1559" w:author="James Lucius Haynes" w:date="2011-11-14T18:51:00Z">
              <w:rPr>
                <w:sz w:val="22"/>
              </w:rPr>
            </w:rPrChange>
          </w:rPr>
          <w:delText>Supply computer and web support for the Chapter.</w:delText>
        </w:r>
      </w:del>
    </w:p>
    <w:p w14:paraId="16A4C11B" w14:textId="77777777" w:rsidR="006B429A" w:rsidRPr="00604568" w:rsidDel="00564021" w:rsidRDefault="006B429A">
      <w:pPr>
        <w:rPr>
          <w:del w:id="1560" w:author="James Lucius Haynes" w:date="2011-11-14T08:09:00Z"/>
          <w:rPrChange w:id="1561" w:author="James Lucius Haynes" w:date="2011-11-14T18:51:00Z">
            <w:rPr>
              <w:del w:id="1562" w:author="James Lucius Haynes" w:date="2011-11-14T08:09:00Z"/>
              <w:sz w:val="22"/>
            </w:rPr>
          </w:rPrChange>
        </w:rPr>
      </w:pPr>
    </w:p>
    <w:p w14:paraId="4990EBA5" w14:textId="77777777" w:rsidR="006B429A" w:rsidRPr="00604568" w:rsidDel="00564021" w:rsidRDefault="006B429A">
      <w:pPr>
        <w:numPr>
          <w:ilvl w:val="0"/>
          <w:numId w:val="18"/>
        </w:numPr>
        <w:rPr>
          <w:del w:id="1563" w:author="James Lucius Haynes" w:date="2011-11-14T08:09:00Z"/>
          <w:rPrChange w:id="1564" w:author="James Lucius Haynes" w:date="2011-11-14T18:51:00Z">
            <w:rPr>
              <w:del w:id="1565" w:author="James Lucius Haynes" w:date="2011-11-14T08:09:00Z"/>
              <w:sz w:val="22"/>
            </w:rPr>
          </w:rPrChange>
        </w:rPr>
      </w:pPr>
      <w:del w:id="1566" w:author="James Lucius Haynes" w:date="2011-11-14T08:09:00Z">
        <w:r w:rsidRPr="00604568" w:rsidDel="00564021">
          <w:rPr>
            <w:rPrChange w:id="1567" w:author="James Lucius Haynes" w:date="2011-11-14T18:51:00Z">
              <w:rPr>
                <w:sz w:val="22"/>
              </w:rPr>
            </w:rPrChange>
          </w:rPr>
          <w:delText>Maintain and update the chapter website</w:delText>
        </w:r>
      </w:del>
    </w:p>
    <w:p w14:paraId="57ACF3AE" w14:textId="77777777" w:rsidR="006B429A" w:rsidRPr="00604568" w:rsidDel="00564021" w:rsidRDefault="006B429A">
      <w:pPr>
        <w:ind w:left="1440"/>
        <w:rPr>
          <w:del w:id="1568" w:author="James Lucius Haynes" w:date="2011-11-14T08:09:00Z"/>
          <w:rPrChange w:id="1569" w:author="James Lucius Haynes" w:date="2011-11-14T18:51:00Z">
            <w:rPr>
              <w:del w:id="1570" w:author="James Lucius Haynes" w:date="2011-11-14T08:09:00Z"/>
              <w:sz w:val="22"/>
            </w:rPr>
          </w:rPrChange>
        </w:rPr>
      </w:pPr>
    </w:p>
    <w:p w14:paraId="210D32C7" w14:textId="77777777" w:rsidR="006B429A" w:rsidRPr="00604568" w:rsidDel="00564021" w:rsidRDefault="006B429A">
      <w:pPr>
        <w:numPr>
          <w:ilvl w:val="0"/>
          <w:numId w:val="18"/>
        </w:numPr>
        <w:rPr>
          <w:del w:id="1571" w:author="James Lucius Haynes" w:date="2011-11-14T08:09:00Z"/>
          <w:rPrChange w:id="1572" w:author="James Lucius Haynes" w:date="2011-11-14T18:51:00Z">
            <w:rPr>
              <w:del w:id="1573" w:author="James Lucius Haynes" w:date="2011-11-14T08:09:00Z"/>
              <w:sz w:val="22"/>
            </w:rPr>
          </w:rPrChange>
        </w:rPr>
      </w:pPr>
      <w:del w:id="1574" w:author="James Lucius Haynes" w:date="2011-11-14T08:09:00Z">
        <w:r w:rsidRPr="00604568" w:rsidDel="00564021">
          <w:rPr>
            <w:rPrChange w:id="1575" w:author="James Lucius Haynes" w:date="2011-11-14T18:51:00Z">
              <w:rPr>
                <w:sz w:val="22"/>
              </w:rPr>
            </w:rPrChange>
          </w:rPr>
          <w:delText>Utilize innovative ways to relay information to the membership.</w:delText>
        </w:r>
      </w:del>
    </w:p>
    <w:p w14:paraId="1261CA99" w14:textId="77777777" w:rsidR="006B429A" w:rsidRPr="00604568" w:rsidDel="00564021" w:rsidRDefault="006B429A">
      <w:pPr>
        <w:rPr>
          <w:del w:id="1576" w:author="James Lucius Haynes" w:date="2011-11-14T08:09:00Z"/>
          <w:rPrChange w:id="1577" w:author="James Lucius Haynes" w:date="2011-11-14T18:51:00Z">
            <w:rPr>
              <w:del w:id="1578" w:author="James Lucius Haynes" w:date="2011-11-14T08:09:00Z"/>
              <w:sz w:val="22"/>
            </w:rPr>
          </w:rPrChange>
        </w:rPr>
      </w:pPr>
    </w:p>
    <w:p w14:paraId="4CA5FBF0" w14:textId="77777777" w:rsidR="006B429A" w:rsidRPr="00C50852" w:rsidDel="00564021" w:rsidRDefault="006B429A">
      <w:pPr>
        <w:numPr>
          <w:ilvl w:val="0"/>
          <w:numId w:val="10"/>
        </w:numPr>
        <w:rPr>
          <w:del w:id="1579" w:author="James Lucius Haynes" w:date="2011-11-14T08:09:00Z"/>
          <w:b/>
          <w:bCs/>
        </w:rPr>
      </w:pPr>
      <w:del w:id="1580" w:author="James Lucius Haynes" w:date="2011-11-14T08:09:00Z">
        <w:r w:rsidRPr="00C50852" w:rsidDel="00564021">
          <w:rPr>
            <w:b/>
            <w:bCs/>
          </w:rPr>
          <w:delText>Assistant Treasurer</w:delText>
        </w:r>
      </w:del>
    </w:p>
    <w:p w14:paraId="16BF1469" w14:textId="77777777" w:rsidR="006B429A" w:rsidRPr="00604568" w:rsidDel="00564021" w:rsidRDefault="006B429A">
      <w:pPr>
        <w:rPr>
          <w:del w:id="1581" w:author="James Lucius Haynes" w:date="2011-11-14T08:09:00Z"/>
          <w:bCs/>
          <w:rPrChange w:id="1582" w:author="James Lucius Haynes" w:date="2011-11-14T18:51:00Z">
            <w:rPr>
              <w:del w:id="1583" w:author="James Lucius Haynes" w:date="2011-11-14T08:09:00Z"/>
              <w:bCs/>
              <w:sz w:val="22"/>
            </w:rPr>
          </w:rPrChange>
        </w:rPr>
      </w:pPr>
    </w:p>
    <w:p w14:paraId="3B7EBB0A" w14:textId="77777777" w:rsidR="006B429A" w:rsidRPr="00356471" w:rsidDel="00564021" w:rsidRDefault="006B429A">
      <w:pPr>
        <w:pStyle w:val="BodyText3"/>
        <w:ind w:left="1440" w:hanging="720"/>
        <w:rPr>
          <w:del w:id="1584" w:author="James Lucius Haynes" w:date="2011-11-14T08:09:00Z"/>
          <w:bCs/>
          <w:sz w:val="24"/>
        </w:rPr>
      </w:pPr>
      <w:del w:id="1585" w:author="James Lucius Haynes" w:date="2011-11-14T08:09:00Z">
        <w:r w:rsidRPr="00604568" w:rsidDel="00564021">
          <w:rPr>
            <w:bCs/>
            <w:sz w:val="24"/>
            <w:rPrChange w:id="1586" w:author="James Lucius Haynes" w:date="2011-11-14T18:51:00Z">
              <w:rPr>
                <w:bCs/>
              </w:rPr>
            </w:rPrChange>
          </w:rPr>
          <w:delText>(i)</w:delText>
        </w:r>
        <w:r w:rsidRPr="00604568" w:rsidDel="00564021">
          <w:rPr>
            <w:bCs/>
            <w:sz w:val="24"/>
            <w:rPrChange w:id="1587" w:author="James Lucius Haynes" w:date="2011-11-14T18:51:00Z">
              <w:rPr>
                <w:bCs/>
              </w:rPr>
            </w:rPrChange>
          </w:rPr>
          <w:tab/>
          <w:delText xml:space="preserve">Handle the travel and housing arrangements for fall and spring regional conference, and national convention. </w:delText>
        </w:r>
      </w:del>
    </w:p>
    <w:p w14:paraId="07DA3FA2" w14:textId="77777777" w:rsidR="006B429A" w:rsidRPr="00356471" w:rsidDel="00564021" w:rsidRDefault="006B429A">
      <w:pPr>
        <w:pStyle w:val="BodyText3"/>
        <w:ind w:left="720"/>
        <w:rPr>
          <w:del w:id="1588" w:author="James Lucius Haynes" w:date="2011-11-14T08:09:00Z"/>
          <w:bCs/>
          <w:sz w:val="24"/>
        </w:rPr>
      </w:pPr>
    </w:p>
    <w:p w14:paraId="5AC7EAE3" w14:textId="77777777" w:rsidR="006B429A" w:rsidRPr="00604568" w:rsidDel="00564021" w:rsidRDefault="006B429A">
      <w:pPr>
        <w:ind w:left="720"/>
        <w:rPr>
          <w:del w:id="1589" w:author="James Lucius Haynes" w:date="2011-11-14T08:09:00Z"/>
          <w:bCs/>
          <w:rPrChange w:id="1590" w:author="James Lucius Haynes" w:date="2011-11-14T18:51:00Z">
            <w:rPr>
              <w:del w:id="1591" w:author="James Lucius Haynes" w:date="2011-11-14T08:09:00Z"/>
              <w:bCs/>
              <w:sz w:val="22"/>
            </w:rPr>
          </w:rPrChange>
        </w:rPr>
      </w:pPr>
      <w:del w:id="1592" w:author="James Lucius Haynes" w:date="2011-11-14T08:09:00Z">
        <w:r w:rsidRPr="00604568" w:rsidDel="00564021">
          <w:rPr>
            <w:bCs/>
            <w:rPrChange w:id="1593" w:author="James Lucius Haynes" w:date="2011-11-14T18:51:00Z">
              <w:rPr>
                <w:bCs/>
                <w:sz w:val="22"/>
              </w:rPr>
            </w:rPrChange>
          </w:rPr>
          <w:delText>(ii)</w:delText>
        </w:r>
        <w:r w:rsidRPr="00604568" w:rsidDel="00564021">
          <w:rPr>
            <w:bCs/>
            <w:rPrChange w:id="1594" w:author="James Lucius Haynes" w:date="2011-11-14T18:51:00Z">
              <w:rPr>
                <w:bCs/>
                <w:sz w:val="22"/>
              </w:rPr>
            </w:rPrChange>
          </w:rPr>
          <w:tab/>
          <w:delText>Present the chapter with conference information and agendas.</w:delText>
        </w:r>
      </w:del>
    </w:p>
    <w:p w14:paraId="428AF9C8" w14:textId="77777777" w:rsidR="006B429A" w:rsidRPr="00604568" w:rsidDel="00564021" w:rsidRDefault="006B429A">
      <w:pPr>
        <w:rPr>
          <w:del w:id="1595" w:author="James Lucius Haynes" w:date="2011-11-14T08:09:00Z"/>
          <w:bCs/>
          <w:rPrChange w:id="1596" w:author="James Lucius Haynes" w:date="2011-11-14T18:51:00Z">
            <w:rPr>
              <w:del w:id="1597" w:author="James Lucius Haynes" w:date="2011-11-14T08:09:00Z"/>
              <w:bCs/>
              <w:sz w:val="22"/>
            </w:rPr>
          </w:rPrChange>
        </w:rPr>
      </w:pPr>
    </w:p>
    <w:p w14:paraId="689D3609" w14:textId="77777777" w:rsidR="006B429A" w:rsidRPr="00604568" w:rsidDel="00564021" w:rsidRDefault="006B429A">
      <w:pPr>
        <w:ind w:left="720"/>
        <w:rPr>
          <w:del w:id="1598" w:author="James Lucius Haynes" w:date="2011-11-14T08:09:00Z"/>
          <w:bCs/>
          <w:rPrChange w:id="1599" w:author="James Lucius Haynes" w:date="2011-11-14T18:51:00Z">
            <w:rPr>
              <w:del w:id="1600" w:author="James Lucius Haynes" w:date="2011-11-14T08:09:00Z"/>
              <w:bCs/>
              <w:sz w:val="22"/>
            </w:rPr>
          </w:rPrChange>
        </w:rPr>
      </w:pPr>
      <w:del w:id="1601" w:author="James Lucius Haynes" w:date="2011-11-14T08:09:00Z">
        <w:r w:rsidRPr="00604568" w:rsidDel="00564021">
          <w:rPr>
            <w:bCs/>
            <w:rPrChange w:id="1602" w:author="James Lucius Haynes" w:date="2011-11-14T18:51:00Z">
              <w:rPr>
                <w:bCs/>
                <w:sz w:val="22"/>
              </w:rPr>
            </w:rPrChange>
          </w:rPr>
          <w:delText>(iii)</w:delText>
        </w:r>
        <w:r w:rsidRPr="00604568" w:rsidDel="00564021">
          <w:rPr>
            <w:bCs/>
            <w:rPrChange w:id="1603" w:author="James Lucius Haynes" w:date="2011-11-14T18:51:00Z">
              <w:rPr>
                <w:bCs/>
                <w:sz w:val="22"/>
              </w:rPr>
            </w:rPrChange>
          </w:rPr>
          <w:tab/>
          <w:delText xml:space="preserve">Responsible for the planning of any other trips the chapter my take throughout </w:delText>
        </w:r>
      </w:del>
    </w:p>
    <w:p w14:paraId="722EE2F0" w14:textId="77777777" w:rsidR="006B429A" w:rsidRPr="00604568" w:rsidDel="00564021" w:rsidRDefault="006B429A">
      <w:pPr>
        <w:ind w:left="720" w:firstLine="720"/>
        <w:rPr>
          <w:del w:id="1604" w:author="James Lucius Haynes" w:date="2011-11-14T08:09:00Z"/>
          <w:bCs/>
          <w:rPrChange w:id="1605" w:author="James Lucius Haynes" w:date="2011-11-14T18:51:00Z">
            <w:rPr>
              <w:del w:id="1606" w:author="James Lucius Haynes" w:date="2011-11-14T08:09:00Z"/>
              <w:bCs/>
              <w:sz w:val="22"/>
            </w:rPr>
          </w:rPrChange>
        </w:rPr>
      </w:pPr>
      <w:del w:id="1607" w:author="James Lucius Haynes" w:date="2011-11-14T08:09:00Z">
        <w:r w:rsidRPr="00604568" w:rsidDel="00564021">
          <w:rPr>
            <w:bCs/>
            <w:rPrChange w:id="1608" w:author="James Lucius Haynes" w:date="2011-11-14T18:51:00Z">
              <w:rPr>
                <w:bCs/>
                <w:sz w:val="22"/>
              </w:rPr>
            </w:rPrChange>
          </w:rPr>
          <w:delText>the year.</w:delText>
        </w:r>
      </w:del>
    </w:p>
    <w:p w14:paraId="0BC51211" w14:textId="77777777" w:rsidR="006B429A" w:rsidRPr="00604568" w:rsidDel="00564021" w:rsidRDefault="006B429A">
      <w:pPr>
        <w:ind w:left="720" w:firstLine="720"/>
        <w:rPr>
          <w:del w:id="1609" w:author="James Lucius Haynes" w:date="2011-11-14T08:09:00Z"/>
          <w:bCs/>
          <w:rPrChange w:id="1610" w:author="James Lucius Haynes" w:date="2011-11-14T18:51:00Z">
            <w:rPr>
              <w:del w:id="1611" w:author="James Lucius Haynes" w:date="2011-11-14T08:09:00Z"/>
              <w:bCs/>
              <w:sz w:val="22"/>
            </w:rPr>
          </w:rPrChange>
        </w:rPr>
      </w:pPr>
    </w:p>
    <w:p w14:paraId="2252D9D7" w14:textId="77777777" w:rsidR="006B429A" w:rsidRPr="00604568" w:rsidDel="00564021" w:rsidRDefault="006B429A">
      <w:pPr>
        <w:rPr>
          <w:del w:id="1612" w:author="James Lucius Haynes" w:date="2011-11-14T08:09:00Z"/>
          <w:bCs/>
          <w:rPrChange w:id="1613" w:author="James Lucius Haynes" w:date="2011-11-14T18:51:00Z">
            <w:rPr>
              <w:del w:id="1614" w:author="James Lucius Haynes" w:date="2011-11-14T08:09:00Z"/>
              <w:bCs/>
              <w:sz w:val="22"/>
            </w:rPr>
          </w:rPrChange>
        </w:rPr>
      </w:pPr>
      <w:del w:id="1615" w:author="James Lucius Haynes" w:date="2011-11-14T08:09:00Z">
        <w:r w:rsidRPr="00604568" w:rsidDel="00564021">
          <w:rPr>
            <w:bCs/>
            <w:rPrChange w:id="1616" w:author="James Lucius Haynes" w:date="2011-11-14T18:51:00Z">
              <w:rPr>
                <w:bCs/>
                <w:sz w:val="22"/>
              </w:rPr>
            </w:rPrChange>
          </w:rPr>
          <w:tab/>
          <w:delText>(iv)</w:delText>
        </w:r>
        <w:r w:rsidRPr="00604568" w:rsidDel="00564021">
          <w:rPr>
            <w:bCs/>
            <w:rPrChange w:id="1617" w:author="James Lucius Haynes" w:date="2011-11-14T18:51:00Z">
              <w:rPr>
                <w:bCs/>
                <w:sz w:val="22"/>
              </w:rPr>
            </w:rPrChange>
          </w:rPr>
          <w:tab/>
        </w:r>
        <w:r w:rsidRPr="00604568" w:rsidDel="00564021">
          <w:rPr>
            <w:rPrChange w:id="1618" w:author="James Lucius Haynes" w:date="2011-11-14T18:51:00Z">
              <w:rPr>
                <w:sz w:val="22"/>
              </w:rPr>
            </w:rPrChange>
          </w:rPr>
          <w:delText>Register members for Regionals and Nationals.</w:delText>
        </w:r>
      </w:del>
    </w:p>
    <w:p w14:paraId="5F7BC167" w14:textId="77777777" w:rsidR="006B429A" w:rsidRPr="00604568" w:rsidDel="00564021" w:rsidRDefault="006B429A">
      <w:pPr>
        <w:ind w:left="720"/>
        <w:rPr>
          <w:del w:id="1619" w:author="James Lucius Haynes" w:date="2011-11-14T08:09:00Z"/>
          <w:bCs/>
          <w:rPrChange w:id="1620" w:author="James Lucius Haynes" w:date="2011-11-14T18:51:00Z">
            <w:rPr>
              <w:del w:id="1621" w:author="James Lucius Haynes" w:date="2011-11-14T08:09:00Z"/>
              <w:bCs/>
              <w:sz w:val="22"/>
            </w:rPr>
          </w:rPrChange>
        </w:rPr>
      </w:pPr>
    </w:p>
    <w:p w14:paraId="29B78461" w14:textId="77777777" w:rsidR="006B429A" w:rsidRPr="00604568" w:rsidDel="007B493D" w:rsidRDefault="006B429A">
      <w:pPr>
        <w:rPr>
          <w:del w:id="1622" w:author="James Lucius Haynes" w:date="2011-11-14T08:39:00Z"/>
          <w:bCs/>
          <w:rPrChange w:id="1623" w:author="James Lucius Haynes" w:date="2011-11-14T18:51:00Z">
            <w:rPr>
              <w:del w:id="1624" w:author="James Lucius Haynes" w:date="2011-11-14T08:39:00Z"/>
              <w:bCs/>
              <w:sz w:val="22"/>
            </w:rPr>
          </w:rPrChange>
        </w:rPr>
      </w:pPr>
    </w:p>
    <w:p w14:paraId="005E4FAA" w14:textId="77777777" w:rsidR="006B429A" w:rsidRPr="00604568" w:rsidDel="007B493D" w:rsidRDefault="006B429A">
      <w:pPr>
        <w:rPr>
          <w:del w:id="1625" w:author="James Lucius Haynes" w:date="2011-11-14T08:39:00Z"/>
          <w:rPrChange w:id="1626" w:author="James Lucius Haynes" w:date="2011-11-14T18:51:00Z">
            <w:rPr>
              <w:del w:id="1627" w:author="James Lucius Haynes" w:date="2011-11-14T08:39:00Z"/>
              <w:sz w:val="22"/>
            </w:rPr>
          </w:rPrChange>
        </w:rPr>
      </w:pPr>
    </w:p>
    <w:p w14:paraId="3D22D8BE" w14:textId="77777777" w:rsidR="006B429A" w:rsidRPr="00C50852" w:rsidDel="007B493D" w:rsidRDefault="006B429A">
      <w:pPr>
        <w:rPr>
          <w:del w:id="1628" w:author="James Lucius Haynes" w:date="2011-11-14T08:39:00Z"/>
          <w:b/>
        </w:rPr>
      </w:pPr>
      <w:del w:id="1629" w:author="James Lucius Haynes" w:date="2011-11-14T08:39:00Z">
        <w:r w:rsidRPr="00C50852" w:rsidDel="007B493D">
          <w:rPr>
            <w:b/>
          </w:rPr>
          <w:delText>Section 3.</w:delText>
        </w:r>
      </w:del>
    </w:p>
    <w:p w14:paraId="7CE1BC66" w14:textId="77777777" w:rsidR="006B429A" w:rsidRPr="001D612C" w:rsidDel="007B493D" w:rsidRDefault="006B429A">
      <w:pPr>
        <w:rPr>
          <w:del w:id="1630" w:author="James Lucius Haynes" w:date="2011-11-14T08:39:00Z"/>
          <w:b/>
        </w:rPr>
      </w:pPr>
    </w:p>
    <w:p w14:paraId="7B05994D" w14:textId="77777777" w:rsidR="006B429A" w:rsidRPr="00604568" w:rsidDel="007B493D" w:rsidRDefault="006B429A">
      <w:pPr>
        <w:rPr>
          <w:del w:id="1631" w:author="James Lucius Haynes" w:date="2011-11-14T08:39:00Z"/>
          <w:rPrChange w:id="1632" w:author="James Lucius Haynes" w:date="2011-11-14T18:51:00Z">
            <w:rPr>
              <w:del w:id="1633" w:author="James Lucius Haynes" w:date="2011-11-14T08:39:00Z"/>
              <w:sz w:val="22"/>
            </w:rPr>
          </w:rPrChange>
        </w:rPr>
      </w:pPr>
      <w:del w:id="1634" w:author="James Lucius Haynes" w:date="2011-11-14T08:39:00Z">
        <w:r w:rsidRPr="00604568" w:rsidDel="007B493D">
          <w:rPr>
            <w:rPrChange w:id="1635" w:author="James Lucius Haynes" w:date="2011-11-14T18:51:00Z">
              <w:rPr>
                <w:sz w:val="22"/>
              </w:rPr>
            </w:rPrChange>
          </w:rPr>
          <w:delText>In addition to the above duties, the committees will carry out assignments deemed necessary by the Chapter President.</w:delText>
        </w:r>
      </w:del>
    </w:p>
    <w:p w14:paraId="20D70FBE" w14:textId="77777777" w:rsidR="006B429A" w:rsidRPr="00604568" w:rsidDel="007B493D" w:rsidRDefault="006B429A">
      <w:pPr>
        <w:rPr>
          <w:del w:id="1636" w:author="James Lucius Haynes" w:date="2011-11-14T08:39:00Z"/>
          <w:rPrChange w:id="1637" w:author="James Lucius Haynes" w:date="2011-11-14T18:51:00Z">
            <w:rPr>
              <w:del w:id="1638" w:author="James Lucius Haynes" w:date="2011-11-14T08:39:00Z"/>
              <w:sz w:val="22"/>
            </w:rPr>
          </w:rPrChange>
        </w:rPr>
      </w:pPr>
    </w:p>
    <w:p w14:paraId="7583ADBC" w14:textId="77777777" w:rsidR="006B429A" w:rsidRPr="00C50852" w:rsidDel="007B493D" w:rsidRDefault="006B429A">
      <w:pPr>
        <w:rPr>
          <w:del w:id="1639" w:author="James Lucius Haynes" w:date="2011-11-14T08:39:00Z"/>
          <w:b/>
        </w:rPr>
      </w:pPr>
      <w:del w:id="1640" w:author="James Lucius Haynes" w:date="2011-11-14T08:39:00Z">
        <w:r w:rsidRPr="00C50852" w:rsidDel="007B493D">
          <w:rPr>
            <w:b/>
          </w:rPr>
          <w:delText>Section 4.</w:delText>
        </w:r>
      </w:del>
    </w:p>
    <w:p w14:paraId="57ACEA99" w14:textId="77777777" w:rsidR="006B429A" w:rsidRPr="00604568" w:rsidRDefault="006B429A">
      <w:pPr>
        <w:rPr>
          <w:b/>
          <w:rPrChange w:id="1641" w:author="James Lucius Haynes" w:date="2011-11-14T18:51:00Z">
            <w:rPr>
              <w:b/>
              <w:sz w:val="22"/>
            </w:rPr>
          </w:rPrChange>
        </w:rPr>
      </w:pPr>
    </w:p>
    <w:p w14:paraId="1FB0DF9A" w14:textId="77777777" w:rsidR="006B429A" w:rsidRPr="00604568" w:rsidRDefault="009826B7">
      <w:pPr>
        <w:rPr>
          <w:rPrChange w:id="1642" w:author="James Lucius Haynes" w:date="2011-11-14T18:51:00Z">
            <w:rPr>
              <w:sz w:val="22"/>
            </w:rPr>
          </w:rPrChange>
        </w:rPr>
      </w:pPr>
      <w:ins w:id="1643" w:author="James Lucius Haynes" w:date="2011-11-14T12:59:00Z">
        <w:r w:rsidRPr="00604568">
          <w:rPr>
            <w:b/>
            <w:rPrChange w:id="1644" w:author="James Lucius Haynes" w:date="2011-11-14T18:51:00Z">
              <w:rPr/>
            </w:rPrChange>
          </w:rPr>
          <w:t>4.1</w:t>
        </w:r>
        <w:r w:rsidRPr="00C50852">
          <w:t xml:space="preserve"> </w:t>
        </w:r>
      </w:ins>
      <w:r w:rsidR="006B429A" w:rsidRPr="00604568">
        <w:rPr>
          <w:rPrChange w:id="1645" w:author="James Lucius Haynes" w:date="2011-11-14T18:51:00Z">
            <w:rPr>
              <w:sz w:val="22"/>
            </w:rPr>
          </w:rPrChange>
        </w:rPr>
        <w:t>The Chapter President, with the consent of the CEB, will create and appoint chairs for any special committee(s), as necessary.</w:t>
      </w:r>
    </w:p>
    <w:p w14:paraId="5F7EDFA0" w14:textId="77777777" w:rsidR="006B429A" w:rsidRPr="00604568" w:rsidRDefault="006B429A">
      <w:pPr>
        <w:rPr>
          <w:rPrChange w:id="1646" w:author="James Lucius Haynes" w:date="2011-11-14T18:51:00Z">
            <w:rPr>
              <w:sz w:val="22"/>
            </w:rPr>
          </w:rPrChange>
        </w:rPr>
      </w:pPr>
    </w:p>
    <w:p w14:paraId="2155DE4F" w14:textId="77777777" w:rsidR="006B429A" w:rsidRPr="00E94BC4" w:rsidRDefault="006B429A">
      <w:pPr>
        <w:pStyle w:val="Heading1"/>
        <w:rPr>
          <w:sz w:val="28"/>
          <w:rPrChange w:id="1647" w:author="James Lucius Haynes" w:date="2011-11-14T19:02:00Z">
            <w:rPr/>
          </w:rPrChange>
        </w:rPr>
      </w:pPr>
      <w:r w:rsidRPr="00E94BC4">
        <w:rPr>
          <w:sz w:val="28"/>
          <w:rPrChange w:id="1648" w:author="James Lucius Haynes" w:date="2011-11-14T19:02:00Z">
            <w:rPr/>
          </w:rPrChange>
        </w:rPr>
        <w:lastRenderedPageBreak/>
        <w:t>ARTICLE V</w:t>
      </w:r>
      <w:del w:id="1649" w:author="James Lucius Haynes" w:date="2011-11-14T13:11:00Z">
        <w:r w:rsidRPr="00E94BC4" w:rsidDel="009826B7">
          <w:rPr>
            <w:sz w:val="28"/>
            <w:rPrChange w:id="1650" w:author="James Lucius Haynes" w:date="2011-11-14T19:02:00Z">
              <w:rPr/>
            </w:rPrChange>
          </w:rPr>
          <w:delText>III</w:delText>
        </w:r>
      </w:del>
      <w:r w:rsidRPr="00E94BC4">
        <w:rPr>
          <w:sz w:val="28"/>
          <w:rPrChange w:id="1651" w:author="James Lucius Haynes" w:date="2011-11-14T19:02:00Z">
            <w:rPr/>
          </w:rPrChange>
        </w:rPr>
        <w:t xml:space="preserve"> - Offices</w:t>
      </w:r>
    </w:p>
    <w:p w14:paraId="763E46BA" w14:textId="77777777" w:rsidR="006B429A" w:rsidRPr="00604568" w:rsidRDefault="006B429A">
      <w:pPr>
        <w:rPr>
          <w:b/>
          <w:rPrChange w:id="1652" w:author="James Lucius Haynes" w:date="2011-11-14T18:51:00Z">
            <w:rPr>
              <w:b/>
              <w:sz w:val="22"/>
            </w:rPr>
          </w:rPrChange>
        </w:rPr>
      </w:pPr>
    </w:p>
    <w:p w14:paraId="4E2C3918" w14:textId="77777777" w:rsidR="006B429A" w:rsidRPr="00C50852" w:rsidRDefault="006B429A">
      <w:pPr>
        <w:rPr>
          <w:b/>
        </w:rPr>
      </w:pPr>
      <w:r w:rsidRPr="00C50852">
        <w:rPr>
          <w:b/>
        </w:rPr>
        <w:t>Section 1.</w:t>
      </w:r>
    </w:p>
    <w:p w14:paraId="11971A60" w14:textId="77777777" w:rsidR="006B429A" w:rsidRPr="00604568" w:rsidRDefault="006B429A">
      <w:pPr>
        <w:rPr>
          <w:b/>
          <w:rPrChange w:id="1653" w:author="James Lucius Haynes" w:date="2011-11-14T18:51:00Z">
            <w:rPr>
              <w:b/>
              <w:sz w:val="22"/>
            </w:rPr>
          </w:rPrChange>
        </w:rPr>
      </w:pPr>
    </w:p>
    <w:p w14:paraId="6CDB8161" w14:textId="77777777" w:rsidR="006B429A" w:rsidRPr="00AA7BB1" w:rsidRDefault="006B429A">
      <w:pPr>
        <w:rPr>
          <w:ins w:id="1654" w:author="James Lucius Haynes" w:date="2011-11-14T13:03:00Z"/>
        </w:rPr>
      </w:pPr>
      <w:r w:rsidRPr="00604568">
        <w:rPr>
          <w:rPrChange w:id="1655" w:author="James Lucius Haynes" w:date="2011-11-14T18:51:00Z">
            <w:rPr>
              <w:sz w:val="22"/>
            </w:rPr>
          </w:rPrChange>
        </w:rPr>
        <w:t xml:space="preserve">All </w:t>
      </w:r>
      <w:del w:id="1656" w:author="James Lucius Haynes" w:date="2011-11-14T13:00:00Z">
        <w:r w:rsidRPr="00604568" w:rsidDel="009826B7">
          <w:rPr>
            <w:rPrChange w:id="1657" w:author="James Lucius Haynes" w:date="2011-11-14T18:51:00Z">
              <w:rPr>
                <w:sz w:val="22"/>
              </w:rPr>
            </w:rPrChange>
          </w:rPr>
          <w:delText>elected offices, shall be held by members in good standing.</w:delText>
        </w:r>
      </w:del>
      <w:ins w:id="1658" w:author="James Lucius Haynes" w:date="2011-11-14T13:01:00Z">
        <w:r w:rsidR="009826B7" w:rsidRPr="00C50852">
          <w:t>officers</w:t>
        </w:r>
      </w:ins>
      <w:ins w:id="1659" w:author="James Lucius Haynes" w:date="2011-11-14T13:00:00Z">
        <w:r w:rsidR="009826B7" w:rsidRPr="001D612C">
          <w:t xml:space="preserve"> whether elected or appointed </w:t>
        </w:r>
      </w:ins>
      <w:ins w:id="1660" w:author="James Lucius Haynes" w:date="2011-11-14T13:02:00Z">
        <w:r w:rsidR="009826B7" w:rsidRPr="000A5CE1">
          <w:t xml:space="preserve">to the chapter </w:t>
        </w:r>
      </w:ins>
      <w:ins w:id="1661" w:author="James Lucius Haynes" w:date="2011-11-14T13:03:00Z">
        <w:r w:rsidR="009826B7" w:rsidRPr="00FB05B3">
          <w:t>executive</w:t>
        </w:r>
      </w:ins>
      <w:ins w:id="1662" w:author="James Lucius Haynes" w:date="2011-11-14T13:02:00Z">
        <w:r w:rsidR="009826B7" w:rsidRPr="00FB05B3">
          <w:t xml:space="preserve"> boa</w:t>
        </w:r>
        <w:r w:rsidR="009826B7" w:rsidRPr="005668EA">
          <w:t xml:space="preserve">rd </w:t>
        </w:r>
      </w:ins>
      <w:ins w:id="1663" w:author="James Lucius Haynes" w:date="2011-11-14T13:01:00Z">
        <w:r w:rsidR="009826B7" w:rsidRPr="005668EA">
          <w:t>s</w:t>
        </w:r>
      </w:ins>
      <w:ins w:id="1664" w:author="James Lucius Haynes" w:date="2011-11-14T13:00:00Z">
        <w:r w:rsidR="009826B7" w:rsidRPr="005668EA">
          <w:t xml:space="preserve">hould </w:t>
        </w:r>
      </w:ins>
      <w:ins w:id="1665" w:author="James Lucius Haynes" w:date="2011-11-14T13:01:00Z">
        <w:r w:rsidR="009826B7" w:rsidRPr="00AA7BB1">
          <w:t>m</w:t>
        </w:r>
      </w:ins>
      <w:ins w:id="1666" w:author="James Lucius Haynes" w:date="2011-11-14T13:00:00Z">
        <w:r w:rsidR="009826B7" w:rsidRPr="00AA7BB1">
          <w:t>eet the following qualifications:</w:t>
        </w:r>
      </w:ins>
    </w:p>
    <w:p w14:paraId="3BFF6265" w14:textId="77777777" w:rsidR="009826B7" w:rsidRPr="00604568" w:rsidRDefault="009826B7" w:rsidP="009826B7">
      <w:pPr>
        <w:rPr>
          <w:ins w:id="1667" w:author="James Lucius Haynes" w:date="2011-11-14T13:03:00Z"/>
          <w:rPrChange w:id="1668" w:author="James Lucius Haynes" w:date="2011-11-14T18:51:00Z">
            <w:rPr>
              <w:ins w:id="1669" w:author="James Lucius Haynes" w:date="2011-11-14T13:03:00Z"/>
              <w:rFonts w:ascii="Book Antiqua" w:hAnsi="Book Antiqua"/>
              <w:sz w:val="22"/>
            </w:rPr>
          </w:rPrChange>
        </w:rPr>
      </w:pPr>
    </w:p>
    <w:p w14:paraId="4F6E95C8" w14:textId="24D8A8FD" w:rsidR="009826B7" w:rsidRPr="00604568" w:rsidRDefault="009826B7" w:rsidP="009826B7">
      <w:pPr>
        <w:numPr>
          <w:ilvl w:val="0"/>
          <w:numId w:val="61"/>
        </w:numPr>
        <w:rPr>
          <w:ins w:id="1670" w:author="James Lucius Haynes" w:date="2011-11-14T13:03:00Z"/>
          <w:rPrChange w:id="1671" w:author="James Lucius Haynes" w:date="2011-11-14T18:51:00Z">
            <w:rPr>
              <w:ins w:id="1672" w:author="James Lucius Haynes" w:date="2011-11-14T13:03:00Z"/>
              <w:rFonts w:ascii="Book Antiqua" w:hAnsi="Book Antiqua"/>
              <w:sz w:val="22"/>
            </w:rPr>
          </w:rPrChange>
        </w:rPr>
      </w:pPr>
      <w:ins w:id="1673" w:author="James Lucius Haynes" w:date="2011-11-14T13:03:00Z">
        <w:r w:rsidRPr="00604568">
          <w:rPr>
            <w:rPrChange w:id="1674" w:author="James Lucius Haynes" w:date="2011-11-14T18:51:00Z">
              <w:rPr>
                <w:rFonts w:ascii="Book Antiqua" w:hAnsi="Book Antiqua"/>
                <w:sz w:val="22"/>
              </w:rPr>
            </w:rPrChange>
          </w:rPr>
          <w:t xml:space="preserve">Has a minimum cumulative grade point average of 2.5/4.0, and has completed a minimum </w:t>
        </w:r>
        <w:del w:id="1675" w:author="Ciara Montgomery" w:date="2017-02-19T00:21:00Z">
          <w:r w:rsidRPr="00604568" w:rsidDel="00026B37">
            <w:rPr>
              <w:rPrChange w:id="1676" w:author="James Lucius Haynes" w:date="2011-11-14T18:51:00Z">
                <w:rPr>
                  <w:rFonts w:ascii="Book Antiqua" w:hAnsi="Book Antiqua"/>
                  <w:sz w:val="22"/>
                </w:rPr>
              </w:rPrChange>
            </w:rPr>
            <w:delText>fifteen</w:delText>
          </w:r>
        </w:del>
      </w:ins>
      <w:ins w:id="1677" w:author="Ciara Montgomery" w:date="2017-02-19T00:21:00Z">
        <w:r w:rsidR="00026B37">
          <w:t>twelve</w:t>
        </w:r>
      </w:ins>
      <w:ins w:id="1678" w:author="James Lucius Haynes" w:date="2011-11-14T13:03:00Z">
        <w:r w:rsidRPr="00604568">
          <w:rPr>
            <w:rPrChange w:id="1679" w:author="James Lucius Haynes" w:date="2011-11-14T18:51:00Z">
              <w:rPr>
                <w:rFonts w:ascii="Book Antiqua" w:hAnsi="Book Antiqua"/>
                <w:sz w:val="22"/>
              </w:rPr>
            </w:rPrChange>
          </w:rPr>
          <w:t xml:space="preserve"> hours at NCA&amp;T State University</w:t>
        </w:r>
      </w:ins>
    </w:p>
    <w:p w14:paraId="6074F25F" w14:textId="77777777" w:rsidR="009826B7" w:rsidRPr="00604568" w:rsidRDefault="009826B7" w:rsidP="009826B7">
      <w:pPr>
        <w:rPr>
          <w:ins w:id="1680" w:author="James Lucius Haynes" w:date="2011-11-14T13:03:00Z"/>
          <w:rPrChange w:id="1681" w:author="James Lucius Haynes" w:date="2011-11-14T18:51:00Z">
            <w:rPr>
              <w:ins w:id="1682" w:author="James Lucius Haynes" w:date="2011-11-14T13:03:00Z"/>
              <w:rFonts w:ascii="Book Antiqua" w:hAnsi="Book Antiqua"/>
              <w:sz w:val="22"/>
            </w:rPr>
          </w:rPrChange>
        </w:rPr>
      </w:pPr>
    </w:p>
    <w:p w14:paraId="018302C1" w14:textId="77777777" w:rsidR="009826B7" w:rsidRPr="00604568" w:rsidRDefault="009826B7" w:rsidP="009826B7">
      <w:pPr>
        <w:numPr>
          <w:ilvl w:val="0"/>
          <w:numId w:val="61"/>
        </w:numPr>
        <w:rPr>
          <w:ins w:id="1683" w:author="James Lucius Haynes" w:date="2011-11-14T13:03:00Z"/>
          <w:rPrChange w:id="1684" w:author="James Lucius Haynes" w:date="2011-11-14T18:51:00Z">
            <w:rPr>
              <w:ins w:id="1685" w:author="James Lucius Haynes" w:date="2011-11-14T13:03:00Z"/>
              <w:rFonts w:ascii="Book Antiqua" w:hAnsi="Book Antiqua"/>
              <w:sz w:val="22"/>
            </w:rPr>
          </w:rPrChange>
        </w:rPr>
      </w:pPr>
      <w:ins w:id="1686" w:author="James Lucius Haynes" w:date="2011-11-14T13:03:00Z">
        <w:r w:rsidRPr="00604568">
          <w:rPr>
            <w:rPrChange w:id="1687" w:author="James Lucius Haynes" w:date="2011-11-14T18:51:00Z">
              <w:rPr>
                <w:rFonts w:ascii="Book Antiqua" w:hAnsi="Book Antiqua"/>
                <w:sz w:val="22"/>
              </w:rPr>
            </w:rPrChange>
          </w:rPr>
          <w:t>Is classified as a full-time student prior to the beginning of the elected term and must</w:t>
        </w:r>
      </w:ins>
      <w:ins w:id="1688" w:author="Sheldon W. Fulton" w:date="2014-01-16T21:27:00Z">
        <w:r w:rsidR="00FB05B3">
          <w:t xml:space="preserve"> be present and</w:t>
        </w:r>
      </w:ins>
      <w:ins w:id="1689" w:author="James Lucius Haynes" w:date="2011-11-14T13:03:00Z">
        <w:r w:rsidRPr="00604568">
          <w:rPr>
            <w:rPrChange w:id="1690" w:author="James Lucius Haynes" w:date="2011-11-14T18:51:00Z">
              <w:rPr>
                <w:rFonts w:ascii="Book Antiqua" w:hAnsi="Book Antiqua"/>
                <w:sz w:val="22"/>
              </w:rPr>
            </w:rPrChange>
          </w:rPr>
          <w:t xml:space="preserve"> maintain that status throughout his/her elected term</w:t>
        </w:r>
      </w:ins>
    </w:p>
    <w:p w14:paraId="1A0D4A3B" w14:textId="77777777" w:rsidR="009826B7" w:rsidRPr="00604568" w:rsidRDefault="009826B7" w:rsidP="009826B7">
      <w:pPr>
        <w:rPr>
          <w:ins w:id="1691" w:author="James Lucius Haynes" w:date="2011-11-14T13:03:00Z"/>
          <w:rPrChange w:id="1692" w:author="James Lucius Haynes" w:date="2011-11-14T18:51:00Z">
            <w:rPr>
              <w:ins w:id="1693" w:author="James Lucius Haynes" w:date="2011-11-14T13:03:00Z"/>
              <w:rFonts w:ascii="Book Antiqua" w:hAnsi="Book Antiqua"/>
              <w:sz w:val="22"/>
            </w:rPr>
          </w:rPrChange>
        </w:rPr>
      </w:pPr>
    </w:p>
    <w:p w14:paraId="0AE5820B" w14:textId="77777777" w:rsidR="009826B7" w:rsidRPr="00604568" w:rsidRDefault="009826B7" w:rsidP="009826B7">
      <w:pPr>
        <w:numPr>
          <w:ilvl w:val="0"/>
          <w:numId w:val="61"/>
        </w:numPr>
        <w:rPr>
          <w:ins w:id="1694" w:author="James Lucius Haynes" w:date="2011-11-14T13:03:00Z"/>
          <w:rPrChange w:id="1695" w:author="James Lucius Haynes" w:date="2011-11-14T18:51:00Z">
            <w:rPr>
              <w:ins w:id="1696" w:author="James Lucius Haynes" w:date="2011-11-14T13:03:00Z"/>
              <w:rFonts w:ascii="Book Antiqua" w:hAnsi="Book Antiqua"/>
              <w:sz w:val="22"/>
            </w:rPr>
          </w:rPrChange>
        </w:rPr>
      </w:pPr>
      <w:ins w:id="1697" w:author="James Lucius Haynes" w:date="2011-11-14T13:03:00Z">
        <w:r w:rsidRPr="00604568">
          <w:rPr>
            <w:rPrChange w:id="1698" w:author="James Lucius Haynes" w:date="2011-11-14T18:51:00Z">
              <w:rPr>
                <w:rFonts w:ascii="Book Antiqua" w:hAnsi="Book Antiqua"/>
                <w:sz w:val="22"/>
              </w:rPr>
            </w:rPrChange>
          </w:rPr>
          <w:t>Have participated in a satisfactory percentage of NC A&amp;T State University Chapter sponsored events (i.e. General Body, Committee Meeting, Social events, etc.) which should be determined by the CEB in office at that time</w:t>
        </w:r>
      </w:ins>
    </w:p>
    <w:p w14:paraId="21BA9F5A" w14:textId="77777777" w:rsidR="009826B7" w:rsidRPr="00604568" w:rsidRDefault="009826B7" w:rsidP="009826B7">
      <w:pPr>
        <w:rPr>
          <w:ins w:id="1699" w:author="James Lucius Haynes" w:date="2011-11-14T13:03:00Z"/>
          <w:rPrChange w:id="1700" w:author="James Lucius Haynes" w:date="2011-11-14T18:51:00Z">
            <w:rPr>
              <w:ins w:id="1701" w:author="James Lucius Haynes" w:date="2011-11-14T13:03:00Z"/>
              <w:rFonts w:ascii="Book Antiqua" w:hAnsi="Book Antiqua"/>
              <w:sz w:val="22"/>
            </w:rPr>
          </w:rPrChange>
        </w:rPr>
      </w:pPr>
    </w:p>
    <w:p w14:paraId="0F7FF622" w14:textId="77777777" w:rsidR="009826B7" w:rsidRPr="00604568" w:rsidRDefault="009826B7" w:rsidP="009826B7">
      <w:pPr>
        <w:numPr>
          <w:ilvl w:val="0"/>
          <w:numId w:val="61"/>
        </w:numPr>
        <w:rPr>
          <w:ins w:id="1702" w:author="James Lucius Haynes" w:date="2011-11-14T13:03:00Z"/>
          <w:rPrChange w:id="1703" w:author="James Lucius Haynes" w:date="2011-11-14T18:51:00Z">
            <w:rPr>
              <w:ins w:id="1704" w:author="James Lucius Haynes" w:date="2011-11-14T13:03:00Z"/>
              <w:rFonts w:ascii="Book Antiqua" w:hAnsi="Book Antiqua"/>
              <w:sz w:val="22"/>
            </w:rPr>
          </w:rPrChange>
        </w:rPr>
      </w:pPr>
      <w:ins w:id="1705" w:author="James Lucius Haynes" w:date="2011-11-14T13:03:00Z">
        <w:r w:rsidRPr="00604568">
          <w:rPr>
            <w:rPrChange w:id="1706" w:author="James Lucius Haynes" w:date="2011-11-14T18:51:00Z">
              <w:rPr>
                <w:rFonts w:ascii="Book Antiqua" w:hAnsi="Book Antiqua"/>
                <w:sz w:val="22"/>
              </w:rPr>
            </w:rPrChange>
          </w:rPr>
          <w:t>Graduate students who have fulfilled member status must remain a full-time student throughout the elected term</w:t>
        </w:r>
      </w:ins>
    </w:p>
    <w:p w14:paraId="3B123B8C" w14:textId="77777777" w:rsidR="009826B7" w:rsidRPr="00026B37" w:rsidRDefault="009826B7" w:rsidP="009826B7">
      <w:pPr>
        <w:rPr>
          <w:ins w:id="1707" w:author="James Lucius Haynes" w:date="2011-11-14T13:03:00Z"/>
          <w:rPrChange w:id="1708" w:author="Ciara Montgomery" w:date="2017-02-19T00:21:00Z">
            <w:rPr>
              <w:ins w:id="1709" w:author="James Lucius Haynes" w:date="2011-11-14T13:03:00Z"/>
              <w:rFonts w:ascii="Book Antiqua" w:hAnsi="Book Antiqua"/>
              <w:sz w:val="22"/>
            </w:rPr>
          </w:rPrChange>
        </w:rPr>
      </w:pPr>
    </w:p>
    <w:p w14:paraId="45834D1A" w14:textId="77777777" w:rsidR="009826B7" w:rsidRPr="00026B37" w:rsidRDefault="009826B7" w:rsidP="009826B7">
      <w:pPr>
        <w:numPr>
          <w:ilvl w:val="0"/>
          <w:numId w:val="61"/>
        </w:numPr>
        <w:rPr>
          <w:ins w:id="1710" w:author="James Lucius Haynes" w:date="2011-11-14T13:04:00Z"/>
          <w:rPrChange w:id="1711" w:author="Ciara Montgomery" w:date="2017-02-19T00:21:00Z">
            <w:rPr>
              <w:ins w:id="1712" w:author="James Lucius Haynes" w:date="2011-11-14T13:04:00Z"/>
              <w:rFonts w:ascii="Book Antiqua" w:hAnsi="Book Antiqua"/>
              <w:b/>
              <w:sz w:val="22"/>
            </w:rPr>
          </w:rPrChange>
        </w:rPr>
      </w:pPr>
      <w:ins w:id="1713" w:author="James Lucius Haynes" w:date="2011-11-14T13:03:00Z">
        <w:r w:rsidRPr="00026B37">
          <w:rPr>
            <w:rPrChange w:id="1714" w:author="Ciara Montgomery" w:date="2017-02-19T00:21:00Z">
              <w:rPr>
                <w:rFonts w:ascii="Book Antiqua" w:hAnsi="Book Antiqua"/>
                <w:b/>
                <w:sz w:val="22"/>
              </w:rPr>
            </w:rPrChange>
          </w:rPr>
          <w:t xml:space="preserve">All E-Board members must pay membership dues for the </w:t>
        </w:r>
        <w:del w:id="1715" w:author="Sheldon W. Fulton" w:date="2014-01-16T21:31:00Z">
          <w:r w:rsidRPr="00026B37" w:rsidDel="00FB05B3">
            <w:rPr>
              <w:rPrChange w:id="1716" w:author="Ciara Montgomery" w:date="2017-02-19T00:21:00Z">
                <w:rPr>
                  <w:rFonts w:ascii="Book Antiqua" w:hAnsi="Book Antiqua"/>
                  <w:b/>
                  <w:sz w:val="22"/>
                </w:rPr>
              </w:rPrChange>
            </w:rPr>
            <w:delText>2011-2012</w:delText>
          </w:r>
        </w:del>
      </w:ins>
      <w:ins w:id="1717" w:author="Sheldon W. Fulton" w:date="2014-01-16T21:31:00Z">
        <w:r w:rsidR="00FB05B3" w:rsidRPr="00026B37">
          <w:rPr>
            <w:rPrChange w:id="1718" w:author="Ciara Montgomery" w:date="2017-02-19T00:21:00Z">
              <w:rPr>
                <w:b/>
              </w:rPr>
            </w:rPrChange>
          </w:rPr>
          <w:t xml:space="preserve">for their </w:t>
        </w:r>
        <w:del w:id="1719" w:author="Ciara Montgomery" w:date="2017-02-18T17:25:00Z">
          <w:r w:rsidR="00FB05B3" w:rsidRPr="00026B37" w:rsidDel="00453020">
            <w:rPr>
              <w:rPrChange w:id="1720" w:author="Ciara Montgomery" w:date="2017-02-19T00:21:00Z">
                <w:rPr>
                  <w:b/>
                </w:rPr>
              </w:rPrChange>
            </w:rPr>
            <w:delText>apppointed</w:delText>
          </w:r>
        </w:del>
      </w:ins>
      <w:ins w:id="1721" w:author="Ciara Montgomery" w:date="2017-02-18T17:25:00Z">
        <w:r w:rsidR="00453020" w:rsidRPr="00026B37">
          <w:rPr>
            <w:rPrChange w:id="1722" w:author="Ciara Montgomery" w:date="2017-02-19T00:21:00Z">
              <w:rPr>
                <w:b/>
              </w:rPr>
            </w:rPrChange>
          </w:rPr>
          <w:t>appointed</w:t>
        </w:r>
      </w:ins>
      <w:ins w:id="1723" w:author="James Lucius Haynes" w:date="2011-11-14T13:03:00Z">
        <w:r w:rsidRPr="00026B37">
          <w:rPr>
            <w:rPrChange w:id="1724" w:author="Ciara Montgomery" w:date="2017-02-19T00:21:00Z">
              <w:rPr>
                <w:rFonts w:ascii="Book Antiqua" w:hAnsi="Book Antiqua"/>
                <w:b/>
                <w:sz w:val="22"/>
              </w:rPr>
            </w:rPrChange>
          </w:rPr>
          <w:t xml:space="preserve"> </w:t>
        </w:r>
        <w:del w:id="1725" w:author="Sheldon W. Fulton" w:date="2014-01-16T21:32:00Z">
          <w:r w:rsidRPr="00026B37" w:rsidDel="00FB05B3">
            <w:rPr>
              <w:rPrChange w:id="1726" w:author="Ciara Montgomery" w:date="2017-02-19T00:21:00Z">
                <w:rPr>
                  <w:rFonts w:ascii="Book Antiqua" w:hAnsi="Book Antiqua"/>
                  <w:b/>
                  <w:sz w:val="22"/>
                </w:rPr>
              </w:rPrChange>
            </w:rPr>
            <w:delText>school year</w:delText>
          </w:r>
        </w:del>
      </w:ins>
      <w:ins w:id="1727" w:author="Sheldon W. Fulton" w:date="2014-01-16T21:32:00Z">
        <w:r w:rsidR="00FB05B3" w:rsidRPr="00026B37">
          <w:rPr>
            <w:rPrChange w:id="1728" w:author="Ciara Montgomery" w:date="2017-02-19T00:21:00Z">
              <w:rPr>
                <w:b/>
              </w:rPr>
            </w:rPrChange>
          </w:rPr>
          <w:t>term</w:t>
        </w:r>
      </w:ins>
      <w:ins w:id="1729" w:author="James Lucius Haynes" w:date="2011-11-14T13:03:00Z">
        <w:r w:rsidRPr="00026B37">
          <w:rPr>
            <w:rPrChange w:id="1730" w:author="Ciara Montgomery" w:date="2017-02-19T00:21:00Z">
              <w:rPr>
                <w:rFonts w:ascii="Book Antiqua" w:hAnsi="Book Antiqua"/>
                <w:b/>
                <w:sz w:val="22"/>
              </w:rPr>
            </w:rPrChange>
          </w:rPr>
          <w:t xml:space="preserve"> and dues must be paid by the transition meeting in April </w:t>
        </w:r>
        <w:del w:id="1731" w:author="Sheldon W. Fulton" w:date="2014-01-16T21:33:00Z">
          <w:r w:rsidRPr="00026B37" w:rsidDel="00FB05B3">
            <w:rPr>
              <w:rPrChange w:id="1732" w:author="Ciara Montgomery" w:date="2017-02-19T00:21:00Z">
                <w:rPr>
                  <w:rFonts w:ascii="Book Antiqua" w:hAnsi="Book Antiqua"/>
                  <w:b/>
                  <w:sz w:val="22"/>
                </w:rPr>
              </w:rPrChange>
            </w:rPr>
            <w:delText>(Time and date TBA).</w:delText>
          </w:r>
        </w:del>
      </w:ins>
    </w:p>
    <w:p w14:paraId="5931BB81" w14:textId="77777777" w:rsidR="009826B7" w:rsidRPr="00026B37" w:rsidRDefault="009826B7">
      <w:pPr>
        <w:pStyle w:val="ListParagraph"/>
        <w:rPr>
          <w:ins w:id="1733" w:author="James Lucius Haynes" w:date="2011-11-14T13:04:00Z"/>
          <w:rPrChange w:id="1734" w:author="Ciara Montgomery" w:date="2017-02-19T00:21:00Z">
            <w:rPr>
              <w:ins w:id="1735" w:author="James Lucius Haynes" w:date="2011-11-14T13:04:00Z"/>
              <w:rFonts w:ascii="Book Antiqua" w:hAnsi="Book Antiqua"/>
              <w:b/>
              <w:sz w:val="22"/>
            </w:rPr>
          </w:rPrChange>
        </w:rPr>
        <w:pPrChange w:id="1736" w:author="James Lucius Haynes" w:date="2011-11-14T13:04:00Z">
          <w:pPr>
            <w:numPr>
              <w:numId w:val="61"/>
            </w:numPr>
            <w:ind w:left="720" w:hanging="360"/>
          </w:pPr>
        </w:pPrChange>
      </w:pPr>
    </w:p>
    <w:p w14:paraId="63F334A1" w14:textId="77777777" w:rsidR="009826B7" w:rsidRPr="00026B37" w:rsidRDefault="009826B7">
      <w:pPr>
        <w:numPr>
          <w:ilvl w:val="0"/>
          <w:numId w:val="62"/>
        </w:numPr>
        <w:tabs>
          <w:tab w:val="left" w:pos="1080"/>
        </w:tabs>
        <w:ind w:left="1080" w:hanging="360"/>
        <w:rPr>
          <w:ins w:id="1737" w:author="James Lucius Haynes" w:date="2011-11-14T13:03:00Z"/>
          <w:rPrChange w:id="1738" w:author="Ciara Montgomery" w:date="2017-02-19T00:21:00Z">
            <w:rPr>
              <w:ins w:id="1739" w:author="James Lucius Haynes" w:date="2011-11-14T13:03:00Z"/>
              <w:rFonts w:ascii="Book Antiqua" w:hAnsi="Book Antiqua"/>
              <w:b/>
              <w:sz w:val="22"/>
            </w:rPr>
          </w:rPrChange>
        </w:rPr>
        <w:pPrChange w:id="1740" w:author="James Lucius Haynes" w:date="2011-11-14T13:06:00Z">
          <w:pPr>
            <w:numPr>
              <w:numId w:val="61"/>
            </w:numPr>
            <w:ind w:left="720" w:hanging="360"/>
          </w:pPr>
        </w:pPrChange>
      </w:pPr>
      <w:ins w:id="1741" w:author="James Lucius Haynes" w:date="2011-11-14T13:05:00Z">
        <w:r w:rsidRPr="00026B37">
          <w:rPr>
            <w:rPrChange w:id="1742" w:author="Ciara Montgomery" w:date="2017-02-19T00:21:00Z">
              <w:rPr>
                <w:rFonts w:ascii="Book Antiqua" w:hAnsi="Book Antiqua"/>
                <w:b/>
                <w:sz w:val="22"/>
              </w:rPr>
            </w:rPrChange>
          </w:rPr>
          <w:t>Executive board members who are appointed after the transition meeting w</w:t>
        </w:r>
      </w:ins>
      <w:ins w:id="1743" w:author="James Lucius Haynes" w:date="2011-11-14T13:06:00Z">
        <w:r w:rsidRPr="00026B37">
          <w:rPr>
            <w:rPrChange w:id="1744" w:author="Ciara Montgomery" w:date="2017-02-19T00:21:00Z">
              <w:rPr>
                <w:rFonts w:ascii="Book Antiqua" w:hAnsi="Book Antiqua"/>
                <w:b/>
                <w:sz w:val="22"/>
              </w:rPr>
            </w:rPrChange>
          </w:rPr>
          <w:t>ill be allocated additional time to pay dues as decided by the administrative zone</w:t>
        </w:r>
      </w:ins>
    </w:p>
    <w:p w14:paraId="0436EC7E" w14:textId="77777777" w:rsidR="009826B7" w:rsidRPr="00026B37" w:rsidRDefault="009826B7" w:rsidP="009826B7">
      <w:pPr>
        <w:rPr>
          <w:ins w:id="1745" w:author="James Lucius Haynes" w:date="2011-11-14T13:03:00Z"/>
          <w:rPrChange w:id="1746" w:author="Ciara Montgomery" w:date="2017-02-19T00:21:00Z">
            <w:rPr>
              <w:ins w:id="1747" w:author="James Lucius Haynes" w:date="2011-11-14T13:03:00Z"/>
              <w:rFonts w:ascii="Book Antiqua" w:hAnsi="Book Antiqua"/>
              <w:b/>
              <w:sz w:val="22"/>
            </w:rPr>
          </w:rPrChange>
        </w:rPr>
      </w:pPr>
    </w:p>
    <w:p w14:paraId="4A1B55BF" w14:textId="77777777" w:rsidR="009826B7" w:rsidRPr="00026B37" w:rsidRDefault="009826B7">
      <w:pPr>
        <w:numPr>
          <w:ilvl w:val="0"/>
          <w:numId w:val="61"/>
        </w:numPr>
        <w:rPr>
          <w:ins w:id="1748" w:author="James Lucius Haynes" w:date="2011-11-14T13:02:00Z"/>
        </w:rPr>
        <w:pPrChange w:id="1749" w:author="James Lucius Haynes" w:date="2011-11-14T13:04:00Z">
          <w:pPr/>
        </w:pPrChange>
      </w:pPr>
      <w:ins w:id="1750" w:author="James Lucius Haynes" w:date="2011-11-14T13:03:00Z">
        <w:r w:rsidRPr="00026B37">
          <w:rPr>
            <w:rPrChange w:id="1751" w:author="Ciara Montgomery" w:date="2017-02-19T00:21:00Z">
              <w:rPr>
                <w:rFonts w:ascii="Book Antiqua" w:hAnsi="Book Antiqua"/>
                <w:b/>
                <w:sz w:val="22"/>
              </w:rPr>
            </w:rPrChange>
          </w:rPr>
          <w:t xml:space="preserve">All E-Board members must attend all Chapter Leadership Retreats as well as the Regional Leadership Conference, </w:t>
        </w:r>
        <w:del w:id="1752" w:author="Sheldon W. Fulton" w:date="2014-01-16T21:33:00Z">
          <w:r w:rsidRPr="00026B37" w:rsidDel="005668EA">
            <w:rPr>
              <w:rPrChange w:id="1753" w:author="Ciara Montgomery" w:date="2017-02-19T00:21:00Z">
                <w:rPr>
                  <w:rFonts w:ascii="Book Antiqua" w:hAnsi="Book Antiqua"/>
                  <w:b/>
                  <w:sz w:val="22"/>
                </w:rPr>
              </w:rPrChange>
            </w:rPr>
            <w:delText xml:space="preserve">Fall Zone Summit, </w:delText>
          </w:r>
        </w:del>
        <w:r w:rsidRPr="00026B37">
          <w:rPr>
            <w:rPrChange w:id="1754" w:author="Ciara Montgomery" w:date="2017-02-19T00:21:00Z">
              <w:rPr>
                <w:rFonts w:ascii="Book Antiqua" w:hAnsi="Book Antiqua"/>
                <w:b/>
                <w:sz w:val="22"/>
              </w:rPr>
            </w:rPrChange>
          </w:rPr>
          <w:t>Fall Regional Conference,</w:t>
        </w:r>
        <w:del w:id="1755" w:author="Ciara Montgomery" w:date="2017-02-19T00:22:00Z">
          <w:r w:rsidRPr="00026B37" w:rsidDel="00026B37">
            <w:rPr>
              <w:rPrChange w:id="1756" w:author="Ciara Montgomery" w:date="2017-02-19T00:21:00Z">
                <w:rPr>
                  <w:rFonts w:ascii="Book Antiqua" w:hAnsi="Book Antiqua"/>
                  <w:b/>
                  <w:sz w:val="22"/>
                </w:rPr>
              </w:rPrChange>
            </w:rPr>
            <w:delText xml:space="preserve"> </w:delText>
          </w:r>
        </w:del>
        <w:del w:id="1757" w:author="Sheldon W. Fulton" w:date="2014-01-16T21:34:00Z">
          <w:r w:rsidRPr="00026B37" w:rsidDel="005668EA">
            <w:rPr>
              <w:rPrChange w:id="1758" w:author="Ciara Montgomery" w:date="2017-02-19T00:21:00Z">
                <w:rPr>
                  <w:rFonts w:ascii="Book Antiqua" w:hAnsi="Book Antiqua"/>
                  <w:b/>
                  <w:sz w:val="22"/>
                </w:rPr>
              </w:rPrChange>
            </w:rPr>
            <w:delText>Spring Zone Summit</w:delText>
          </w:r>
        </w:del>
        <w:del w:id="1759" w:author="Ciara Montgomery" w:date="2017-02-19T00:22:00Z">
          <w:r w:rsidRPr="00026B37" w:rsidDel="00026B37">
            <w:rPr>
              <w:rPrChange w:id="1760" w:author="Ciara Montgomery" w:date="2017-02-19T00:21:00Z">
                <w:rPr>
                  <w:rFonts w:ascii="Book Antiqua" w:hAnsi="Book Antiqua"/>
                  <w:b/>
                  <w:sz w:val="22"/>
                </w:rPr>
              </w:rPrChange>
            </w:rPr>
            <w:delText>,</w:delText>
          </w:r>
        </w:del>
        <w:r w:rsidRPr="00026B37">
          <w:rPr>
            <w:rPrChange w:id="1761" w:author="Ciara Montgomery" w:date="2017-02-19T00:21:00Z">
              <w:rPr>
                <w:rFonts w:ascii="Book Antiqua" w:hAnsi="Book Antiqua"/>
                <w:b/>
                <w:sz w:val="22"/>
              </w:rPr>
            </w:rPrChange>
          </w:rPr>
          <w:t xml:space="preserve"> and National Convention.</w:t>
        </w:r>
      </w:ins>
    </w:p>
    <w:p w14:paraId="15B54E2A" w14:textId="77777777" w:rsidR="009826B7" w:rsidRPr="00604568" w:rsidDel="004B088D" w:rsidRDefault="009826B7">
      <w:pPr>
        <w:rPr>
          <w:del w:id="1762" w:author="James Lucius Haynes" w:date="2011-11-14T19:49:00Z"/>
          <w:rPrChange w:id="1763" w:author="James Lucius Haynes" w:date="2011-11-14T18:51:00Z">
            <w:rPr>
              <w:del w:id="1764" w:author="James Lucius Haynes" w:date="2011-11-14T19:49:00Z"/>
              <w:sz w:val="22"/>
            </w:rPr>
          </w:rPrChange>
        </w:rPr>
      </w:pPr>
    </w:p>
    <w:p w14:paraId="67846990" w14:textId="77777777" w:rsidR="006B429A" w:rsidRPr="00604568" w:rsidRDefault="006B429A">
      <w:pPr>
        <w:rPr>
          <w:rPrChange w:id="1765" w:author="James Lucius Haynes" w:date="2011-11-14T18:51:00Z">
            <w:rPr>
              <w:sz w:val="22"/>
            </w:rPr>
          </w:rPrChange>
        </w:rPr>
      </w:pPr>
    </w:p>
    <w:p w14:paraId="5DD29E04" w14:textId="77777777" w:rsidR="006B429A" w:rsidRPr="00C50852" w:rsidRDefault="006B429A">
      <w:pPr>
        <w:rPr>
          <w:b/>
        </w:rPr>
      </w:pPr>
      <w:r w:rsidRPr="00C50852">
        <w:rPr>
          <w:b/>
        </w:rPr>
        <w:t>Section 2.</w:t>
      </w:r>
    </w:p>
    <w:p w14:paraId="7404DE16" w14:textId="77777777" w:rsidR="006B429A" w:rsidRPr="00604568" w:rsidRDefault="006B429A">
      <w:pPr>
        <w:rPr>
          <w:b/>
          <w:rPrChange w:id="1766" w:author="James Lucius Haynes" w:date="2011-11-14T18:51:00Z">
            <w:rPr>
              <w:b/>
              <w:sz w:val="22"/>
            </w:rPr>
          </w:rPrChange>
        </w:rPr>
      </w:pPr>
    </w:p>
    <w:p w14:paraId="79C8DBA3" w14:textId="77777777" w:rsidR="006B429A" w:rsidRPr="00604568" w:rsidRDefault="009826B7">
      <w:pPr>
        <w:pStyle w:val="BodyText"/>
        <w:rPr>
          <w:rPrChange w:id="1767" w:author="James Lucius Haynes" w:date="2011-11-14T18:51:00Z">
            <w:rPr>
              <w:sz w:val="22"/>
            </w:rPr>
          </w:rPrChange>
        </w:rPr>
      </w:pPr>
      <w:ins w:id="1768" w:author="James Lucius Haynes" w:date="2011-11-14T16:11:00Z">
        <w:r w:rsidRPr="00604568">
          <w:rPr>
            <w:b/>
            <w:rPrChange w:id="1769" w:author="James Lucius Haynes" w:date="2011-11-14T18:51:00Z">
              <w:rPr/>
            </w:rPrChange>
          </w:rPr>
          <w:t>2.1</w:t>
        </w:r>
        <w:r w:rsidRPr="00C50852">
          <w:t xml:space="preserve"> </w:t>
        </w:r>
      </w:ins>
      <w:r w:rsidR="006B429A" w:rsidRPr="00604568">
        <w:rPr>
          <w:rPrChange w:id="1770" w:author="James Lucius Haynes" w:date="2011-11-14T18:51:00Z">
            <w:rPr>
              <w:sz w:val="22"/>
            </w:rPr>
          </w:rPrChange>
        </w:rPr>
        <w:t>The elected offices of the North Carolina Agricultural and Technical State University, Chapter Executive Board are:</w:t>
      </w:r>
    </w:p>
    <w:p w14:paraId="299F00EA" w14:textId="77777777" w:rsidR="006B429A" w:rsidRPr="00604568" w:rsidRDefault="006B429A">
      <w:pPr>
        <w:rPr>
          <w:rPrChange w:id="1771" w:author="James Lucius Haynes" w:date="2011-11-14T18:51:00Z">
            <w:rPr>
              <w:sz w:val="22"/>
            </w:rPr>
          </w:rPrChange>
        </w:rPr>
      </w:pPr>
    </w:p>
    <w:p w14:paraId="53F2DEDB" w14:textId="77777777" w:rsidR="006B429A" w:rsidRPr="00604568" w:rsidRDefault="006B429A">
      <w:pPr>
        <w:numPr>
          <w:ilvl w:val="0"/>
          <w:numId w:val="19"/>
        </w:numPr>
        <w:rPr>
          <w:rPrChange w:id="1772" w:author="James Lucius Haynes" w:date="2011-11-14T18:51:00Z">
            <w:rPr>
              <w:sz w:val="22"/>
            </w:rPr>
          </w:rPrChange>
        </w:rPr>
      </w:pPr>
      <w:r w:rsidRPr="00604568">
        <w:rPr>
          <w:rPrChange w:id="1773" w:author="James Lucius Haynes" w:date="2011-11-14T18:51:00Z">
            <w:rPr>
              <w:sz w:val="22"/>
            </w:rPr>
          </w:rPrChange>
        </w:rPr>
        <w:t>President</w:t>
      </w:r>
    </w:p>
    <w:p w14:paraId="275C6D33" w14:textId="77777777" w:rsidR="006B429A" w:rsidRPr="00604568" w:rsidRDefault="006B429A">
      <w:pPr>
        <w:numPr>
          <w:ilvl w:val="0"/>
          <w:numId w:val="19"/>
        </w:numPr>
        <w:rPr>
          <w:rPrChange w:id="1774" w:author="James Lucius Haynes" w:date="2011-11-14T18:51:00Z">
            <w:rPr>
              <w:sz w:val="22"/>
            </w:rPr>
          </w:rPrChange>
        </w:rPr>
      </w:pPr>
      <w:r w:rsidRPr="00604568">
        <w:rPr>
          <w:rPrChange w:id="1775" w:author="James Lucius Haynes" w:date="2011-11-14T18:51:00Z">
            <w:rPr>
              <w:sz w:val="22"/>
            </w:rPr>
          </w:rPrChange>
        </w:rPr>
        <w:t>Vice-President</w:t>
      </w:r>
    </w:p>
    <w:p w14:paraId="1FD5F7C0" w14:textId="77777777" w:rsidR="006B429A" w:rsidRPr="00604568" w:rsidRDefault="006B429A">
      <w:pPr>
        <w:numPr>
          <w:ilvl w:val="0"/>
          <w:numId w:val="19"/>
        </w:numPr>
        <w:rPr>
          <w:rPrChange w:id="1776" w:author="James Lucius Haynes" w:date="2011-11-14T18:51:00Z">
            <w:rPr>
              <w:sz w:val="22"/>
            </w:rPr>
          </w:rPrChange>
        </w:rPr>
      </w:pPr>
      <w:r w:rsidRPr="00604568">
        <w:rPr>
          <w:rPrChange w:id="1777" w:author="James Lucius Haynes" w:date="2011-11-14T18:51:00Z">
            <w:rPr>
              <w:sz w:val="22"/>
            </w:rPr>
          </w:rPrChange>
        </w:rPr>
        <w:t>Secretary</w:t>
      </w:r>
    </w:p>
    <w:p w14:paraId="6E8E3965" w14:textId="77777777" w:rsidR="006B429A" w:rsidRPr="00604568" w:rsidRDefault="006B429A">
      <w:pPr>
        <w:numPr>
          <w:ilvl w:val="0"/>
          <w:numId w:val="19"/>
        </w:numPr>
        <w:rPr>
          <w:rPrChange w:id="1778" w:author="James Lucius Haynes" w:date="2011-11-14T18:51:00Z">
            <w:rPr>
              <w:sz w:val="22"/>
            </w:rPr>
          </w:rPrChange>
        </w:rPr>
      </w:pPr>
      <w:r w:rsidRPr="00604568">
        <w:rPr>
          <w:rPrChange w:id="1779" w:author="James Lucius Haynes" w:date="2011-11-14T18:51:00Z">
            <w:rPr>
              <w:sz w:val="22"/>
            </w:rPr>
          </w:rPrChange>
        </w:rPr>
        <w:t>Treasurer</w:t>
      </w:r>
    </w:p>
    <w:p w14:paraId="613CBDD1" w14:textId="77777777" w:rsidR="006B429A" w:rsidRDefault="006B429A">
      <w:pPr>
        <w:numPr>
          <w:ilvl w:val="0"/>
          <w:numId w:val="19"/>
        </w:numPr>
        <w:rPr>
          <w:ins w:id="1780" w:author="Microsoft Office User" w:date="2016-07-24T15:16:00Z"/>
        </w:rPr>
      </w:pPr>
      <w:r w:rsidRPr="00604568">
        <w:rPr>
          <w:rPrChange w:id="1781" w:author="James Lucius Haynes" w:date="2011-11-14T18:51:00Z">
            <w:rPr>
              <w:sz w:val="22"/>
            </w:rPr>
          </w:rPrChange>
        </w:rPr>
        <w:t>Programs Chair</w:t>
      </w:r>
    </w:p>
    <w:p w14:paraId="724AEAF1" w14:textId="77777777" w:rsidR="009E2720" w:rsidRDefault="009E2720">
      <w:pPr>
        <w:numPr>
          <w:ilvl w:val="0"/>
          <w:numId w:val="19"/>
        </w:numPr>
        <w:rPr>
          <w:ins w:id="1782" w:author="Microsoft Office User" w:date="2016-07-24T15:16:00Z"/>
        </w:rPr>
      </w:pPr>
      <w:ins w:id="1783" w:author="Microsoft Office User" w:date="2016-07-24T15:16:00Z">
        <w:r>
          <w:t>Mr. NSBE</w:t>
        </w:r>
      </w:ins>
    </w:p>
    <w:p w14:paraId="3F240E98" w14:textId="77777777" w:rsidR="009E2720" w:rsidRPr="00604568" w:rsidRDefault="009E2720">
      <w:pPr>
        <w:numPr>
          <w:ilvl w:val="0"/>
          <w:numId w:val="19"/>
        </w:numPr>
        <w:rPr>
          <w:rPrChange w:id="1784" w:author="James Lucius Haynes" w:date="2011-11-14T18:51:00Z">
            <w:rPr>
              <w:sz w:val="22"/>
            </w:rPr>
          </w:rPrChange>
        </w:rPr>
      </w:pPr>
      <w:ins w:id="1785" w:author="Microsoft Office User" w:date="2016-07-24T15:16:00Z">
        <w:r>
          <w:t>Ms. NSBE</w:t>
        </w:r>
      </w:ins>
    </w:p>
    <w:p w14:paraId="6550BE8C" w14:textId="77777777" w:rsidR="006B429A" w:rsidRPr="00C50852" w:rsidDel="005668EA" w:rsidRDefault="006B429A">
      <w:pPr>
        <w:numPr>
          <w:ilvl w:val="0"/>
          <w:numId w:val="19"/>
        </w:numPr>
        <w:rPr>
          <w:ins w:id="1786" w:author="James Lucius Haynes" w:date="2011-11-14T13:03:00Z"/>
          <w:del w:id="1787" w:author="Sheldon W. Fulton" w:date="2014-01-16T21:35:00Z"/>
        </w:rPr>
      </w:pPr>
      <w:del w:id="1788" w:author="Sheldon W. Fulton" w:date="2014-01-16T21:35:00Z">
        <w:r w:rsidRPr="00604568" w:rsidDel="005668EA">
          <w:rPr>
            <w:rPrChange w:id="1789" w:author="James Lucius Haynes" w:date="2011-11-14T18:51:00Z">
              <w:rPr>
                <w:sz w:val="22"/>
              </w:rPr>
            </w:rPrChange>
          </w:rPr>
          <w:delText>Finance Chair</w:delText>
        </w:r>
      </w:del>
    </w:p>
    <w:p w14:paraId="65AAFF30" w14:textId="77777777" w:rsidR="009826B7" w:rsidRPr="00604568" w:rsidDel="009826B7" w:rsidRDefault="009826B7">
      <w:pPr>
        <w:ind w:left="1440"/>
        <w:rPr>
          <w:del w:id="1790" w:author="James Lucius Haynes" w:date="2011-11-14T13:03:00Z"/>
          <w:rPrChange w:id="1791" w:author="James Lucius Haynes" w:date="2011-11-14T18:51:00Z">
            <w:rPr>
              <w:del w:id="1792" w:author="James Lucius Haynes" w:date="2011-11-14T13:03:00Z"/>
              <w:sz w:val="22"/>
            </w:rPr>
          </w:rPrChange>
        </w:rPr>
        <w:pPrChange w:id="1793" w:author="James Lucius Haynes" w:date="2011-11-14T13:03:00Z">
          <w:pPr>
            <w:numPr>
              <w:numId w:val="19"/>
            </w:numPr>
            <w:tabs>
              <w:tab w:val="num" w:pos="1440"/>
            </w:tabs>
            <w:ind w:left="1440" w:hanging="720"/>
          </w:pPr>
        </w:pPrChange>
      </w:pPr>
    </w:p>
    <w:p w14:paraId="6C0CB7B7" w14:textId="77777777" w:rsidR="006B429A" w:rsidRPr="00604568" w:rsidDel="00E94BC4" w:rsidRDefault="006B429A">
      <w:pPr>
        <w:rPr>
          <w:del w:id="1794" w:author="James Lucius Haynes" w:date="2011-11-14T18:59:00Z"/>
          <w:rPrChange w:id="1795" w:author="James Lucius Haynes" w:date="2011-11-14T18:51:00Z">
            <w:rPr>
              <w:del w:id="1796" w:author="James Lucius Haynes" w:date="2011-11-14T18:59:00Z"/>
              <w:sz w:val="22"/>
            </w:rPr>
          </w:rPrChange>
        </w:rPr>
      </w:pPr>
    </w:p>
    <w:p w14:paraId="3EF0DB2C" w14:textId="77777777" w:rsidR="006B429A" w:rsidRPr="00604568" w:rsidDel="00E94BC4" w:rsidRDefault="006B429A">
      <w:pPr>
        <w:rPr>
          <w:del w:id="1797" w:author="James Lucius Haynes" w:date="2011-11-14T18:59:00Z"/>
          <w:b/>
          <w:rPrChange w:id="1798" w:author="James Lucius Haynes" w:date="2011-11-14T18:51:00Z">
            <w:rPr>
              <w:del w:id="1799" w:author="James Lucius Haynes" w:date="2011-11-14T18:59:00Z"/>
              <w:b/>
              <w:sz w:val="22"/>
            </w:rPr>
          </w:rPrChange>
        </w:rPr>
      </w:pPr>
    </w:p>
    <w:p w14:paraId="3914EBD8" w14:textId="77777777" w:rsidR="006B429A" w:rsidRPr="00604568" w:rsidDel="00E94BC4" w:rsidRDefault="006B429A">
      <w:pPr>
        <w:rPr>
          <w:del w:id="1800" w:author="James Lucius Haynes" w:date="2011-11-14T18:59:00Z"/>
          <w:b/>
          <w:rPrChange w:id="1801" w:author="James Lucius Haynes" w:date="2011-11-14T18:51:00Z">
            <w:rPr>
              <w:del w:id="1802" w:author="James Lucius Haynes" w:date="2011-11-14T18:59:00Z"/>
              <w:b/>
              <w:sz w:val="22"/>
            </w:rPr>
          </w:rPrChange>
        </w:rPr>
      </w:pPr>
    </w:p>
    <w:p w14:paraId="72A89488" w14:textId="77777777" w:rsidR="006B429A" w:rsidRPr="00604568" w:rsidDel="00E94BC4" w:rsidRDefault="006B429A">
      <w:pPr>
        <w:rPr>
          <w:del w:id="1803" w:author="James Lucius Haynes" w:date="2011-11-14T18:59:00Z"/>
          <w:b/>
          <w:rPrChange w:id="1804" w:author="James Lucius Haynes" w:date="2011-11-14T18:51:00Z">
            <w:rPr>
              <w:del w:id="1805" w:author="James Lucius Haynes" w:date="2011-11-14T18:59:00Z"/>
              <w:b/>
              <w:sz w:val="22"/>
            </w:rPr>
          </w:rPrChange>
        </w:rPr>
      </w:pPr>
    </w:p>
    <w:p w14:paraId="48572828" w14:textId="77777777" w:rsidR="006B429A" w:rsidRPr="00604568" w:rsidDel="004B088D" w:rsidRDefault="006B429A">
      <w:pPr>
        <w:rPr>
          <w:del w:id="1806" w:author="James Lucius Haynes" w:date="2011-11-14T19:51:00Z"/>
          <w:b/>
          <w:rPrChange w:id="1807" w:author="James Lucius Haynes" w:date="2011-11-14T18:51:00Z">
            <w:rPr>
              <w:del w:id="1808" w:author="James Lucius Haynes" w:date="2011-11-14T19:51:00Z"/>
              <w:b/>
              <w:sz w:val="22"/>
            </w:rPr>
          </w:rPrChange>
        </w:rPr>
      </w:pPr>
    </w:p>
    <w:p w14:paraId="52AC5F05" w14:textId="77777777" w:rsidR="006B429A" w:rsidRPr="00604568" w:rsidRDefault="006B429A">
      <w:pPr>
        <w:rPr>
          <w:b/>
          <w:rPrChange w:id="1809" w:author="James Lucius Haynes" w:date="2011-11-14T18:51:00Z">
            <w:rPr>
              <w:b/>
              <w:sz w:val="22"/>
            </w:rPr>
          </w:rPrChange>
        </w:rPr>
      </w:pPr>
    </w:p>
    <w:p w14:paraId="78BCF77F" w14:textId="77777777" w:rsidR="00026B37" w:rsidRDefault="00026B37">
      <w:pPr>
        <w:rPr>
          <w:ins w:id="1810" w:author="Ciara Montgomery" w:date="2017-02-19T00:22:00Z"/>
          <w:b/>
        </w:rPr>
      </w:pPr>
    </w:p>
    <w:p w14:paraId="046FB4BB" w14:textId="77777777" w:rsidR="00026B37" w:rsidRDefault="00026B37">
      <w:pPr>
        <w:rPr>
          <w:ins w:id="1811" w:author="Ciara Montgomery" w:date="2017-02-19T00:22:00Z"/>
          <w:b/>
        </w:rPr>
      </w:pPr>
    </w:p>
    <w:p w14:paraId="4C752B7F" w14:textId="77777777" w:rsidR="00026B37" w:rsidRDefault="00026B37">
      <w:pPr>
        <w:rPr>
          <w:ins w:id="1812" w:author="Ciara Montgomery" w:date="2017-02-19T00:22:00Z"/>
          <w:b/>
        </w:rPr>
      </w:pPr>
    </w:p>
    <w:p w14:paraId="46127E81" w14:textId="77777777" w:rsidR="00026B37" w:rsidRDefault="00026B37">
      <w:pPr>
        <w:rPr>
          <w:ins w:id="1813" w:author="Ciara Montgomery" w:date="2017-02-19T00:22:00Z"/>
          <w:b/>
        </w:rPr>
      </w:pPr>
    </w:p>
    <w:p w14:paraId="39C63083" w14:textId="77777777" w:rsidR="006B429A" w:rsidRPr="00604568" w:rsidRDefault="006B429A">
      <w:pPr>
        <w:rPr>
          <w:b/>
          <w:rPrChange w:id="1814" w:author="James Lucius Haynes" w:date="2011-11-14T18:51:00Z">
            <w:rPr>
              <w:b/>
              <w:sz w:val="22"/>
            </w:rPr>
          </w:rPrChange>
        </w:rPr>
      </w:pPr>
      <w:r w:rsidRPr="00604568">
        <w:rPr>
          <w:b/>
          <w:rPrChange w:id="1815" w:author="James Lucius Haynes" w:date="2011-11-14T18:51:00Z">
            <w:rPr>
              <w:b/>
              <w:sz w:val="22"/>
            </w:rPr>
          </w:rPrChange>
        </w:rPr>
        <w:t>Section 3.</w:t>
      </w:r>
    </w:p>
    <w:p w14:paraId="033FE870" w14:textId="77777777" w:rsidR="006B429A" w:rsidRPr="00604568" w:rsidRDefault="006B429A">
      <w:pPr>
        <w:rPr>
          <w:rPrChange w:id="1816" w:author="James Lucius Haynes" w:date="2011-11-14T18:51:00Z">
            <w:rPr>
              <w:sz w:val="22"/>
            </w:rPr>
          </w:rPrChange>
        </w:rPr>
      </w:pPr>
    </w:p>
    <w:p w14:paraId="45C4B1CE" w14:textId="77777777" w:rsidR="006B429A" w:rsidRPr="00604568" w:rsidRDefault="006B429A">
      <w:pPr>
        <w:rPr>
          <w:rPrChange w:id="1817" w:author="James Lucius Haynes" w:date="2011-11-14T18:51:00Z">
            <w:rPr>
              <w:sz w:val="22"/>
            </w:rPr>
          </w:rPrChange>
        </w:rPr>
      </w:pPr>
      <w:r w:rsidRPr="00604568">
        <w:rPr>
          <w:rPrChange w:id="1818" w:author="James Lucius Haynes" w:date="2011-11-14T18:51:00Z">
            <w:rPr>
              <w:sz w:val="22"/>
            </w:rPr>
          </w:rPrChange>
        </w:rPr>
        <w:lastRenderedPageBreak/>
        <w:t>The Appointed officers of the Chapter Executive Board shall be:</w:t>
      </w:r>
    </w:p>
    <w:p w14:paraId="25E6109E" w14:textId="77777777" w:rsidR="006B429A" w:rsidRPr="00604568" w:rsidDel="004B088D" w:rsidRDefault="006B429A">
      <w:pPr>
        <w:rPr>
          <w:del w:id="1819" w:author="James Lucius Haynes" w:date="2011-11-14T19:51:00Z"/>
          <w:rPrChange w:id="1820" w:author="James Lucius Haynes" w:date="2011-11-14T18:51:00Z">
            <w:rPr>
              <w:del w:id="1821" w:author="James Lucius Haynes" w:date="2011-11-14T19:51:00Z"/>
              <w:sz w:val="22"/>
            </w:rPr>
          </w:rPrChange>
        </w:rPr>
      </w:pPr>
    </w:p>
    <w:p w14:paraId="061853A5" w14:textId="77777777" w:rsidR="006B429A" w:rsidRPr="00604568" w:rsidRDefault="006B429A">
      <w:pPr>
        <w:ind w:left="720"/>
        <w:rPr>
          <w:rPrChange w:id="1822" w:author="James Lucius Haynes" w:date="2011-11-14T18:51:00Z">
            <w:rPr>
              <w:sz w:val="22"/>
            </w:rPr>
          </w:rPrChange>
        </w:rPr>
      </w:pPr>
    </w:p>
    <w:p w14:paraId="6E4D970A" w14:textId="77777777" w:rsidR="005668EA" w:rsidDel="00453020" w:rsidRDefault="005668EA" w:rsidP="00453020">
      <w:pPr>
        <w:numPr>
          <w:ilvl w:val="0"/>
          <w:numId w:val="20"/>
        </w:numPr>
        <w:rPr>
          <w:ins w:id="1823" w:author="Sheldon W. Fulton" w:date="2014-01-16T21:35:00Z"/>
          <w:del w:id="1824" w:author="Ciara Montgomery" w:date="2017-02-18T17:26:00Z"/>
        </w:rPr>
      </w:pPr>
      <w:ins w:id="1825" w:author="Sheldon W. Fulton" w:date="2014-01-16T21:36:00Z">
        <w:del w:id="1826" w:author="Ciara Montgomery" w:date="2017-02-18T17:32:00Z">
          <w:r w:rsidRPr="00453020" w:rsidDel="00453020">
            <w:delText xml:space="preserve">Finance </w:delText>
          </w:r>
        </w:del>
        <w:del w:id="1827" w:author="Ciara Montgomery" w:date="2017-02-18T17:26:00Z">
          <w:r w:rsidDel="00453020">
            <w:delText>Chair</w:delText>
          </w:r>
        </w:del>
      </w:ins>
    </w:p>
    <w:p w14:paraId="31A83A05" w14:textId="77777777" w:rsidR="006B429A" w:rsidRPr="00453020" w:rsidRDefault="006B429A" w:rsidP="00453020">
      <w:pPr>
        <w:numPr>
          <w:ilvl w:val="0"/>
          <w:numId w:val="20"/>
        </w:numPr>
        <w:rPr>
          <w:rPrChange w:id="1828" w:author="James Lucius Haynes" w:date="2011-11-14T18:51:00Z">
            <w:rPr>
              <w:sz w:val="22"/>
            </w:rPr>
          </w:rPrChange>
        </w:rPr>
      </w:pPr>
      <w:r w:rsidRPr="00453020">
        <w:rPr>
          <w:rPrChange w:id="1829" w:author="James Lucius Haynes" w:date="2011-11-14T18:51:00Z">
            <w:rPr>
              <w:sz w:val="22"/>
            </w:rPr>
          </w:rPrChange>
        </w:rPr>
        <w:t xml:space="preserve">Parliamentarian </w:t>
      </w:r>
    </w:p>
    <w:p w14:paraId="1DC68E23" w14:textId="77777777" w:rsidR="006B429A" w:rsidRPr="00604568" w:rsidRDefault="006B429A">
      <w:pPr>
        <w:numPr>
          <w:ilvl w:val="0"/>
          <w:numId w:val="20"/>
        </w:numPr>
        <w:rPr>
          <w:rPrChange w:id="1830" w:author="James Lucius Haynes" w:date="2011-11-14T18:51:00Z">
            <w:rPr>
              <w:sz w:val="22"/>
            </w:rPr>
          </w:rPrChange>
        </w:rPr>
      </w:pPr>
      <w:r w:rsidRPr="00604568">
        <w:rPr>
          <w:rPrChange w:id="1831" w:author="James Lucius Haynes" w:date="2011-11-14T18:51:00Z">
            <w:rPr>
              <w:sz w:val="22"/>
            </w:rPr>
          </w:rPrChange>
        </w:rPr>
        <w:t>President Emeritus</w:t>
      </w:r>
    </w:p>
    <w:p w14:paraId="654790A8" w14:textId="77777777" w:rsidR="006B429A" w:rsidRPr="00604568" w:rsidRDefault="006B429A">
      <w:pPr>
        <w:numPr>
          <w:ilvl w:val="0"/>
          <w:numId w:val="20"/>
        </w:numPr>
        <w:rPr>
          <w:rPrChange w:id="1832" w:author="James Lucius Haynes" w:date="2011-11-14T18:51:00Z">
            <w:rPr>
              <w:sz w:val="22"/>
            </w:rPr>
          </w:rPrChange>
        </w:rPr>
      </w:pPr>
      <w:r w:rsidRPr="00604568">
        <w:rPr>
          <w:rPrChange w:id="1833" w:author="James Lucius Haynes" w:date="2011-11-14T18:51:00Z">
            <w:rPr>
              <w:sz w:val="22"/>
            </w:rPr>
          </w:rPrChange>
        </w:rPr>
        <w:t xml:space="preserve">Academic Excellence </w:t>
      </w:r>
      <w:ins w:id="1834" w:author="Ciara Montgomery" w:date="2017-02-18T17:26:00Z">
        <w:r w:rsidR="00453020">
          <w:t>Chairperson</w:t>
        </w:r>
      </w:ins>
    </w:p>
    <w:p w14:paraId="058562DD" w14:textId="77777777" w:rsidR="006B429A" w:rsidRPr="00604568" w:rsidRDefault="006B429A">
      <w:pPr>
        <w:numPr>
          <w:ilvl w:val="0"/>
          <w:numId w:val="20"/>
        </w:numPr>
        <w:rPr>
          <w:rPrChange w:id="1835" w:author="James Lucius Haynes" w:date="2011-11-14T18:51:00Z">
            <w:rPr>
              <w:sz w:val="22"/>
            </w:rPr>
          </w:rPrChange>
        </w:rPr>
      </w:pPr>
      <w:del w:id="1836" w:author="Sheldon W. Fulton" w:date="2014-01-16T21:36:00Z">
        <w:r w:rsidRPr="00604568" w:rsidDel="005668EA">
          <w:rPr>
            <w:rPrChange w:id="1837" w:author="James Lucius Haynes" w:date="2011-11-14T18:51:00Z">
              <w:rPr>
                <w:sz w:val="22"/>
              </w:rPr>
            </w:rPrChange>
          </w:rPr>
          <w:delText>Community Outreach</w:delText>
        </w:r>
      </w:del>
      <w:ins w:id="1838" w:author="Sheldon W. Fulton" w:date="2014-01-16T21:36:00Z">
        <w:r w:rsidR="005668EA">
          <w:t>T.O.R.C.H.</w:t>
        </w:r>
      </w:ins>
      <w:ins w:id="1839" w:author="Ciara Montgomery" w:date="2017-02-18T17:26:00Z">
        <w:r w:rsidR="00453020">
          <w:t xml:space="preserve"> Chairperson</w:t>
        </w:r>
      </w:ins>
    </w:p>
    <w:p w14:paraId="692E65FD" w14:textId="77777777" w:rsidR="006B429A" w:rsidRPr="00604568" w:rsidRDefault="006B429A">
      <w:pPr>
        <w:numPr>
          <w:ilvl w:val="0"/>
          <w:numId w:val="20"/>
        </w:numPr>
        <w:rPr>
          <w:rPrChange w:id="1840" w:author="James Lucius Haynes" w:date="2011-11-14T18:51:00Z">
            <w:rPr>
              <w:sz w:val="22"/>
            </w:rPr>
          </w:rPrChange>
        </w:rPr>
      </w:pPr>
      <w:r w:rsidRPr="00604568">
        <w:rPr>
          <w:rPrChange w:id="1841" w:author="James Lucius Haynes" w:date="2011-11-14T18:51:00Z">
            <w:rPr>
              <w:sz w:val="22"/>
            </w:rPr>
          </w:rPrChange>
        </w:rPr>
        <w:t xml:space="preserve">Freshman </w:t>
      </w:r>
      <w:ins w:id="1842" w:author="Sheldon W. Fulton" w:date="2014-01-16T21:37:00Z">
        <w:r w:rsidR="005668EA">
          <w:t>Development</w:t>
        </w:r>
      </w:ins>
      <w:ins w:id="1843" w:author="Ciara Montgomery" w:date="2017-02-18T17:26:00Z">
        <w:r w:rsidR="00453020">
          <w:t xml:space="preserve"> Chairperson</w:t>
        </w:r>
      </w:ins>
    </w:p>
    <w:p w14:paraId="340B9379" w14:textId="77777777" w:rsidR="006B429A" w:rsidRPr="00604568" w:rsidDel="009E2720" w:rsidRDefault="006B429A">
      <w:pPr>
        <w:numPr>
          <w:ilvl w:val="0"/>
          <w:numId w:val="20"/>
        </w:numPr>
        <w:rPr>
          <w:del w:id="1844" w:author="Microsoft Office User" w:date="2016-07-24T15:15:00Z"/>
          <w:rPrChange w:id="1845" w:author="James Lucius Haynes" w:date="2011-11-14T18:51:00Z">
            <w:rPr>
              <w:del w:id="1846" w:author="Microsoft Office User" w:date="2016-07-24T15:15:00Z"/>
              <w:sz w:val="22"/>
            </w:rPr>
          </w:rPrChange>
        </w:rPr>
      </w:pPr>
      <w:del w:id="1847" w:author="Microsoft Office User" w:date="2016-07-24T15:15:00Z">
        <w:r w:rsidRPr="00604568" w:rsidDel="009E2720">
          <w:rPr>
            <w:rPrChange w:id="1848" w:author="James Lucius Haynes" w:date="2011-11-14T18:51:00Z">
              <w:rPr>
                <w:sz w:val="22"/>
              </w:rPr>
            </w:rPrChange>
          </w:rPr>
          <w:delText>Fundraising</w:delText>
        </w:r>
      </w:del>
    </w:p>
    <w:p w14:paraId="3B254666" w14:textId="77777777" w:rsidR="006B429A" w:rsidRPr="00604568" w:rsidRDefault="006B429A">
      <w:pPr>
        <w:numPr>
          <w:ilvl w:val="0"/>
          <w:numId w:val="20"/>
        </w:numPr>
        <w:rPr>
          <w:rPrChange w:id="1849" w:author="James Lucius Haynes" w:date="2011-11-14T18:51:00Z">
            <w:rPr>
              <w:sz w:val="22"/>
            </w:rPr>
          </w:rPrChange>
        </w:rPr>
      </w:pPr>
      <w:r w:rsidRPr="00604568">
        <w:rPr>
          <w:rPrChange w:id="1850" w:author="James Lucius Haynes" w:date="2011-11-14T18:51:00Z">
            <w:rPr>
              <w:sz w:val="22"/>
            </w:rPr>
          </w:rPrChange>
        </w:rPr>
        <w:t>Membership</w:t>
      </w:r>
      <w:ins w:id="1851" w:author="Ciara Montgomery" w:date="2017-02-18T17:26:00Z">
        <w:r w:rsidR="00453020">
          <w:t xml:space="preserve"> Chairperson</w:t>
        </w:r>
        <w:r w:rsidR="00453020" w:rsidRPr="00453020" w:rsidDel="009E2720">
          <w:t xml:space="preserve"> </w:t>
        </w:r>
      </w:ins>
      <w:del w:id="1852" w:author="Microsoft Office User" w:date="2016-07-24T15:15:00Z">
        <w:r w:rsidRPr="00604568" w:rsidDel="009E2720">
          <w:rPr>
            <w:rPrChange w:id="1853" w:author="James Lucius Haynes" w:date="2011-11-14T18:51:00Z">
              <w:rPr>
                <w:sz w:val="22"/>
              </w:rPr>
            </w:rPrChange>
          </w:rPr>
          <w:delText>/Social</w:delText>
        </w:r>
      </w:del>
    </w:p>
    <w:p w14:paraId="200A8ECC" w14:textId="77777777" w:rsidR="006B429A" w:rsidRPr="00604568" w:rsidRDefault="006B429A">
      <w:pPr>
        <w:numPr>
          <w:ilvl w:val="0"/>
          <w:numId w:val="20"/>
        </w:numPr>
        <w:rPr>
          <w:rPrChange w:id="1854" w:author="James Lucius Haynes" w:date="2011-11-14T18:51:00Z">
            <w:rPr>
              <w:sz w:val="22"/>
            </w:rPr>
          </w:rPrChange>
        </w:rPr>
      </w:pPr>
      <w:r w:rsidRPr="00604568">
        <w:rPr>
          <w:rPrChange w:id="1855" w:author="James Lucius Haynes" w:date="2011-11-14T18:51:00Z">
            <w:rPr>
              <w:sz w:val="22"/>
            </w:rPr>
          </w:rPrChange>
        </w:rPr>
        <w:t>Pre-College Initiative</w:t>
      </w:r>
      <w:ins w:id="1856" w:author="Ciara Montgomery" w:date="2017-02-18T17:26:00Z">
        <w:r w:rsidR="00453020">
          <w:t xml:space="preserve"> Chairperson</w:t>
        </w:r>
      </w:ins>
    </w:p>
    <w:p w14:paraId="5014F67C" w14:textId="77777777" w:rsidR="006B429A" w:rsidRPr="00604568" w:rsidRDefault="006B429A">
      <w:pPr>
        <w:numPr>
          <w:ilvl w:val="0"/>
          <w:numId w:val="20"/>
        </w:numPr>
        <w:rPr>
          <w:rPrChange w:id="1857" w:author="James Lucius Haynes" w:date="2011-11-14T18:51:00Z">
            <w:rPr>
              <w:sz w:val="22"/>
            </w:rPr>
          </w:rPrChange>
        </w:rPr>
      </w:pPr>
      <w:r w:rsidRPr="00604568">
        <w:rPr>
          <w:rPrChange w:id="1858" w:author="James Lucius Haynes" w:date="2011-11-14T18:51:00Z">
            <w:rPr>
              <w:sz w:val="22"/>
            </w:rPr>
          </w:rPrChange>
        </w:rPr>
        <w:t>Publications</w:t>
      </w:r>
      <w:ins w:id="1859" w:author="Microsoft Office User" w:date="2016-07-24T15:16:00Z">
        <w:r w:rsidR="009E2720">
          <w:t>/Public Relations</w:t>
        </w:r>
      </w:ins>
      <w:ins w:id="1860" w:author="Ciara Montgomery" w:date="2017-02-18T17:26:00Z">
        <w:r w:rsidR="00453020">
          <w:t xml:space="preserve"> Chairperson</w:t>
        </w:r>
      </w:ins>
    </w:p>
    <w:p w14:paraId="4F40CCBC" w14:textId="77777777" w:rsidR="006B429A" w:rsidRPr="00604568" w:rsidDel="009E2720" w:rsidRDefault="006B429A">
      <w:pPr>
        <w:numPr>
          <w:ilvl w:val="0"/>
          <w:numId w:val="20"/>
        </w:numPr>
        <w:rPr>
          <w:del w:id="1861" w:author="Microsoft Office User" w:date="2016-07-24T15:16:00Z"/>
          <w:rPrChange w:id="1862" w:author="James Lucius Haynes" w:date="2011-11-14T18:51:00Z">
            <w:rPr>
              <w:del w:id="1863" w:author="Microsoft Office User" w:date="2016-07-24T15:16:00Z"/>
              <w:sz w:val="22"/>
            </w:rPr>
          </w:rPrChange>
        </w:rPr>
      </w:pPr>
      <w:del w:id="1864" w:author="Microsoft Office User" w:date="2016-07-24T15:16:00Z">
        <w:r w:rsidRPr="00604568" w:rsidDel="009E2720">
          <w:rPr>
            <w:rPrChange w:id="1865" w:author="James Lucius Haynes" w:date="2011-11-14T18:51:00Z">
              <w:rPr>
                <w:sz w:val="22"/>
              </w:rPr>
            </w:rPrChange>
          </w:rPr>
          <w:delText>Public Relation</w:delText>
        </w:r>
      </w:del>
      <w:ins w:id="1866" w:author="Sheldon W. Fulton" w:date="2014-01-16T21:37:00Z">
        <w:del w:id="1867" w:author="Microsoft Office User" w:date="2016-07-24T15:16:00Z">
          <w:r w:rsidR="005668EA" w:rsidDel="009E2720">
            <w:delText>s</w:delText>
          </w:r>
        </w:del>
      </w:ins>
      <w:del w:id="1868" w:author="Microsoft Office User" w:date="2016-07-24T15:16:00Z">
        <w:r w:rsidRPr="00604568" w:rsidDel="009E2720">
          <w:rPr>
            <w:rPrChange w:id="1869" w:author="James Lucius Haynes" w:date="2011-11-14T18:51:00Z">
              <w:rPr>
                <w:sz w:val="22"/>
              </w:rPr>
            </w:rPrChange>
          </w:rPr>
          <w:delText xml:space="preserve"> </w:delText>
        </w:r>
      </w:del>
    </w:p>
    <w:p w14:paraId="03FB3266" w14:textId="77777777" w:rsidR="006B429A" w:rsidRPr="00604568" w:rsidRDefault="006B429A">
      <w:pPr>
        <w:numPr>
          <w:ilvl w:val="0"/>
          <w:numId w:val="20"/>
        </w:numPr>
        <w:rPr>
          <w:rPrChange w:id="1870" w:author="James Lucius Haynes" w:date="2011-11-14T18:51:00Z">
            <w:rPr>
              <w:sz w:val="22"/>
            </w:rPr>
          </w:rPrChange>
        </w:rPr>
      </w:pPr>
      <w:r w:rsidRPr="00604568">
        <w:rPr>
          <w:rPrChange w:id="1871" w:author="James Lucius Haynes" w:date="2011-11-14T18:51:00Z">
            <w:rPr>
              <w:sz w:val="22"/>
            </w:rPr>
          </w:rPrChange>
        </w:rPr>
        <w:t>Telecommunication</w:t>
      </w:r>
      <w:ins w:id="1872" w:author="Sheldon W. Fulton" w:date="2014-01-16T21:37:00Z">
        <w:r w:rsidR="005668EA">
          <w:t>s</w:t>
        </w:r>
      </w:ins>
      <w:ins w:id="1873" w:author="Ciara Montgomery" w:date="2017-02-18T17:26:00Z">
        <w:r w:rsidR="00453020">
          <w:t xml:space="preserve"> Chairperson</w:t>
        </w:r>
      </w:ins>
    </w:p>
    <w:p w14:paraId="56C92E52" w14:textId="77777777" w:rsidR="006B429A" w:rsidRDefault="006B429A">
      <w:pPr>
        <w:numPr>
          <w:ilvl w:val="0"/>
          <w:numId w:val="20"/>
        </w:numPr>
        <w:rPr>
          <w:ins w:id="1874" w:author="Ciara Montgomery" w:date="2017-02-18T17:32:00Z"/>
        </w:rPr>
      </w:pPr>
      <w:del w:id="1875" w:author="Ciara Montgomery" w:date="2017-02-18T17:25:00Z">
        <w:r w:rsidRPr="00604568" w:rsidDel="00453020">
          <w:rPr>
            <w:rPrChange w:id="1876" w:author="James Lucius Haynes" w:date="2011-11-14T18:51:00Z">
              <w:rPr>
                <w:sz w:val="22"/>
              </w:rPr>
            </w:rPrChange>
          </w:rPr>
          <w:delText>Assistant Treasurer</w:delText>
        </w:r>
      </w:del>
      <w:ins w:id="1877" w:author="Ciara Montgomery" w:date="2017-02-18T17:26:00Z">
        <w:r w:rsidR="00453020">
          <w:t>Conference</w:t>
        </w:r>
      </w:ins>
      <w:ins w:id="1878" w:author="Ciara Montgomery" w:date="2017-02-18T17:25:00Z">
        <w:r w:rsidR="00453020">
          <w:t xml:space="preserve"> Planning </w:t>
        </w:r>
      </w:ins>
      <w:ins w:id="1879" w:author="Ciara Montgomery" w:date="2017-02-18T17:26:00Z">
        <w:r w:rsidR="00453020">
          <w:t>Chairperson</w:t>
        </w:r>
      </w:ins>
    </w:p>
    <w:p w14:paraId="7F02F3A0" w14:textId="77777777" w:rsidR="00453020" w:rsidRDefault="00453020" w:rsidP="00453020">
      <w:pPr>
        <w:numPr>
          <w:ilvl w:val="0"/>
          <w:numId w:val="20"/>
        </w:numPr>
        <w:rPr>
          <w:ins w:id="1880" w:author="Ciara Montgomery" w:date="2017-02-18T17:32:00Z"/>
        </w:rPr>
      </w:pPr>
      <w:ins w:id="1881" w:author="Ciara Montgomery" w:date="2017-02-18T17:32:00Z">
        <w:r w:rsidRPr="00453020">
          <w:t xml:space="preserve">Finance </w:t>
        </w:r>
        <w:r>
          <w:t>Chairperson</w:t>
        </w:r>
        <w:r w:rsidDel="00453020">
          <w:t xml:space="preserve"> </w:t>
        </w:r>
      </w:ins>
    </w:p>
    <w:p w14:paraId="2F493A49" w14:textId="4E8BECC2" w:rsidR="00453020" w:rsidRPr="00604568" w:rsidDel="00026B37" w:rsidRDefault="00453020">
      <w:pPr>
        <w:ind w:left="1440"/>
        <w:rPr>
          <w:del w:id="1882" w:author="Ciara Montgomery" w:date="2017-02-19T00:22:00Z"/>
          <w:rPrChange w:id="1883" w:author="James Lucius Haynes" w:date="2011-11-14T18:51:00Z">
            <w:rPr>
              <w:del w:id="1884" w:author="Ciara Montgomery" w:date="2017-02-19T00:22:00Z"/>
              <w:sz w:val="22"/>
            </w:rPr>
          </w:rPrChange>
        </w:rPr>
        <w:pPrChange w:id="1885" w:author="Ciara Montgomery" w:date="2017-02-18T17:33:00Z">
          <w:pPr>
            <w:numPr>
              <w:numId w:val="20"/>
            </w:numPr>
            <w:tabs>
              <w:tab w:val="num" w:pos="1440"/>
            </w:tabs>
            <w:ind w:left="1440" w:hanging="720"/>
          </w:pPr>
        </w:pPrChange>
      </w:pPr>
    </w:p>
    <w:p w14:paraId="274DD16C" w14:textId="6906BCC5" w:rsidR="006B429A" w:rsidRPr="00604568" w:rsidDel="00026B37" w:rsidRDefault="006B429A">
      <w:pPr>
        <w:rPr>
          <w:del w:id="1886" w:author="Ciara Montgomery" w:date="2017-02-19T00:22:00Z"/>
          <w:rPrChange w:id="1887" w:author="James Lucius Haynes" w:date="2011-11-14T18:51:00Z">
            <w:rPr>
              <w:del w:id="1888" w:author="Ciara Montgomery" w:date="2017-02-19T00:22:00Z"/>
              <w:sz w:val="22"/>
            </w:rPr>
          </w:rPrChange>
        </w:rPr>
      </w:pPr>
    </w:p>
    <w:p w14:paraId="6F67D9F9" w14:textId="78D86D9F" w:rsidR="006B429A" w:rsidRPr="00C50852" w:rsidDel="00026B37" w:rsidRDefault="006B429A">
      <w:pPr>
        <w:rPr>
          <w:del w:id="1889" w:author="Ciara Montgomery" w:date="2017-02-19T00:22:00Z"/>
          <w:b/>
        </w:rPr>
      </w:pPr>
      <w:del w:id="1890" w:author="Ciara Montgomery" w:date="2017-02-19T00:22:00Z">
        <w:r w:rsidRPr="00C50852" w:rsidDel="00026B37">
          <w:rPr>
            <w:b/>
          </w:rPr>
          <w:delText>Section 4.</w:delText>
        </w:r>
      </w:del>
    </w:p>
    <w:p w14:paraId="7E221911" w14:textId="21F2548A" w:rsidR="006B429A" w:rsidRPr="00604568" w:rsidDel="00026B37" w:rsidRDefault="006B429A">
      <w:pPr>
        <w:rPr>
          <w:del w:id="1891" w:author="Ciara Montgomery" w:date="2017-02-19T00:22:00Z"/>
          <w:b/>
          <w:rPrChange w:id="1892" w:author="James Lucius Haynes" w:date="2011-11-14T18:51:00Z">
            <w:rPr>
              <w:del w:id="1893" w:author="Ciara Montgomery" w:date="2017-02-19T00:22:00Z"/>
              <w:b/>
              <w:sz w:val="22"/>
            </w:rPr>
          </w:rPrChange>
        </w:rPr>
      </w:pPr>
    </w:p>
    <w:p w14:paraId="7D28ABDD" w14:textId="68A1FBA3" w:rsidR="006B429A" w:rsidRPr="00604568" w:rsidDel="00026B37" w:rsidRDefault="006B429A">
      <w:pPr>
        <w:rPr>
          <w:del w:id="1894" w:author="Ciara Montgomery" w:date="2017-02-19T00:22:00Z"/>
          <w:rPrChange w:id="1895" w:author="James Lucius Haynes" w:date="2011-11-14T18:51:00Z">
            <w:rPr>
              <w:del w:id="1896" w:author="Ciara Montgomery" w:date="2017-02-19T00:22:00Z"/>
              <w:sz w:val="22"/>
            </w:rPr>
          </w:rPrChange>
        </w:rPr>
      </w:pPr>
      <w:del w:id="1897" w:author="Ciara Montgomery" w:date="2017-02-19T00:22:00Z">
        <w:r w:rsidRPr="00604568" w:rsidDel="00026B37">
          <w:rPr>
            <w:rPrChange w:id="1898" w:author="James Lucius Haynes" w:date="2011-11-14T18:51:00Z">
              <w:rPr>
                <w:sz w:val="22"/>
              </w:rPr>
            </w:rPrChange>
          </w:rPr>
          <w:delText>The Chapter Executive Board officers are the elected and appointed officers previously noted.</w:delText>
        </w:r>
      </w:del>
    </w:p>
    <w:p w14:paraId="1C5645E2" w14:textId="293F7D53" w:rsidR="006B429A" w:rsidRPr="00604568" w:rsidDel="00026B37" w:rsidRDefault="006B429A">
      <w:pPr>
        <w:rPr>
          <w:del w:id="1899" w:author="Ciara Montgomery" w:date="2017-02-19T00:22:00Z"/>
          <w:rPrChange w:id="1900" w:author="James Lucius Haynes" w:date="2011-11-14T18:51:00Z">
            <w:rPr>
              <w:del w:id="1901" w:author="Ciara Montgomery" w:date="2017-02-19T00:22:00Z"/>
              <w:sz w:val="22"/>
            </w:rPr>
          </w:rPrChange>
        </w:rPr>
      </w:pPr>
    </w:p>
    <w:p w14:paraId="34C3A7AC" w14:textId="77777777" w:rsidR="006B429A" w:rsidRPr="00604568" w:rsidDel="009826B7" w:rsidRDefault="006B429A">
      <w:pPr>
        <w:rPr>
          <w:del w:id="1902" w:author="James Lucius Haynes" w:date="2011-11-14T13:08:00Z"/>
          <w:b/>
          <w:rPrChange w:id="1903" w:author="James Lucius Haynes" w:date="2011-11-14T18:51:00Z">
            <w:rPr>
              <w:del w:id="1904" w:author="James Lucius Haynes" w:date="2011-11-14T13:08:00Z"/>
              <w:b/>
              <w:sz w:val="22"/>
            </w:rPr>
          </w:rPrChange>
        </w:rPr>
      </w:pPr>
      <w:del w:id="1905" w:author="James Lucius Haynes" w:date="2011-11-14T13:08:00Z">
        <w:r w:rsidRPr="00604568" w:rsidDel="009826B7">
          <w:rPr>
            <w:b/>
            <w:rPrChange w:id="1906" w:author="James Lucius Haynes" w:date="2011-11-14T18:51:00Z">
              <w:rPr>
                <w:b/>
                <w:sz w:val="22"/>
              </w:rPr>
            </w:rPrChange>
          </w:rPr>
          <w:delText>Section 5.</w:delText>
        </w:r>
      </w:del>
    </w:p>
    <w:p w14:paraId="510450A5" w14:textId="77777777" w:rsidR="006B429A" w:rsidRPr="00604568" w:rsidDel="009826B7" w:rsidRDefault="006B429A">
      <w:pPr>
        <w:rPr>
          <w:del w:id="1907" w:author="James Lucius Haynes" w:date="2011-11-14T13:08:00Z"/>
          <w:b/>
          <w:rPrChange w:id="1908" w:author="James Lucius Haynes" w:date="2011-11-14T18:51:00Z">
            <w:rPr>
              <w:del w:id="1909" w:author="James Lucius Haynes" w:date="2011-11-14T13:08:00Z"/>
              <w:b/>
              <w:sz w:val="22"/>
            </w:rPr>
          </w:rPrChange>
        </w:rPr>
      </w:pPr>
    </w:p>
    <w:p w14:paraId="2D9697A5" w14:textId="77777777" w:rsidR="006B429A" w:rsidRPr="00604568" w:rsidDel="009826B7" w:rsidRDefault="006B429A">
      <w:pPr>
        <w:rPr>
          <w:del w:id="1910" w:author="James Lucius Haynes" w:date="2011-11-14T13:08:00Z"/>
          <w:rPrChange w:id="1911" w:author="James Lucius Haynes" w:date="2011-11-14T18:51:00Z">
            <w:rPr>
              <w:del w:id="1912" w:author="James Lucius Haynes" w:date="2011-11-14T13:08:00Z"/>
              <w:sz w:val="22"/>
            </w:rPr>
          </w:rPrChange>
        </w:rPr>
      </w:pPr>
      <w:del w:id="1913" w:author="James Lucius Haynes" w:date="2011-11-14T13:08:00Z">
        <w:r w:rsidRPr="00604568" w:rsidDel="009826B7">
          <w:rPr>
            <w:rPrChange w:id="1914" w:author="James Lucius Haynes" w:date="2011-11-14T18:51:00Z">
              <w:rPr>
                <w:sz w:val="22"/>
              </w:rPr>
            </w:rPrChange>
          </w:rPr>
          <w:delText>Any member of the NCA&amp;T State University is eligible for a chapter elected office who:</w:delText>
        </w:r>
      </w:del>
    </w:p>
    <w:p w14:paraId="05445648" w14:textId="77777777" w:rsidR="006B429A" w:rsidRPr="00604568" w:rsidDel="009826B7" w:rsidRDefault="006B429A">
      <w:pPr>
        <w:rPr>
          <w:del w:id="1915" w:author="James Lucius Haynes" w:date="2011-11-14T13:08:00Z"/>
          <w:rPrChange w:id="1916" w:author="James Lucius Haynes" w:date="2011-11-14T18:51:00Z">
            <w:rPr>
              <w:del w:id="1917" w:author="James Lucius Haynes" w:date="2011-11-14T13:08:00Z"/>
              <w:sz w:val="22"/>
            </w:rPr>
          </w:rPrChange>
        </w:rPr>
      </w:pPr>
    </w:p>
    <w:p w14:paraId="29AECA9F" w14:textId="77777777" w:rsidR="006B429A" w:rsidRPr="00604568" w:rsidDel="009826B7" w:rsidRDefault="006B429A">
      <w:pPr>
        <w:numPr>
          <w:ilvl w:val="0"/>
          <w:numId w:val="21"/>
        </w:numPr>
        <w:rPr>
          <w:del w:id="1918" w:author="James Lucius Haynes" w:date="2011-11-14T13:08:00Z"/>
          <w:rPrChange w:id="1919" w:author="James Lucius Haynes" w:date="2011-11-14T18:51:00Z">
            <w:rPr>
              <w:del w:id="1920" w:author="James Lucius Haynes" w:date="2011-11-14T13:08:00Z"/>
              <w:sz w:val="22"/>
            </w:rPr>
          </w:rPrChange>
        </w:rPr>
      </w:pPr>
      <w:del w:id="1921" w:author="James Lucius Haynes" w:date="2011-11-14T13:08:00Z">
        <w:r w:rsidRPr="00604568" w:rsidDel="009826B7">
          <w:rPr>
            <w:rPrChange w:id="1922" w:author="James Lucius Haynes" w:date="2011-11-14T18:51:00Z">
              <w:rPr>
                <w:sz w:val="22"/>
              </w:rPr>
            </w:rPrChange>
          </w:rPr>
          <w:delText>Has a minimum cumulative grade point average of 2.5/4.0, and has completed a minimum fifteen hours at NCA&amp;T State University</w:delText>
        </w:r>
      </w:del>
    </w:p>
    <w:p w14:paraId="319FEDA9" w14:textId="77777777" w:rsidR="006B429A" w:rsidRPr="00604568" w:rsidDel="009826B7" w:rsidRDefault="006B429A">
      <w:pPr>
        <w:rPr>
          <w:del w:id="1923" w:author="James Lucius Haynes" w:date="2011-11-14T13:08:00Z"/>
          <w:rPrChange w:id="1924" w:author="James Lucius Haynes" w:date="2011-11-14T18:51:00Z">
            <w:rPr>
              <w:del w:id="1925" w:author="James Lucius Haynes" w:date="2011-11-14T13:08:00Z"/>
              <w:sz w:val="22"/>
            </w:rPr>
          </w:rPrChange>
        </w:rPr>
      </w:pPr>
    </w:p>
    <w:p w14:paraId="5F6D3333" w14:textId="77777777" w:rsidR="006B429A" w:rsidRPr="00604568" w:rsidDel="009826B7" w:rsidRDefault="006B429A">
      <w:pPr>
        <w:numPr>
          <w:ilvl w:val="0"/>
          <w:numId w:val="21"/>
        </w:numPr>
        <w:rPr>
          <w:del w:id="1926" w:author="James Lucius Haynes" w:date="2011-11-14T13:08:00Z"/>
          <w:rPrChange w:id="1927" w:author="James Lucius Haynes" w:date="2011-11-14T18:51:00Z">
            <w:rPr>
              <w:del w:id="1928" w:author="James Lucius Haynes" w:date="2011-11-14T13:08:00Z"/>
              <w:sz w:val="22"/>
            </w:rPr>
          </w:rPrChange>
        </w:rPr>
      </w:pPr>
      <w:del w:id="1929" w:author="James Lucius Haynes" w:date="2011-11-14T13:08:00Z">
        <w:r w:rsidRPr="00604568" w:rsidDel="009826B7">
          <w:rPr>
            <w:rPrChange w:id="1930" w:author="James Lucius Haynes" w:date="2011-11-14T18:51:00Z">
              <w:rPr>
                <w:sz w:val="22"/>
              </w:rPr>
            </w:rPrChange>
          </w:rPr>
          <w:delText>Is classified as a full-time student prior to the beginning of the elected term and must maintain that status throughout his/her elected term</w:delText>
        </w:r>
      </w:del>
    </w:p>
    <w:p w14:paraId="7B521E50" w14:textId="77777777" w:rsidR="006B429A" w:rsidRPr="00604568" w:rsidDel="009826B7" w:rsidRDefault="006B429A">
      <w:pPr>
        <w:rPr>
          <w:del w:id="1931" w:author="James Lucius Haynes" w:date="2011-11-14T13:08:00Z"/>
          <w:rPrChange w:id="1932" w:author="James Lucius Haynes" w:date="2011-11-14T18:51:00Z">
            <w:rPr>
              <w:del w:id="1933" w:author="James Lucius Haynes" w:date="2011-11-14T13:08:00Z"/>
              <w:sz w:val="22"/>
            </w:rPr>
          </w:rPrChange>
        </w:rPr>
      </w:pPr>
    </w:p>
    <w:p w14:paraId="1861EDC2" w14:textId="77777777" w:rsidR="006B429A" w:rsidRPr="00604568" w:rsidDel="009826B7" w:rsidRDefault="006B429A">
      <w:pPr>
        <w:numPr>
          <w:ilvl w:val="0"/>
          <w:numId w:val="21"/>
        </w:numPr>
        <w:rPr>
          <w:del w:id="1934" w:author="James Lucius Haynes" w:date="2011-11-14T13:08:00Z"/>
          <w:rPrChange w:id="1935" w:author="James Lucius Haynes" w:date="2011-11-14T18:51:00Z">
            <w:rPr>
              <w:del w:id="1936" w:author="James Lucius Haynes" w:date="2011-11-14T13:08:00Z"/>
              <w:sz w:val="22"/>
            </w:rPr>
          </w:rPrChange>
        </w:rPr>
      </w:pPr>
      <w:del w:id="1937" w:author="James Lucius Haynes" w:date="2011-11-14T13:08:00Z">
        <w:r w:rsidRPr="00604568" w:rsidDel="009826B7">
          <w:rPr>
            <w:rPrChange w:id="1938" w:author="James Lucius Haynes" w:date="2011-11-14T18:51:00Z">
              <w:rPr>
                <w:sz w:val="22"/>
              </w:rPr>
            </w:rPrChange>
          </w:rPr>
          <w:delText>Has at least attended one of the following:</w:delText>
        </w:r>
      </w:del>
    </w:p>
    <w:p w14:paraId="7FEAE757" w14:textId="77777777" w:rsidR="006B429A" w:rsidRPr="00604568" w:rsidDel="009826B7" w:rsidRDefault="006B429A">
      <w:pPr>
        <w:rPr>
          <w:del w:id="1939" w:author="James Lucius Haynes" w:date="2011-11-14T13:08:00Z"/>
          <w:rPrChange w:id="1940" w:author="James Lucius Haynes" w:date="2011-11-14T18:51:00Z">
            <w:rPr>
              <w:del w:id="1941" w:author="James Lucius Haynes" w:date="2011-11-14T13:08:00Z"/>
              <w:sz w:val="22"/>
            </w:rPr>
          </w:rPrChange>
        </w:rPr>
      </w:pPr>
    </w:p>
    <w:p w14:paraId="71B9F9D3" w14:textId="77777777" w:rsidR="006B429A" w:rsidRPr="00604568" w:rsidDel="009826B7" w:rsidRDefault="006B429A">
      <w:pPr>
        <w:numPr>
          <w:ilvl w:val="0"/>
          <w:numId w:val="22"/>
        </w:numPr>
        <w:rPr>
          <w:del w:id="1942" w:author="James Lucius Haynes" w:date="2011-11-14T13:08:00Z"/>
          <w:rPrChange w:id="1943" w:author="James Lucius Haynes" w:date="2011-11-14T18:51:00Z">
            <w:rPr>
              <w:del w:id="1944" w:author="James Lucius Haynes" w:date="2011-11-14T13:08:00Z"/>
              <w:sz w:val="22"/>
            </w:rPr>
          </w:rPrChange>
        </w:rPr>
      </w:pPr>
      <w:del w:id="1945" w:author="James Lucius Haynes" w:date="2011-11-14T13:08:00Z">
        <w:r w:rsidRPr="00604568" w:rsidDel="009826B7">
          <w:rPr>
            <w:rPrChange w:id="1946" w:author="James Lucius Haynes" w:date="2011-11-14T18:51:00Z">
              <w:rPr>
                <w:sz w:val="22"/>
              </w:rPr>
            </w:rPrChange>
          </w:rPr>
          <w:delText>A national convention</w:delText>
        </w:r>
      </w:del>
    </w:p>
    <w:p w14:paraId="06B2125C" w14:textId="77777777" w:rsidR="006B429A" w:rsidRPr="00604568" w:rsidDel="009826B7" w:rsidRDefault="006B429A">
      <w:pPr>
        <w:numPr>
          <w:ilvl w:val="0"/>
          <w:numId w:val="22"/>
        </w:numPr>
        <w:rPr>
          <w:del w:id="1947" w:author="James Lucius Haynes" w:date="2011-11-14T13:08:00Z"/>
          <w:rPrChange w:id="1948" w:author="James Lucius Haynes" w:date="2011-11-14T18:51:00Z">
            <w:rPr>
              <w:del w:id="1949" w:author="James Lucius Haynes" w:date="2011-11-14T13:08:00Z"/>
              <w:sz w:val="22"/>
            </w:rPr>
          </w:rPrChange>
        </w:rPr>
      </w:pPr>
      <w:del w:id="1950" w:author="James Lucius Haynes" w:date="2011-11-14T13:08:00Z">
        <w:r w:rsidRPr="00604568" w:rsidDel="009826B7">
          <w:rPr>
            <w:rPrChange w:id="1951" w:author="James Lucius Haynes" w:date="2011-11-14T18:51:00Z">
              <w:rPr>
                <w:sz w:val="22"/>
              </w:rPr>
            </w:rPrChange>
          </w:rPr>
          <w:delText>A regional conference</w:delText>
        </w:r>
      </w:del>
    </w:p>
    <w:p w14:paraId="78770CE4" w14:textId="77777777" w:rsidR="006B429A" w:rsidRPr="00604568" w:rsidDel="009826B7" w:rsidRDefault="006B429A">
      <w:pPr>
        <w:rPr>
          <w:del w:id="1952" w:author="James Lucius Haynes" w:date="2011-11-14T13:08:00Z"/>
          <w:rPrChange w:id="1953" w:author="James Lucius Haynes" w:date="2011-11-14T18:51:00Z">
            <w:rPr>
              <w:del w:id="1954" w:author="James Lucius Haynes" w:date="2011-11-14T13:08:00Z"/>
              <w:sz w:val="22"/>
            </w:rPr>
          </w:rPrChange>
        </w:rPr>
      </w:pPr>
    </w:p>
    <w:p w14:paraId="0A366CE2" w14:textId="77777777" w:rsidR="006B429A" w:rsidRPr="00604568" w:rsidDel="009826B7" w:rsidRDefault="006B429A">
      <w:pPr>
        <w:numPr>
          <w:ilvl w:val="0"/>
          <w:numId w:val="21"/>
        </w:numPr>
        <w:rPr>
          <w:del w:id="1955" w:author="James Lucius Haynes" w:date="2011-11-14T13:08:00Z"/>
          <w:rPrChange w:id="1956" w:author="James Lucius Haynes" w:date="2011-11-14T18:51:00Z">
            <w:rPr>
              <w:del w:id="1957" w:author="James Lucius Haynes" w:date="2011-11-14T13:08:00Z"/>
              <w:sz w:val="22"/>
            </w:rPr>
          </w:rPrChange>
        </w:rPr>
      </w:pPr>
      <w:del w:id="1958" w:author="James Lucius Haynes" w:date="2011-11-14T13:08:00Z">
        <w:r w:rsidRPr="00604568" w:rsidDel="009826B7">
          <w:rPr>
            <w:rPrChange w:id="1959" w:author="James Lucius Haynes" w:date="2011-11-14T18:51:00Z">
              <w:rPr>
                <w:sz w:val="22"/>
              </w:rPr>
            </w:rPrChange>
          </w:rPr>
          <w:delText>Have participated in a satisfactory percentage of NCA&amp;T State University Chapter sponsored events (i. e. General Body, Committee Meeting, Social events, etc....) which should be determined by the CEB in office at that time</w:delText>
        </w:r>
      </w:del>
    </w:p>
    <w:p w14:paraId="64FBDCDC" w14:textId="77777777" w:rsidR="006B429A" w:rsidRPr="00604568" w:rsidDel="009826B7" w:rsidRDefault="006B429A">
      <w:pPr>
        <w:rPr>
          <w:del w:id="1960" w:author="James Lucius Haynes" w:date="2011-11-14T13:08:00Z"/>
          <w:rPrChange w:id="1961" w:author="James Lucius Haynes" w:date="2011-11-14T18:51:00Z">
            <w:rPr>
              <w:del w:id="1962" w:author="James Lucius Haynes" w:date="2011-11-14T13:08:00Z"/>
              <w:sz w:val="22"/>
            </w:rPr>
          </w:rPrChange>
        </w:rPr>
      </w:pPr>
    </w:p>
    <w:p w14:paraId="2D54DE0E" w14:textId="77777777" w:rsidR="006B429A" w:rsidRPr="00604568" w:rsidDel="009826B7" w:rsidRDefault="006B429A">
      <w:pPr>
        <w:numPr>
          <w:ilvl w:val="0"/>
          <w:numId w:val="21"/>
        </w:numPr>
        <w:rPr>
          <w:del w:id="1963" w:author="James Lucius Haynes" w:date="2011-11-14T13:08:00Z"/>
          <w:rPrChange w:id="1964" w:author="James Lucius Haynes" w:date="2011-11-14T18:51:00Z">
            <w:rPr>
              <w:del w:id="1965" w:author="James Lucius Haynes" w:date="2011-11-14T13:08:00Z"/>
              <w:sz w:val="22"/>
            </w:rPr>
          </w:rPrChange>
        </w:rPr>
      </w:pPr>
      <w:del w:id="1966" w:author="James Lucius Haynes" w:date="2011-11-14T13:08:00Z">
        <w:r w:rsidRPr="00604568" w:rsidDel="009826B7">
          <w:rPr>
            <w:rPrChange w:id="1967" w:author="James Lucius Haynes" w:date="2011-11-14T18:51:00Z">
              <w:rPr>
                <w:sz w:val="22"/>
              </w:rPr>
            </w:rPrChange>
          </w:rPr>
          <w:delText>Graduate students who have fulfilled member status must remain a full-time student throughout the elected term</w:delText>
        </w:r>
      </w:del>
    </w:p>
    <w:p w14:paraId="2BD79BC6" w14:textId="77777777" w:rsidR="006B429A" w:rsidRPr="00604568" w:rsidDel="009826B7" w:rsidRDefault="006B429A">
      <w:pPr>
        <w:rPr>
          <w:del w:id="1968" w:author="James Lucius Haynes" w:date="2011-11-14T13:08:00Z"/>
          <w:rPrChange w:id="1969" w:author="James Lucius Haynes" w:date="2011-11-14T18:51:00Z">
            <w:rPr>
              <w:del w:id="1970" w:author="James Lucius Haynes" w:date="2011-11-14T13:08:00Z"/>
              <w:sz w:val="22"/>
            </w:rPr>
          </w:rPrChange>
        </w:rPr>
      </w:pPr>
    </w:p>
    <w:p w14:paraId="097FC8DC" w14:textId="77777777" w:rsidR="006B429A" w:rsidRPr="00604568" w:rsidRDefault="006B429A">
      <w:pPr>
        <w:ind w:left="720"/>
        <w:rPr>
          <w:rPrChange w:id="1971" w:author="James Lucius Haynes" w:date="2011-11-14T18:51:00Z">
            <w:rPr>
              <w:sz w:val="22"/>
            </w:rPr>
          </w:rPrChange>
        </w:rPr>
      </w:pPr>
    </w:p>
    <w:p w14:paraId="06494FCE" w14:textId="77777777" w:rsidR="006B429A" w:rsidRPr="000A5CE1" w:rsidRDefault="006B429A">
      <w:pPr>
        <w:rPr>
          <w:b/>
        </w:rPr>
      </w:pPr>
      <w:r w:rsidRPr="00C50852">
        <w:rPr>
          <w:b/>
        </w:rPr>
        <w:t xml:space="preserve">Section </w:t>
      </w:r>
      <w:ins w:id="1972" w:author="James Lucius Haynes" w:date="2011-11-14T13:08:00Z">
        <w:r w:rsidR="009826B7" w:rsidRPr="001D612C">
          <w:rPr>
            <w:b/>
          </w:rPr>
          <w:t>4</w:t>
        </w:r>
      </w:ins>
      <w:del w:id="1973" w:author="James Lucius Haynes" w:date="2011-11-14T13:08:00Z">
        <w:r w:rsidRPr="000A5CE1" w:rsidDel="009826B7">
          <w:rPr>
            <w:b/>
          </w:rPr>
          <w:delText>6</w:delText>
        </w:r>
      </w:del>
      <w:r w:rsidRPr="000A5CE1">
        <w:rPr>
          <w:b/>
        </w:rPr>
        <w:t>.</w:t>
      </w:r>
    </w:p>
    <w:p w14:paraId="458747EF" w14:textId="77777777" w:rsidR="006B429A" w:rsidRPr="00604568" w:rsidRDefault="006B429A">
      <w:pPr>
        <w:ind w:left="720"/>
        <w:rPr>
          <w:b/>
          <w:rPrChange w:id="1974" w:author="James Lucius Haynes" w:date="2011-11-14T18:51:00Z">
            <w:rPr>
              <w:b/>
              <w:sz w:val="22"/>
            </w:rPr>
          </w:rPrChange>
        </w:rPr>
      </w:pPr>
    </w:p>
    <w:p w14:paraId="71DF7B35" w14:textId="77777777" w:rsidR="006B429A" w:rsidRPr="00604568" w:rsidRDefault="006B429A">
      <w:pPr>
        <w:rPr>
          <w:rPrChange w:id="1975" w:author="James Lucius Haynes" w:date="2011-11-14T18:51:00Z">
            <w:rPr>
              <w:sz w:val="22"/>
            </w:rPr>
          </w:rPrChange>
        </w:rPr>
      </w:pPr>
      <w:r w:rsidRPr="00604568">
        <w:rPr>
          <w:rPrChange w:id="1976" w:author="James Lucius Haynes" w:date="2011-11-14T18:51:00Z">
            <w:rPr>
              <w:sz w:val="22"/>
            </w:rPr>
          </w:rPrChange>
        </w:rPr>
        <w:t xml:space="preserve">The Chapter Executive Board-elect shall take office </w:t>
      </w:r>
      <w:proofErr w:type="gramStart"/>
      <w:r w:rsidRPr="00604568">
        <w:rPr>
          <w:rPrChange w:id="1977" w:author="James Lucius Haynes" w:date="2011-11-14T18:51:00Z">
            <w:rPr>
              <w:sz w:val="22"/>
            </w:rPr>
          </w:rPrChange>
        </w:rPr>
        <w:t>thirty (30) days</w:t>
      </w:r>
      <w:proofErr w:type="gramEnd"/>
      <w:r w:rsidRPr="00604568">
        <w:rPr>
          <w:rPrChange w:id="1978" w:author="James Lucius Haynes" w:date="2011-11-14T18:51:00Z">
            <w:rPr>
              <w:sz w:val="22"/>
            </w:rPr>
          </w:rPrChange>
        </w:rPr>
        <w:t xml:space="preserve"> following the election and shall serve a one-year term.</w:t>
      </w:r>
    </w:p>
    <w:p w14:paraId="258682DD" w14:textId="77777777" w:rsidR="006B429A" w:rsidRPr="00604568" w:rsidRDefault="006B429A">
      <w:pPr>
        <w:rPr>
          <w:rPrChange w:id="1979" w:author="James Lucius Haynes" w:date="2011-11-14T18:51:00Z">
            <w:rPr>
              <w:sz w:val="22"/>
            </w:rPr>
          </w:rPrChange>
        </w:rPr>
      </w:pPr>
    </w:p>
    <w:p w14:paraId="34570D43" w14:textId="77777777" w:rsidR="006B429A" w:rsidRPr="00604568" w:rsidRDefault="006B429A">
      <w:pPr>
        <w:rPr>
          <w:b/>
          <w:rPrChange w:id="1980" w:author="James Lucius Haynes" w:date="2011-11-14T18:51:00Z">
            <w:rPr>
              <w:b/>
              <w:sz w:val="22"/>
            </w:rPr>
          </w:rPrChange>
        </w:rPr>
      </w:pPr>
      <w:r w:rsidRPr="00604568">
        <w:rPr>
          <w:b/>
          <w:rPrChange w:id="1981" w:author="James Lucius Haynes" w:date="2011-11-14T18:51:00Z">
            <w:rPr>
              <w:b/>
              <w:sz w:val="22"/>
            </w:rPr>
          </w:rPrChange>
        </w:rPr>
        <w:t xml:space="preserve">Section </w:t>
      </w:r>
      <w:ins w:id="1982" w:author="James Lucius Haynes" w:date="2011-11-14T13:08:00Z">
        <w:r w:rsidR="009826B7" w:rsidRPr="00C50852">
          <w:rPr>
            <w:b/>
          </w:rPr>
          <w:t>5</w:t>
        </w:r>
      </w:ins>
      <w:del w:id="1983" w:author="James Lucius Haynes" w:date="2011-11-14T13:08:00Z">
        <w:r w:rsidRPr="00604568" w:rsidDel="009826B7">
          <w:rPr>
            <w:b/>
            <w:rPrChange w:id="1984" w:author="James Lucius Haynes" w:date="2011-11-14T18:51:00Z">
              <w:rPr>
                <w:b/>
                <w:sz w:val="22"/>
              </w:rPr>
            </w:rPrChange>
          </w:rPr>
          <w:delText>7</w:delText>
        </w:r>
      </w:del>
      <w:r w:rsidRPr="00604568">
        <w:rPr>
          <w:b/>
          <w:rPrChange w:id="1985" w:author="James Lucius Haynes" w:date="2011-11-14T18:51:00Z">
            <w:rPr>
              <w:b/>
              <w:sz w:val="22"/>
            </w:rPr>
          </w:rPrChange>
        </w:rPr>
        <w:t>.</w:t>
      </w:r>
    </w:p>
    <w:p w14:paraId="0AA486EE" w14:textId="77777777" w:rsidR="006B429A" w:rsidRPr="00604568" w:rsidRDefault="006B429A">
      <w:pPr>
        <w:rPr>
          <w:b/>
          <w:rPrChange w:id="1986" w:author="James Lucius Haynes" w:date="2011-11-14T18:51:00Z">
            <w:rPr>
              <w:b/>
              <w:sz w:val="22"/>
            </w:rPr>
          </w:rPrChange>
        </w:rPr>
      </w:pPr>
    </w:p>
    <w:p w14:paraId="64D905CA" w14:textId="77777777" w:rsidR="006B429A" w:rsidRPr="00604568" w:rsidRDefault="006B429A">
      <w:pPr>
        <w:rPr>
          <w:rPrChange w:id="1987" w:author="James Lucius Haynes" w:date="2011-11-14T18:51:00Z">
            <w:rPr>
              <w:sz w:val="22"/>
            </w:rPr>
          </w:rPrChange>
        </w:rPr>
      </w:pPr>
      <w:r w:rsidRPr="00604568">
        <w:rPr>
          <w:rPrChange w:id="1988" w:author="James Lucius Haynes" w:date="2011-11-14T18:51:00Z">
            <w:rPr>
              <w:sz w:val="22"/>
            </w:rPr>
          </w:rPrChange>
        </w:rPr>
        <w:t xml:space="preserve">Should a vacancy occur in the office of </w:t>
      </w:r>
      <w:ins w:id="1989" w:author="Sheldon W. Fulton" w:date="2014-01-16T21:40:00Z">
        <w:r w:rsidR="005668EA">
          <w:t xml:space="preserve">the </w:t>
        </w:r>
      </w:ins>
      <w:r w:rsidRPr="00604568">
        <w:rPr>
          <w:rPrChange w:id="1990" w:author="James Lucius Haynes" w:date="2011-11-14T18:51:00Z">
            <w:rPr>
              <w:sz w:val="22"/>
            </w:rPr>
          </w:rPrChange>
        </w:rPr>
        <w:t>President, the Vice-President shall fill the expected term.  Should a vacancy occur in an office other than the President</w:t>
      </w:r>
      <w:del w:id="1991" w:author="Sheldon W. Fulton" w:date="2014-01-16T23:15:00Z">
        <w:r w:rsidRPr="00604568" w:rsidDel="00C4471A">
          <w:rPr>
            <w:rPrChange w:id="1992" w:author="James Lucius Haynes" w:date="2011-11-14T18:51:00Z">
              <w:rPr>
                <w:sz w:val="22"/>
              </w:rPr>
            </w:rPrChange>
          </w:rPr>
          <w:delText xml:space="preserve"> or Vice-President</w:delText>
        </w:r>
      </w:del>
      <w:r w:rsidRPr="00604568">
        <w:rPr>
          <w:rPrChange w:id="1993" w:author="James Lucius Haynes" w:date="2011-11-14T18:51:00Z">
            <w:rPr>
              <w:sz w:val="22"/>
            </w:rPr>
          </w:rPrChange>
        </w:rPr>
        <w:t>, the position shall be filled by appointment by the Chapter President and approved by the Chapter Executive Board.</w:t>
      </w:r>
    </w:p>
    <w:p w14:paraId="74C01276" w14:textId="77777777" w:rsidR="006B429A" w:rsidRPr="00604568" w:rsidRDefault="006B429A">
      <w:pPr>
        <w:rPr>
          <w:rPrChange w:id="1994" w:author="James Lucius Haynes" w:date="2011-11-14T18:51:00Z">
            <w:rPr>
              <w:sz w:val="22"/>
            </w:rPr>
          </w:rPrChange>
        </w:rPr>
      </w:pPr>
    </w:p>
    <w:p w14:paraId="07913148" w14:textId="77777777" w:rsidR="006B429A" w:rsidRPr="000A5CE1" w:rsidRDefault="006B429A">
      <w:pPr>
        <w:rPr>
          <w:b/>
        </w:rPr>
      </w:pPr>
      <w:r w:rsidRPr="00C50852">
        <w:rPr>
          <w:b/>
        </w:rPr>
        <w:t xml:space="preserve">Section </w:t>
      </w:r>
      <w:ins w:id="1995" w:author="James Lucius Haynes" w:date="2011-11-14T13:09:00Z">
        <w:r w:rsidR="009826B7" w:rsidRPr="001D612C">
          <w:rPr>
            <w:b/>
          </w:rPr>
          <w:t>6</w:t>
        </w:r>
      </w:ins>
      <w:del w:id="1996" w:author="James Lucius Haynes" w:date="2011-11-14T13:09:00Z">
        <w:r w:rsidRPr="000A5CE1" w:rsidDel="009826B7">
          <w:rPr>
            <w:b/>
          </w:rPr>
          <w:delText>8</w:delText>
        </w:r>
      </w:del>
      <w:r w:rsidRPr="000A5CE1">
        <w:rPr>
          <w:b/>
        </w:rPr>
        <w:t>.</w:t>
      </w:r>
    </w:p>
    <w:p w14:paraId="681C46BC" w14:textId="77777777" w:rsidR="006B429A" w:rsidRPr="00604568" w:rsidRDefault="006B429A">
      <w:pPr>
        <w:rPr>
          <w:b/>
          <w:rPrChange w:id="1997" w:author="James Lucius Haynes" w:date="2011-11-14T18:51:00Z">
            <w:rPr>
              <w:b/>
              <w:sz w:val="22"/>
            </w:rPr>
          </w:rPrChange>
        </w:rPr>
      </w:pPr>
    </w:p>
    <w:p w14:paraId="1FD28140" w14:textId="77777777" w:rsidR="006B429A" w:rsidRPr="00604568" w:rsidRDefault="006B429A">
      <w:pPr>
        <w:rPr>
          <w:rPrChange w:id="1998" w:author="James Lucius Haynes" w:date="2011-11-14T18:51:00Z">
            <w:rPr>
              <w:sz w:val="22"/>
            </w:rPr>
          </w:rPrChange>
        </w:rPr>
      </w:pPr>
      <w:proofErr w:type="gramStart"/>
      <w:r w:rsidRPr="00604568">
        <w:rPr>
          <w:rPrChange w:id="1999" w:author="James Lucius Haynes" w:date="2011-11-14T18:51:00Z">
            <w:rPr>
              <w:sz w:val="22"/>
            </w:rPr>
          </w:rPrChange>
        </w:rPr>
        <w:t>Chapter Officers and their duties shall be defined by the Chapter Constitution in accordance with all regulations of the North Carolina Agricultural and Technical State University Chapter</w:t>
      </w:r>
      <w:proofErr w:type="gramEnd"/>
      <w:r w:rsidRPr="00604568">
        <w:rPr>
          <w:rPrChange w:id="2000" w:author="James Lucius Haynes" w:date="2011-11-14T18:51:00Z">
            <w:rPr>
              <w:sz w:val="22"/>
            </w:rPr>
          </w:rPrChange>
        </w:rPr>
        <w:t>.</w:t>
      </w:r>
    </w:p>
    <w:p w14:paraId="69B53DC1" w14:textId="77777777" w:rsidR="006B429A" w:rsidRPr="00604568" w:rsidRDefault="006B429A">
      <w:pPr>
        <w:rPr>
          <w:rPrChange w:id="2001" w:author="James Lucius Haynes" w:date="2011-11-14T18:51:00Z">
            <w:rPr>
              <w:sz w:val="22"/>
            </w:rPr>
          </w:rPrChange>
        </w:rPr>
      </w:pPr>
    </w:p>
    <w:p w14:paraId="690EF638" w14:textId="77777777" w:rsidR="006B429A" w:rsidRPr="000A5CE1" w:rsidRDefault="006B429A">
      <w:pPr>
        <w:rPr>
          <w:b/>
        </w:rPr>
      </w:pPr>
      <w:r w:rsidRPr="00C50852">
        <w:rPr>
          <w:b/>
        </w:rPr>
        <w:t xml:space="preserve">Section </w:t>
      </w:r>
      <w:del w:id="2002" w:author="James Lucius Haynes" w:date="2011-11-14T13:09:00Z">
        <w:r w:rsidRPr="001D612C" w:rsidDel="009826B7">
          <w:rPr>
            <w:b/>
          </w:rPr>
          <w:delText>9</w:delText>
        </w:r>
      </w:del>
      <w:ins w:id="2003" w:author="James Lucius Haynes" w:date="2011-11-14T13:09:00Z">
        <w:r w:rsidR="009826B7" w:rsidRPr="000A5CE1">
          <w:rPr>
            <w:b/>
          </w:rPr>
          <w:t>7</w:t>
        </w:r>
      </w:ins>
      <w:r w:rsidRPr="000A5CE1">
        <w:rPr>
          <w:b/>
        </w:rPr>
        <w:t>.</w:t>
      </w:r>
    </w:p>
    <w:p w14:paraId="7E08ABC4" w14:textId="77777777" w:rsidR="006B429A" w:rsidRPr="00604568" w:rsidRDefault="006B429A">
      <w:pPr>
        <w:rPr>
          <w:b/>
          <w:rPrChange w:id="2004" w:author="James Lucius Haynes" w:date="2011-11-14T18:51:00Z">
            <w:rPr>
              <w:b/>
              <w:sz w:val="22"/>
            </w:rPr>
          </w:rPrChange>
        </w:rPr>
      </w:pPr>
    </w:p>
    <w:p w14:paraId="2DB26DD9" w14:textId="77777777" w:rsidR="006B429A" w:rsidRPr="00604568" w:rsidRDefault="006B429A">
      <w:pPr>
        <w:rPr>
          <w:rPrChange w:id="2005" w:author="James Lucius Haynes" w:date="2011-11-14T18:51:00Z">
            <w:rPr>
              <w:sz w:val="22"/>
            </w:rPr>
          </w:rPrChange>
        </w:rPr>
      </w:pPr>
      <w:r w:rsidRPr="00604568">
        <w:rPr>
          <w:rPrChange w:id="2006" w:author="James Lucius Haynes" w:date="2011-11-14T18:51:00Z">
            <w:rPr>
              <w:sz w:val="22"/>
            </w:rPr>
          </w:rPrChange>
        </w:rPr>
        <w:t>The previous Chapter President shall serve as President-Emeritus, or the President-elect may appoint someone with the approval of the CEB-elect.</w:t>
      </w:r>
    </w:p>
    <w:p w14:paraId="312CEA2F" w14:textId="77777777" w:rsidR="006B429A" w:rsidRPr="00604568" w:rsidRDefault="006B429A">
      <w:pPr>
        <w:rPr>
          <w:rPrChange w:id="2007" w:author="James Lucius Haynes" w:date="2011-11-14T18:51:00Z">
            <w:rPr>
              <w:sz w:val="22"/>
            </w:rPr>
          </w:rPrChange>
        </w:rPr>
      </w:pPr>
    </w:p>
    <w:p w14:paraId="2320EA70" w14:textId="77777777" w:rsidR="006B429A" w:rsidRPr="000A5CE1" w:rsidRDefault="006B429A">
      <w:pPr>
        <w:rPr>
          <w:b/>
        </w:rPr>
      </w:pPr>
      <w:proofErr w:type="gramStart"/>
      <w:r w:rsidRPr="00C50852">
        <w:rPr>
          <w:b/>
        </w:rPr>
        <w:t>Section</w:t>
      </w:r>
      <w:ins w:id="2008" w:author="James Lucius Haynes" w:date="2011-11-14T13:10:00Z">
        <w:r w:rsidR="009826B7" w:rsidRPr="001D612C">
          <w:rPr>
            <w:b/>
          </w:rPr>
          <w:t xml:space="preserve"> </w:t>
        </w:r>
      </w:ins>
      <w:del w:id="2009" w:author="James Lucius Haynes" w:date="2011-11-14T13:09:00Z">
        <w:r w:rsidRPr="000A5CE1" w:rsidDel="009826B7">
          <w:rPr>
            <w:b/>
          </w:rPr>
          <w:delText xml:space="preserve"> 10</w:delText>
        </w:r>
      </w:del>
      <w:ins w:id="2010" w:author="James Lucius Haynes" w:date="2011-11-14T13:09:00Z">
        <w:r w:rsidR="009826B7" w:rsidRPr="000A5CE1">
          <w:rPr>
            <w:b/>
          </w:rPr>
          <w:t>8</w:t>
        </w:r>
      </w:ins>
      <w:r w:rsidRPr="000A5CE1">
        <w:rPr>
          <w:b/>
        </w:rPr>
        <w:t>.</w:t>
      </w:r>
      <w:proofErr w:type="gramEnd"/>
    </w:p>
    <w:p w14:paraId="40CE8A9A" w14:textId="77777777" w:rsidR="006B429A" w:rsidRPr="00604568" w:rsidRDefault="006B429A">
      <w:pPr>
        <w:rPr>
          <w:b/>
          <w:rPrChange w:id="2011" w:author="James Lucius Haynes" w:date="2011-11-14T18:51:00Z">
            <w:rPr>
              <w:b/>
              <w:sz w:val="22"/>
            </w:rPr>
          </w:rPrChange>
        </w:rPr>
      </w:pPr>
    </w:p>
    <w:p w14:paraId="4EA80D76" w14:textId="77777777" w:rsidR="006B429A" w:rsidRPr="00604568" w:rsidRDefault="006B429A">
      <w:pPr>
        <w:rPr>
          <w:rPrChange w:id="2012" w:author="James Lucius Haynes" w:date="2011-11-14T18:51:00Z">
            <w:rPr>
              <w:sz w:val="22"/>
            </w:rPr>
          </w:rPrChange>
        </w:rPr>
      </w:pPr>
      <w:r w:rsidRPr="00604568">
        <w:rPr>
          <w:rPrChange w:id="2013" w:author="James Lucius Haynes" w:date="2011-11-14T18:51:00Z">
            <w:rPr>
              <w:sz w:val="22"/>
            </w:rPr>
          </w:rPrChange>
        </w:rPr>
        <w:t>There shall be a Chapter Parliamentarian appointed by the Chapter President and approved by the Chapter Executive Board.</w:t>
      </w:r>
    </w:p>
    <w:p w14:paraId="201947B4" w14:textId="77777777" w:rsidR="006B429A" w:rsidRPr="00604568" w:rsidDel="00E94BC4" w:rsidRDefault="006B429A">
      <w:pPr>
        <w:rPr>
          <w:del w:id="2014" w:author="James Lucius Haynes" w:date="2011-11-14T19:02:00Z"/>
          <w:rPrChange w:id="2015" w:author="James Lucius Haynes" w:date="2011-11-14T18:51:00Z">
            <w:rPr>
              <w:del w:id="2016" w:author="James Lucius Haynes" w:date="2011-11-14T19:02:00Z"/>
              <w:sz w:val="22"/>
            </w:rPr>
          </w:rPrChange>
        </w:rPr>
      </w:pPr>
    </w:p>
    <w:p w14:paraId="04E08415" w14:textId="77777777" w:rsidR="006B429A" w:rsidRPr="00604568" w:rsidDel="009826B7" w:rsidRDefault="006B429A">
      <w:pPr>
        <w:numPr>
          <w:ilvl w:val="0"/>
          <w:numId w:val="23"/>
        </w:numPr>
        <w:rPr>
          <w:del w:id="2017" w:author="James Lucius Haynes" w:date="2011-11-14T16:19:00Z"/>
          <w:rPrChange w:id="2018" w:author="James Lucius Haynes" w:date="2011-11-14T18:51:00Z">
            <w:rPr>
              <w:del w:id="2019" w:author="James Lucius Haynes" w:date="2011-11-14T16:19:00Z"/>
              <w:sz w:val="22"/>
            </w:rPr>
          </w:rPrChange>
        </w:rPr>
      </w:pPr>
      <w:del w:id="2020" w:author="James Lucius Haynes" w:date="2011-11-14T16:19:00Z">
        <w:r w:rsidRPr="00604568" w:rsidDel="009826B7">
          <w:rPr>
            <w:rPrChange w:id="2021" w:author="James Lucius Haynes" w:date="2011-11-14T18:51:00Z">
              <w:rPr>
                <w:sz w:val="22"/>
              </w:rPr>
            </w:rPrChange>
          </w:rPr>
          <w:delText>Shall serve as an advisory member of the board and shall not vote.</w:delText>
        </w:r>
      </w:del>
    </w:p>
    <w:p w14:paraId="3437DC3E" w14:textId="77777777" w:rsidR="006B429A" w:rsidRPr="00604568" w:rsidDel="009826B7" w:rsidRDefault="006B429A">
      <w:pPr>
        <w:rPr>
          <w:del w:id="2022" w:author="James Lucius Haynes" w:date="2011-11-14T16:19:00Z"/>
          <w:rPrChange w:id="2023" w:author="James Lucius Haynes" w:date="2011-11-14T18:51:00Z">
            <w:rPr>
              <w:del w:id="2024" w:author="James Lucius Haynes" w:date="2011-11-14T16:19:00Z"/>
              <w:sz w:val="22"/>
            </w:rPr>
          </w:rPrChange>
        </w:rPr>
      </w:pPr>
    </w:p>
    <w:p w14:paraId="5E08FC5B" w14:textId="77777777" w:rsidR="006B429A" w:rsidRPr="00604568" w:rsidDel="009826B7" w:rsidRDefault="006B429A">
      <w:pPr>
        <w:numPr>
          <w:ilvl w:val="0"/>
          <w:numId w:val="23"/>
        </w:numPr>
        <w:rPr>
          <w:del w:id="2025" w:author="James Lucius Haynes" w:date="2011-11-14T16:19:00Z"/>
          <w:rPrChange w:id="2026" w:author="James Lucius Haynes" w:date="2011-11-14T18:51:00Z">
            <w:rPr>
              <w:del w:id="2027" w:author="James Lucius Haynes" w:date="2011-11-14T16:19:00Z"/>
              <w:sz w:val="22"/>
            </w:rPr>
          </w:rPrChange>
        </w:rPr>
      </w:pPr>
      <w:del w:id="2028" w:author="James Lucius Haynes" w:date="2011-11-14T16:19:00Z">
        <w:r w:rsidRPr="00604568" w:rsidDel="009826B7">
          <w:rPr>
            <w:rPrChange w:id="2029" w:author="James Lucius Haynes" w:date="2011-11-14T18:51:00Z">
              <w:rPr>
                <w:sz w:val="22"/>
              </w:rPr>
            </w:rPrChange>
          </w:rPr>
          <w:delText>Shall serve as a resource on parliamentary procedure.</w:delText>
        </w:r>
      </w:del>
    </w:p>
    <w:p w14:paraId="19C613FD" w14:textId="77777777" w:rsidR="006B429A" w:rsidRPr="00604568" w:rsidDel="009826B7" w:rsidRDefault="006B429A">
      <w:pPr>
        <w:rPr>
          <w:del w:id="2030" w:author="James Lucius Haynes" w:date="2011-11-14T16:19:00Z"/>
          <w:rPrChange w:id="2031" w:author="James Lucius Haynes" w:date="2011-11-14T18:51:00Z">
            <w:rPr>
              <w:del w:id="2032" w:author="James Lucius Haynes" w:date="2011-11-14T16:19:00Z"/>
              <w:sz w:val="22"/>
            </w:rPr>
          </w:rPrChange>
        </w:rPr>
      </w:pPr>
    </w:p>
    <w:p w14:paraId="5EF99E16" w14:textId="77777777" w:rsidR="006B429A" w:rsidRPr="000A5CE1" w:rsidDel="009826B7" w:rsidRDefault="006B429A">
      <w:pPr>
        <w:rPr>
          <w:del w:id="2033" w:author="James Lucius Haynes" w:date="2011-11-14T16:12:00Z"/>
          <w:b/>
        </w:rPr>
      </w:pPr>
      <w:del w:id="2034" w:author="James Lucius Haynes" w:date="2011-11-14T16:12:00Z">
        <w:r w:rsidRPr="00C50852" w:rsidDel="009826B7">
          <w:rPr>
            <w:b/>
          </w:rPr>
          <w:delText>Section 1</w:delText>
        </w:r>
      </w:del>
      <w:del w:id="2035" w:author="James Lucius Haynes" w:date="2011-11-14T13:10:00Z">
        <w:r w:rsidRPr="001D612C" w:rsidDel="009826B7">
          <w:rPr>
            <w:b/>
          </w:rPr>
          <w:delText>1</w:delText>
        </w:r>
      </w:del>
      <w:del w:id="2036" w:author="James Lucius Haynes" w:date="2011-11-14T16:12:00Z">
        <w:r w:rsidRPr="000A5CE1" w:rsidDel="009826B7">
          <w:rPr>
            <w:b/>
          </w:rPr>
          <w:delText>.</w:delText>
        </w:r>
      </w:del>
    </w:p>
    <w:p w14:paraId="29328F48" w14:textId="77777777" w:rsidR="006B429A" w:rsidRPr="00604568" w:rsidDel="009826B7" w:rsidRDefault="006B429A">
      <w:pPr>
        <w:rPr>
          <w:del w:id="2037" w:author="James Lucius Haynes" w:date="2011-11-14T16:12:00Z"/>
          <w:b/>
          <w:rPrChange w:id="2038" w:author="James Lucius Haynes" w:date="2011-11-14T18:51:00Z">
            <w:rPr>
              <w:del w:id="2039" w:author="James Lucius Haynes" w:date="2011-11-14T16:12:00Z"/>
              <w:b/>
              <w:sz w:val="22"/>
            </w:rPr>
          </w:rPrChange>
        </w:rPr>
      </w:pPr>
    </w:p>
    <w:p w14:paraId="13AF761B" w14:textId="77777777" w:rsidR="006B429A" w:rsidRPr="00604568" w:rsidDel="009826B7" w:rsidRDefault="006B429A">
      <w:pPr>
        <w:rPr>
          <w:del w:id="2040" w:author="James Lucius Haynes" w:date="2011-11-14T16:12:00Z"/>
          <w:rPrChange w:id="2041" w:author="James Lucius Haynes" w:date="2011-11-14T18:51:00Z">
            <w:rPr>
              <w:del w:id="2042" w:author="James Lucius Haynes" w:date="2011-11-14T16:12:00Z"/>
              <w:sz w:val="22"/>
            </w:rPr>
          </w:rPrChange>
        </w:rPr>
      </w:pPr>
      <w:del w:id="2043" w:author="James Lucius Haynes" w:date="2011-11-14T16:12:00Z">
        <w:r w:rsidRPr="00604568" w:rsidDel="009826B7">
          <w:rPr>
            <w:rPrChange w:id="2044" w:author="James Lucius Haynes" w:date="2011-11-14T18:51:00Z">
              <w:rPr>
                <w:sz w:val="22"/>
              </w:rPr>
            </w:rPrChange>
          </w:rPr>
          <w:delText>Elections to Chapter Offices:</w:delText>
        </w:r>
      </w:del>
    </w:p>
    <w:p w14:paraId="4D529F15" w14:textId="77777777" w:rsidR="006B429A" w:rsidRPr="00604568" w:rsidDel="009826B7" w:rsidRDefault="006B429A">
      <w:pPr>
        <w:rPr>
          <w:del w:id="2045" w:author="James Lucius Haynes" w:date="2011-11-14T16:12:00Z"/>
          <w:rPrChange w:id="2046" w:author="James Lucius Haynes" w:date="2011-11-14T18:51:00Z">
            <w:rPr>
              <w:del w:id="2047" w:author="James Lucius Haynes" w:date="2011-11-14T16:12:00Z"/>
              <w:sz w:val="22"/>
            </w:rPr>
          </w:rPrChange>
        </w:rPr>
      </w:pPr>
    </w:p>
    <w:p w14:paraId="75ADC816" w14:textId="77777777" w:rsidR="006B429A" w:rsidRPr="00604568" w:rsidDel="009826B7" w:rsidRDefault="006B429A">
      <w:pPr>
        <w:numPr>
          <w:ilvl w:val="0"/>
          <w:numId w:val="24"/>
        </w:numPr>
        <w:rPr>
          <w:del w:id="2048" w:author="James Lucius Haynes" w:date="2011-11-14T16:12:00Z"/>
          <w:rPrChange w:id="2049" w:author="James Lucius Haynes" w:date="2011-11-14T18:51:00Z">
            <w:rPr>
              <w:del w:id="2050" w:author="James Lucius Haynes" w:date="2011-11-14T16:12:00Z"/>
              <w:sz w:val="22"/>
            </w:rPr>
          </w:rPrChange>
        </w:rPr>
      </w:pPr>
      <w:del w:id="2051" w:author="James Lucius Haynes" w:date="2011-11-14T16:12:00Z">
        <w:r w:rsidRPr="00604568" w:rsidDel="009826B7">
          <w:rPr>
            <w:rPrChange w:id="2052" w:author="James Lucius Haynes" w:date="2011-11-14T18:51:00Z">
              <w:rPr>
                <w:sz w:val="22"/>
              </w:rPr>
            </w:rPrChange>
          </w:rPr>
          <w:delText>Elections of Chapter Officers will take place one week prior to the annual National Convention.</w:delText>
        </w:r>
      </w:del>
    </w:p>
    <w:p w14:paraId="26E1DD91" w14:textId="77777777" w:rsidR="006B429A" w:rsidRPr="00604568" w:rsidDel="009826B7" w:rsidRDefault="006B429A">
      <w:pPr>
        <w:ind w:left="720"/>
        <w:rPr>
          <w:del w:id="2053" w:author="James Lucius Haynes" w:date="2011-11-14T16:12:00Z"/>
          <w:rPrChange w:id="2054" w:author="James Lucius Haynes" w:date="2011-11-14T18:51:00Z">
            <w:rPr>
              <w:del w:id="2055" w:author="James Lucius Haynes" w:date="2011-11-14T16:12:00Z"/>
              <w:sz w:val="22"/>
            </w:rPr>
          </w:rPrChange>
        </w:rPr>
      </w:pPr>
    </w:p>
    <w:p w14:paraId="41FDDAF8" w14:textId="77777777" w:rsidR="006B429A" w:rsidRPr="00604568" w:rsidDel="009826B7" w:rsidRDefault="006B429A">
      <w:pPr>
        <w:numPr>
          <w:ilvl w:val="0"/>
          <w:numId w:val="24"/>
        </w:numPr>
        <w:rPr>
          <w:del w:id="2056" w:author="James Lucius Haynes" w:date="2011-11-14T16:12:00Z"/>
          <w:rPrChange w:id="2057" w:author="James Lucius Haynes" w:date="2011-11-14T18:51:00Z">
            <w:rPr>
              <w:del w:id="2058" w:author="James Lucius Haynes" w:date="2011-11-14T16:12:00Z"/>
              <w:sz w:val="22"/>
            </w:rPr>
          </w:rPrChange>
        </w:rPr>
      </w:pPr>
      <w:del w:id="2059" w:author="James Lucius Haynes" w:date="2011-11-14T16:12:00Z">
        <w:r w:rsidRPr="00604568" w:rsidDel="009826B7">
          <w:rPr>
            <w:rPrChange w:id="2060" w:author="James Lucius Haynes" w:date="2011-11-14T18:51:00Z">
              <w:rPr>
                <w:sz w:val="22"/>
              </w:rPr>
            </w:rPrChange>
          </w:rPr>
          <w:delText>The CEB shall serve as the elections committee to compile and disseminate documents procedures to members seeking offices.  The Chapter Parliamentarian shall coordinate elections.</w:delText>
        </w:r>
      </w:del>
    </w:p>
    <w:p w14:paraId="42C62706" w14:textId="77777777" w:rsidR="006B429A" w:rsidRPr="00604568" w:rsidDel="009826B7" w:rsidRDefault="006B429A">
      <w:pPr>
        <w:rPr>
          <w:del w:id="2061" w:author="James Lucius Haynes" w:date="2011-11-14T16:19:00Z"/>
          <w:rPrChange w:id="2062" w:author="James Lucius Haynes" w:date="2011-11-14T18:51:00Z">
            <w:rPr>
              <w:del w:id="2063" w:author="James Lucius Haynes" w:date="2011-11-14T16:19:00Z"/>
              <w:sz w:val="22"/>
            </w:rPr>
          </w:rPrChange>
        </w:rPr>
      </w:pPr>
    </w:p>
    <w:p w14:paraId="46D3DD3B" w14:textId="77777777" w:rsidR="006B429A" w:rsidRPr="00604568" w:rsidDel="009826B7" w:rsidRDefault="006B429A">
      <w:pPr>
        <w:rPr>
          <w:del w:id="2064" w:author="James Lucius Haynes" w:date="2011-11-14T16:19:00Z"/>
          <w:rPrChange w:id="2065" w:author="James Lucius Haynes" w:date="2011-11-14T18:51:00Z">
            <w:rPr>
              <w:del w:id="2066" w:author="James Lucius Haynes" w:date="2011-11-14T16:19:00Z"/>
              <w:sz w:val="22"/>
            </w:rPr>
          </w:rPrChange>
        </w:rPr>
      </w:pPr>
    </w:p>
    <w:p w14:paraId="48DB0849" w14:textId="77777777" w:rsidR="006B429A" w:rsidRPr="00604568" w:rsidDel="00E94BC4" w:rsidRDefault="006B429A">
      <w:pPr>
        <w:rPr>
          <w:del w:id="2067" w:author="James Lucius Haynes" w:date="2011-11-14T19:03:00Z"/>
          <w:rPrChange w:id="2068" w:author="James Lucius Haynes" w:date="2011-11-14T18:51:00Z">
            <w:rPr>
              <w:del w:id="2069" w:author="James Lucius Haynes" w:date="2011-11-14T19:03:00Z"/>
              <w:sz w:val="22"/>
            </w:rPr>
          </w:rPrChange>
        </w:rPr>
      </w:pPr>
    </w:p>
    <w:p w14:paraId="15D9A8EC" w14:textId="77777777" w:rsidR="006B429A" w:rsidRPr="00604568" w:rsidRDefault="006B429A">
      <w:pPr>
        <w:rPr>
          <w:rPrChange w:id="2070" w:author="James Lucius Haynes" w:date="2011-11-14T18:51:00Z">
            <w:rPr>
              <w:sz w:val="22"/>
            </w:rPr>
          </w:rPrChange>
        </w:rPr>
      </w:pPr>
    </w:p>
    <w:p w14:paraId="5A321563" w14:textId="77777777" w:rsidR="006B429A" w:rsidRPr="00E94BC4" w:rsidRDefault="006B429A">
      <w:pPr>
        <w:pStyle w:val="Heading1"/>
        <w:rPr>
          <w:sz w:val="28"/>
          <w:rPrChange w:id="2071" w:author="James Lucius Haynes" w:date="2011-11-14T19:02:00Z">
            <w:rPr/>
          </w:rPrChange>
        </w:rPr>
      </w:pPr>
      <w:r w:rsidRPr="00E94BC4">
        <w:rPr>
          <w:sz w:val="28"/>
          <w:rPrChange w:id="2072" w:author="James Lucius Haynes" w:date="2011-11-14T19:02:00Z">
            <w:rPr/>
          </w:rPrChange>
        </w:rPr>
        <w:t>ARTICLE</w:t>
      </w:r>
      <w:ins w:id="2073" w:author="James Lucius Haynes" w:date="2011-11-14T13:30:00Z">
        <w:r w:rsidR="009826B7" w:rsidRPr="00E94BC4">
          <w:rPr>
            <w:sz w:val="28"/>
            <w:rPrChange w:id="2074" w:author="James Lucius Haynes" w:date="2011-11-14T19:02:00Z">
              <w:rPr/>
            </w:rPrChange>
          </w:rPr>
          <w:t xml:space="preserve"> </w:t>
        </w:r>
      </w:ins>
      <w:del w:id="2075" w:author="James Lucius Haynes" w:date="2011-11-14T13:11:00Z">
        <w:r w:rsidRPr="00E94BC4" w:rsidDel="009826B7">
          <w:rPr>
            <w:sz w:val="28"/>
            <w:rPrChange w:id="2076" w:author="James Lucius Haynes" w:date="2011-11-14T19:02:00Z">
              <w:rPr/>
            </w:rPrChange>
          </w:rPr>
          <w:delText xml:space="preserve"> IX</w:delText>
        </w:r>
      </w:del>
      <w:ins w:id="2077" w:author="James Lucius Haynes" w:date="2011-11-14T13:11:00Z">
        <w:r w:rsidR="009826B7" w:rsidRPr="00E94BC4">
          <w:rPr>
            <w:sz w:val="28"/>
            <w:rPrChange w:id="2078" w:author="James Lucius Haynes" w:date="2011-11-14T19:02:00Z">
              <w:rPr/>
            </w:rPrChange>
          </w:rPr>
          <w:t>VI</w:t>
        </w:r>
      </w:ins>
      <w:r w:rsidRPr="00E94BC4">
        <w:rPr>
          <w:sz w:val="28"/>
          <w:rPrChange w:id="2079" w:author="James Lucius Haynes" w:date="2011-11-14T19:02:00Z">
            <w:rPr/>
          </w:rPrChange>
        </w:rPr>
        <w:t xml:space="preserve"> - Duties of </w:t>
      </w:r>
      <w:del w:id="2080" w:author="James Lucius Haynes" w:date="2011-11-14T08:12:00Z">
        <w:r w:rsidRPr="00E94BC4" w:rsidDel="00564021">
          <w:rPr>
            <w:sz w:val="28"/>
            <w:rPrChange w:id="2081" w:author="James Lucius Haynes" w:date="2011-11-14T19:02:00Z">
              <w:rPr/>
            </w:rPrChange>
          </w:rPr>
          <w:delText xml:space="preserve">Elected </w:delText>
        </w:r>
      </w:del>
      <w:r w:rsidRPr="00E94BC4">
        <w:rPr>
          <w:sz w:val="28"/>
          <w:rPrChange w:id="2082" w:author="James Lucius Haynes" w:date="2011-11-14T19:02:00Z">
            <w:rPr/>
          </w:rPrChange>
        </w:rPr>
        <w:t>Office</w:t>
      </w:r>
      <w:ins w:id="2083" w:author="James Lucius Haynes" w:date="2011-11-14T16:39:00Z">
        <w:r w:rsidR="00AD6AC4" w:rsidRPr="00E94BC4">
          <w:rPr>
            <w:sz w:val="28"/>
            <w:rPrChange w:id="2084" w:author="James Lucius Haynes" w:date="2011-11-14T19:02:00Z">
              <w:rPr/>
            </w:rPrChange>
          </w:rPr>
          <w:t>r</w:t>
        </w:r>
      </w:ins>
      <w:r w:rsidRPr="00E94BC4">
        <w:rPr>
          <w:sz w:val="28"/>
          <w:rPrChange w:id="2085" w:author="James Lucius Haynes" w:date="2011-11-14T19:02:00Z">
            <w:rPr/>
          </w:rPrChange>
        </w:rPr>
        <w:t>s</w:t>
      </w:r>
    </w:p>
    <w:p w14:paraId="4E6B64E2" w14:textId="77777777" w:rsidR="006B429A" w:rsidRPr="00604568" w:rsidRDefault="006B429A">
      <w:pPr>
        <w:rPr>
          <w:b/>
          <w:rPrChange w:id="2086" w:author="James Lucius Haynes" w:date="2011-11-14T18:51:00Z">
            <w:rPr>
              <w:b/>
              <w:sz w:val="22"/>
            </w:rPr>
          </w:rPrChange>
        </w:rPr>
      </w:pPr>
    </w:p>
    <w:p w14:paraId="090A1DDA" w14:textId="77777777" w:rsidR="006B429A" w:rsidRPr="00C50852" w:rsidRDefault="006B429A">
      <w:pPr>
        <w:rPr>
          <w:b/>
        </w:rPr>
      </w:pPr>
      <w:r w:rsidRPr="00C50852">
        <w:rPr>
          <w:b/>
        </w:rPr>
        <w:t>Section 1.</w:t>
      </w:r>
    </w:p>
    <w:p w14:paraId="6427EF50" w14:textId="77777777" w:rsidR="006B429A" w:rsidRPr="00604568" w:rsidRDefault="006B429A">
      <w:pPr>
        <w:rPr>
          <w:b/>
          <w:rPrChange w:id="2087" w:author="James Lucius Haynes" w:date="2011-11-14T18:51:00Z">
            <w:rPr>
              <w:b/>
              <w:sz w:val="22"/>
            </w:rPr>
          </w:rPrChange>
        </w:rPr>
      </w:pPr>
    </w:p>
    <w:p w14:paraId="6B14B5F6" w14:textId="77777777" w:rsidR="006B429A" w:rsidRPr="00604568" w:rsidRDefault="00564021">
      <w:pPr>
        <w:rPr>
          <w:rPrChange w:id="2088" w:author="James Lucius Haynes" w:date="2011-11-14T18:51:00Z">
            <w:rPr>
              <w:sz w:val="22"/>
            </w:rPr>
          </w:rPrChange>
        </w:rPr>
      </w:pPr>
      <w:ins w:id="2089" w:author="James Lucius Haynes" w:date="2011-11-14T08:12:00Z">
        <w:r w:rsidRPr="00604568">
          <w:rPr>
            <w:b/>
            <w:rPrChange w:id="2090" w:author="James Lucius Haynes" w:date="2011-11-14T18:51:00Z">
              <w:rPr/>
            </w:rPrChange>
          </w:rPr>
          <w:t>1.1</w:t>
        </w:r>
        <w:r w:rsidRPr="00C50852">
          <w:t xml:space="preserve"> </w:t>
        </w:r>
      </w:ins>
      <w:r w:rsidR="006B429A" w:rsidRPr="00604568">
        <w:rPr>
          <w:rPrChange w:id="2091" w:author="James Lucius Haynes" w:date="2011-11-14T18:51:00Z">
            <w:rPr>
              <w:sz w:val="22"/>
            </w:rPr>
          </w:rPrChange>
        </w:rPr>
        <w:t>The duties of the elected offices are:</w:t>
      </w:r>
    </w:p>
    <w:p w14:paraId="14959FC5" w14:textId="77777777" w:rsidR="006B429A" w:rsidRPr="00604568" w:rsidRDefault="006B429A">
      <w:pPr>
        <w:rPr>
          <w:rPrChange w:id="2092" w:author="James Lucius Haynes" w:date="2011-11-14T18:51:00Z">
            <w:rPr>
              <w:sz w:val="22"/>
            </w:rPr>
          </w:rPrChange>
        </w:rPr>
      </w:pPr>
    </w:p>
    <w:p w14:paraId="4B1F16B7" w14:textId="77777777" w:rsidR="006B429A" w:rsidRPr="00C50852" w:rsidRDefault="006B429A">
      <w:pPr>
        <w:numPr>
          <w:ilvl w:val="0"/>
          <w:numId w:val="25"/>
        </w:numPr>
        <w:rPr>
          <w:b/>
        </w:rPr>
      </w:pPr>
      <w:r w:rsidRPr="00C50852">
        <w:rPr>
          <w:b/>
        </w:rPr>
        <w:t>Chapter President:</w:t>
      </w:r>
    </w:p>
    <w:p w14:paraId="02B755A2" w14:textId="77777777" w:rsidR="006B429A" w:rsidRPr="00604568" w:rsidRDefault="006B429A">
      <w:pPr>
        <w:rPr>
          <w:b/>
          <w:rPrChange w:id="2093" w:author="James Lucius Haynes" w:date="2011-11-14T18:51:00Z">
            <w:rPr>
              <w:b/>
              <w:sz w:val="22"/>
            </w:rPr>
          </w:rPrChange>
        </w:rPr>
      </w:pPr>
    </w:p>
    <w:p w14:paraId="4E5CD196" w14:textId="77777777" w:rsidR="009826B7" w:rsidRPr="00C50852" w:rsidRDefault="006B429A" w:rsidP="00C50852">
      <w:pPr>
        <w:numPr>
          <w:ilvl w:val="0"/>
          <w:numId w:val="26"/>
        </w:numPr>
        <w:rPr>
          <w:ins w:id="2094" w:author="James Lucius Haynes" w:date="2011-11-14T13:14:00Z"/>
        </w:rPr>
      </w:pPr>
      <w:r w:rsidRPr="00604568">
        <w:rPr>
          <w:rPrChange w:id="2095" w:author="James Lucius Haynes" w:date="2011-11-14T18:51:00Z">
            <w:rPr>
              <w:sz w:val="22"/>
            </w:rPr>
          </w:rPrChange>
        </w:rPr>
        <w:lastRenderedPageBreak/>
        <w:t>Shall preside over all official meetings of the Chapter.</w:t>
      </w:r>
    </w:p>
    <w:p w14:paraId="59E14800" w14:textId="77777777" w:rsidR="009826B7" w:rsidRPr="001D612C" w:rsidRDefault="009826B7">
      <w:pPr>
        <w:ind w:left="1440"/>
        <w:rPr>
          <w:ins w:id="2096" w:author="James Lucius Haynes" w:date="2011-11-14T13:13:00Z"/>
        </w:rPr>
        <w:pPrChange w:id="2097" w:author="James Lucius Haynes" w:date="2011-11-14T13:14:00Z">
          <w:pPr>
            <w:numPr>
              <w:numId w:val="26"/>
            </w:numPr>
            <w:tabs>
              <w:tab w:val="num" w:pos="1440"/>
            </w:tabs>
            <w:ind w:left="1440" w:hanging="720"/>
          </w:pPr>
        </w:pPrChange>
      </w:pPr>
    </w:p>
    <w:p w14:paraId="3294170B" w14:textId="77777777" w:rsidR="009826B7" w:rsidRPr="000A5CE1" w:rsidRDefault="009826B7" w:rsidP="00C50852">
      <w:pPr>
        <w:numPr>
          <w:ilvl w:val="0"/>
          <w:numId w:val="26"/>
        </w:numPr>
        <w:rPr>
          <w:ins w:id="2098" w:author="James Lucius Haynes" w:date="2011-11-14T13:12:00Z"/>
        </w:rPr>
      </w:pPr>
      <w:ins w:id="2099" w:author="James Lucius Haynes" w:date="2011-11-14T13:13:00Z">
        <w:r w:rsidRPr="000A5CE1">
          <w:t>Shall come up with the strategic plan that forms the basis of the annual chapter directives</w:t>
        </w:r>
      </w:ins>
    </w:p>
    <w:p w14:paraId="7644E22D" w14:textId="77777777" w:rsidR="009826B7" w:rsidRPr="000A5CE1" w:rsidRDefault="009826B7">
      <w:pPr>
        <w:ind w:left="1440"/>
        <w:rPr>
          <w:ins w:id="2100" w:author="James Lucius Haynes" w:date="2011-11-14T13:12:00Z"/>
        </w:rPr>
        <w:pPrChange w:id="2101" w:author="James Lucius Haynes" w:date="2011-11-14T13:12:00Z">
          <w:pPr>
            <w:numPr>
              <w:numId w:val="26"/>
            </w:numPr>
            <w:tabs>
              <w:tab w:val="num" w:pos="1440"/>
            </w:tabs>
            <w:ind w:left="1440" w:hanging="720"/>
          </w:pPr>
        </w:pPrChange>
      </w:pPr>
    </w:p>
    <w:p w14:paraId="4BA5C8BD" w14:textId="77777777" w:rsidR="009826B7" w:rsidRPr="00604568" w:rsidRDefault="009826B7" w:rsidP="00C50852">
      <w:pPr>
        <w:numPr>
          <w:ilvl w:val="0"/>
          <w:numId w:val="26"/>
        </w:numPr>
        <w:rPr>
          <w:rPrChange w:id="2102" w:author="James Lucius Haynes" w:date="2011-11-14T18:51:00Z">
            <w:rPr>
              <w:sz w:val="22"/>
            </w:rPr>
          </w:rPrChange>
        </w:rPr>
      </w:pPr>
      <w:ins w:id="2103" w:author="James Lucius Haynes" w:date="2011-11-14T13:12:00Z">
        <w:r w:rsidRPr="00FB05B3">
          <w:t>Shall serve as the head of the Administrative Zone</w:t>
        </w:r>
      </w:ins>
    </w:p>
    <w:p w14:paraId="3212E62F" w14:textId="77777777" w:rsidR="006B429A" w:rsidRPr="00604568" w:rsidRDefault="006B429A">
      <w:pPr>
        <w:rPr>
          <w:rPrChange w:id="2104" w:author="James Lucius Haynes" w:date="2011-11-14T18:51:00Z">
            <w:rPr>
              <w:sz w:val="22"/>
            </w:rPr>
          </w:rPrChange>
        </w:rPr>
      </w:pPr>
    </w:p>
    <w:p w14:paraId="1A1565A7" w14:textId="77777777" w:rsidR="006B429A" w:rsidRPr="00C50852" w:rsidDel="009826B7" w:rsidRDefault="006B429A">
      <w:pPr>
        <w:numPr>
          <w:ilvl w:val="0"/>
          <w:numId w:val="26"/>
        </w:numPr>
        <w:rPr>
          <w:del w:id="2105" w:author="James Lucius Haynes" w:date="2011-11-14T13:12:00Z"/>
        </w:rPr>
      </w:pPr>
      <w:r w:rsidRPr="00604568">
        <w:rPr>
          <w:rPrChange w:id="2106" w:author="James Lucius Haynes" w:date="2011-11-14T18:51:00Z">
            <w:rPr>
              <w:sz w:val="22"/>
            </w:rPr>
          </w:rPrChange>
        </w:rPr>
        <w:t>Shall serve as the representative of the Chapter.</w:t>
      </w:r>
    </w:p>
    <w:p w14:paraId="41E98392" w14:textId="77777777" w:rsidR="009826B7" w:rsidRPr="001D612C" w:rsidRDefault="009826B7">
      <w:pPr>
        <w:numPr>
          <w:ilvl w:val="0"/>
          <w:numId w:val="26"/>
        </w:numPr>
        <w:rPr>
          <w:ins w:id="2107" w:author="James Lucius Haynes" w:date="2011-11-14T13:14:00Z"/>
        </w:rPr>
        <w:pPrChange w:id="2108" w:author="James Lucius Haynes" w:date="2011-11-14T13:12:00Z">
          <w:pPr>
            <w:ind w:left="1440" w:hanging="720"/>
          </w:pPr>
        </w:pPrChange>
      </w:pPr>
    </w:p>
    <w:p w14:paraId="366951F4" w14:textId="77777777" w:rsidR="009826B7" w:rsidRPr="00604568" w:rsidRDefault="009826B7">
      <w:pPr>
        <w:ind w:left="1440"/>
        <w:rPr>
          <w:ins w:id="2109" w:author="James Lucius Haynes" w:date="2011-11-14T13:12:00Z"/>
          <w:rPrChange w:id="2110" w:author="James Lucius Haynes" w:date="2011-11-14T18:51:00Z">
            <w:rPr>
              <w:ins w:id="2111" w:author="James Lucius Haynes" w:date="2011-11-14T13:12:00Z"/>
              <w:sz w:val="22"/>
            </w:rPr>
          </w:rPrChange>
        </w:rPr>
        <w:pPrChange w:id="2112" w:author="James Lucius Haynes" w:date="2011-11-14T13:14:00Z">
          <w:pPr>
            <w:numPr>
              <w:numId w:val="26"/>
            </w:numPr>
            <w:tabs>
              <w:tab w:val="num" w:pos="1440"/>
            </w:tabs>
            <w:ind w:left="1440" w:hanging="720"/>
          </w:pPr>
        </w:pPrChange>
      </w:pPr>
    </w:p>
    <w:p w14:paraId="0179D649" w14:textId="77777777" w:rsidR="006B429A" w:rsidRPr="00604568" w:rsidDel="009826B7" w:rsidRDefault="006B429A">
      <w:pPr>
        <w:numPr>
          <w:ilvl w:val="0"/>
          <w:numId w:val="26"/>
        </w:numPr>
        <w:rPr>
          <w:del w:id="2113" w:author="James Lucius Haynes" w:date="2011-11-14T13:12:00Z"/>
          <w:rPrChange w:id="2114" w:author="James Lucius Haynes" w:date="2011-11-14T18:51:00Z">
            <w:rPr>
              <w:del w:id="2115" w:author="James Lucius Haynes" w:date="2011-11-14T13:12:00Z"/>
              <w:sz w:val="22"/>
            </w:rPr>
          </w:rPrChange>
        </w:rPr>
        <w:pPrChange w:id="2116" w:author="James Lucius Haynes" w:date="2011-11-14T13:12:00Z">
          <w:pPr/>
        </w:pPrChange>
      </w:pPr>
    </w:p>
    <w:p w14:paraId="3A1E5D6D" w14:textId="77777777" w:rsidR="006B429A" w:rsidRPr="00604568" w:rsidRDefault="006B429A">
      <w:pPr>
        <w:numPr>
          <w:ilvl w:val="0"/>
          <w:numId w:val="26"/>
        </w:numPr>
        <w:rPr>
          <w:rPrChange w:id="2117" w:author="James Lucius Haynes" w:date="2011-11-14T18:51:00Z">
            <w:rPr>
              <w:sz w:val="22"/>
            </w:rPr>
          </w:rPrChange>
        </w:rPr>
        <w:pPrChange w:id="2118" w:author="James Lucius Haynes" w:date="2011-11-14T13:12:00Z">
          <w:pPr>
            <w:ind w:left="1440" w:hanging="720"/>
          </w:pPr>
        </w:pPrChange>
      </w:pPr>
      <w:del w:id="2119" w:author="James Lucius Haynes" w:date="2011-11-14T13:12:00Z">
        <w:r w:rsidRPr="00604568" w:rsidDel="009826B7">
          <w:rPr>
            <w:rPrChange w:id="2120" w:author="James Lucius Haynes" w:date="2011-11-14T18:51:00Z">
              <w:rPr>
                <w:sz w:val="22"/>
              </w:rPr>
            </w:rPrChange>
          </w:rPr>
          <w:delText>iii)</w:delText>
        </w:r>
        <w:r w:rsidRPr="00604568" w:rsidDel="009826B7">
          <w:rPr>
            <w:rPrChange w:id="2121" w:author="James Lucius Haynes" w:date="2011-11-14T18:51:00Z">
              <w:rPr>
                <w:sz w:val="22"/>
              </w:rPr>
            </w:rPrChange>
          </w:rPr>
          <w:tab/>
        </w:r>
      </w:del>
      <w:r w:rsidRPr="00604568">
        <w:rPr>
          <w:rPrChange w:id="2122" w:author="James Lucius Haynes" w:date="2011-11-14T18:51:00Z">
            <w:rPr>
              <w:sz w:val="22"/>
            </w:rPr>
          </w:rPrChange>
        </w:rPr>
        <w:t>Shall appoint members of all standing, and special committees with the advice and consent of the Chapter Executive Board, except where otherwise provided for in this document.</w:t>
      </w:r>
    </w:p>
    <w:p w14:paraId="39F2ED33" w14:textId="77777777" w:rsidR="006B429A" w:rsidRPr="00604568" w:rsidRDefault="006B429A">
      <w:pPr>
        <w:rPr>
          <w:rPrChange w:id="2123" w:author="James Lucius Haynes" w:date="2011-11-14T18:51:00Z">
            <w:rPr>
              <w:sz w:val="22"/>
            </w:rPr>
          </w:rPrChange>
        </w:rPr>
      </w:pPr>
    </w:p>
    <w:p w14:paraId="37829139" w14:textId="77777777" w:rsidR="006B429A" w:rsidRPr="00C50852" w:rsidRDefault="006B429A">
      <w:pPr>
        <w:numPr>
          <w:ilvl w:val="0"/>
          <w:numId w:val="25"/>
        </w:numPr>
        <w:rPr>
          <w:b/>
        </w:rPr>
      </w:pPr>
      <w:r w:rsidRPr="00C50852">
        <w:rPr>
          <w:b/>
        </w:rPr>
        <w:t>Chapter Vice-President:</w:t>
      </w:r>
    </w:p>
    <w:p w14:paraId="270A0D6D" w14:textId="77777777" w:rsidR="006B429A" w:rsidRPr="00604568" w:rsidRDefault="006B429A">
      <w:pPr>
        <w:rPr>
          <w:b/>
          <w:rPrChange w:id="2124" w:author="James Lucius Haynes" w:date="2011-11-14T18:51:00Z">
            <w:rPr>
              <w:b/>
              <w:sz w:val="22"/>
            </w:rPr>
          </w:rPrChange>
        </w:rPr>
      </w:pPr>
    </w:p>
    <w:p w14:paraId="47B1E0A5" w14:textId="77777777" w:rsidR="006B429A" w:rsidRPr="00604568" w:rsidRDefault="006B429A">
      <w:pPr>
        <w:numPr>
          <w:ilvl w:val="0"/>
          <w:numId w:val="27"/>
        </w:numPr>
        <w:rPr>
          <w:rPrChange w:id="2125" w:author="James Lucius Haynes" w:date="2011-11-14T18:51:00Z">
            <w:rPr>
              <w:sz w:val="22"/>
            </w:rPr>
          </w:rPrChange>
        </w:rPr>
      </w:pPr>
      <w:r w:rsidRPr="00604568">
        <w:rPr>
          <w:rPrChange w:id="2126" w:author="James Lucius Haynes" w:date="2011-11-14T18:51:00Z">
            <w:rPr>
              <w:sz w:val="22"/>
            </w:rPr>
          </w:rPrChange>
        </w:rPr>
        <w:t>Shall preside in the absence or the inability of the President.</w:t>
      </w:r>
    </w:p>
    <w:p w14:paraId="0E03EFD0" w14:textId="77777777" w:rsidR="006B429A" w:rsidRPr="00604568" w:rsidRDefault="006B429A">
      <w:pPr>
        <w:ind w:left="720"/>
        <w:rPr>
          <w:rPrChange w:id="2127" w:author="James Lucius Haynes" w:date="2011-11-14T18:51:00Z">
            <w:rPr>
              <w:sz w:val="22"/>
            </w:rPr>
          </w:rPrChange>
        </w:rPr>
      </w:pPr>
    </w:p>
    <w:p w14:paraId="4813B82F" w14:textId="77777777" w:rsidR="006B429A" w:rsidRPr="00604568" w:rsidRDefault="006B429A">
      <w:pPr>
        <w:numPr>
          <w:ilvl w:val="0"/>
          <w:numId w:val="27"/>
        </w:numPr>
        <w:rPr>
          <w:rPrChange w:id="2128" w:author="James Lucius Haynes" w:date="2011-11-14T18:51:00Z">
            <w:rPr>
              <w:sz w:val="22"/>
            </w:rPr>
          </w:rPrChange>
        </w:rPr>
      </w:pPr>
      <w:r w:rsidRPr="00604568">
        <w:rPr>
          <w:rPrChange w:id="2129" w:author="James Lucius Haynes" w:date="2011-11-14T18:51:00Z">
            <w:rPr>
              <w:sz w:val="22"/>
            </w:rPr>
          </w:rPrChange>
        </w:rPr>
        <w:t>Shall develop programs of interest for the General Body meetings in cooperation with the President.</w:t>
      </w:r>
    </w:p>
    <w:p w14:paraId="378DB0B3" w14:textId="77777777" w:rsidR="006B429A" w:rsidRPr="00604568" w:rsidRDefault="006B429A">
      <w:pPr>
        <w:rPr>
          <w:rPrChange w:id="2130" w:author="James Lucius Haynes" w:date="2011-11-14T18:51:00Z">
            <w:rPr>
              <w:sz w:val="22"/>
            </w:rPr>
          </w:rPrChange>
        </w:rPr>
      </w:pPr>
    </w:p>
    <w:p w14:paraId="51C0A3C2" w14:textId="77777777" w:rsidR="006B429A" w:rsidRPr="00604568" w:rsidRDefault="006B429A">
      <w:pPr>
        <w:numPr>
          <w:ilvl w:val="0"/>
          <w:numId w:val="27"/>
        </w:numPr>
        <w:rPr>
          <w:rPrChange w:id="2131" w:author="James Lucius Haynes" w:date="2011-11-14T18:51:00Z">
            <w:rPr>
              <w:sz w:val="22"/>
            </w:rPr>
          </w:rPrChange>
        </w:rPr>
      </w:pPr>
      <w:r w:rsidRPr="00604568">
        <w:rPr>
          <w:rPrChange w:id="2132" w:author="James Lucius Haynes" w:date="2011-11-14T18:51:00Z">
            <w:rPr>
              <w:sz w:val="22"/>
            </w:rPr>
          </w:rPrChange>
        </w:rPr>
        <w:t>Shall perform any activities, duties, and responsibilities as designated by the President.</w:t>
      </w:r>
    </w:p>
    <w:p w14:paraId="6657366C" w14:textId="77777777" w:rsidR="006B429A" w:rsidRPr="00604568" w:rsidRDefault="006B429A">
      <w:pPr>
        <w:rPr>
          <w:rPrChange w:id="2133" w:author="James Lucius Haynes" w:date="2011-11-14T18:51:00Z">
            <w:rPr>
              <w:sz w:val="22"/>
            </w:rPr>
          </w:rPrChange>
        </w:rPr>
      </w:pPr>
    </w:p>
    <w:p w14:paraId="3ACFAB1F" w14:textId="77777777" w:rsidR="006B429A" w:rsidRPr="00604568" w:rsidRDefault="006B429A">
      <w:pPr>
        <w:numPr>
          <w:ilvl w:val="0"/>
          <w:numId w:val="27"/>
        </w:numPr>
        <w:rPr>
          <w:rPrChange w:id="2134" w:author="James Lucius Haynes" w:date="2011-11-14T18:51:00Z">
            <w:rPr>
              <w:sz w:val="22"/>
            </w:rPr>
          </w:rPrChange>
        </w:rPr>
      </w:pPr>
      <w:r w:rsidRPr="00604568">
        <w:rPr>
          <w:rPrChange w:id="2135" w:author="James Lucius Haynes" w:date="2011-11-14T18:51:00Z">
            <w:rPr>
              <w:sz w:val="22"/>
            </w:rPr>
          </w:rPrChange>
        </w:rPr>
        <w:t xml:space="preserve">Shall oversee the activities of </w:t>
      </w:r>
      <w:del w:id="2136" w:author="James Lucius Haynes" w:date="2011-11-14T13:15:00Z">
        <w:r w:rsidRPr="00604568" w:rsidDel="009826B7">
          <w:rPr>
            <w:rPrChange w:id="2137" w:author="James Lucius Haynes" w:date="2011-11-14T18:51:00Z">
              <w:rPr>
                <w:sz w:val="22"/>
              </w:rPr>
            </w:rPrChange>
          </w:rPr>
          <w:delText>the eight standing committees</w:delText>
        </w:r>
      </w:del>
      <w:ins w:id="2138" w:author="James Lucius Haynes" w:date="2011-11-14T13:15:00Z">
        <w:r w:rsidR="009826B7" w:rsidRPr="00C50852">
          <w:t>all the operating zones</w:t>
        </w:r>
      </w:ins>
      <w:r w:rsidRPr="00604568">
        <w:rPr>
          <w:rPrChange w:id="2139" w:author="James Lucius Haynes" w:date="2011-11-14T18:51:00Z">
            <w:rPr>
              <w:sz w:val="22"/>
            </w:rPr>
          </w:rPrChange>
        </w:rPr>
        <w:t xml:space="preserve"> in conjunction with the</w:t>
      </w:r>
      <w:ins w:id="2140" w:author="James Lucius Haynes" w:date="2011-11-14T13:15:00Z">
        <w:r w:rsidR="009826B7" w:rsidRPr="00C50852">
          <w:t xml:space="preserve"> respective</w:t>
        </w:r>
      </w:ins>
      <w:r w:rsidRPr="00604568">
        <w:rPr>
          <w:rPrChange w:id="2141" w:author="James Lucius Haynes" w:date="2011-11-14T18:51:00Z">
            <w:rPr>
              <w:sz w:val="22"/>
            </w:rPr>
          </w:rPrChange>
        </w:rPr>
        <w:t xml:space="preserve"> </w:t>
      </w:r>
      <w:del w:id="2142" w:author="James Lucius Haynes" w:date="2011-11-14T13:15:00Z">
        <w:r w:rsidRPr="00604568" w:rsidDel="009826B7">
          <w:rPr>
            <w:rPrChange w:id="2143" w:author="James Lucius Haynes" w:date="2011-11-14T18:51:00Z">
              <w:rPr>
                <w:sz w:val="22"/>
              </w:rPr>
            </w:rPrChange>
          </w:rPr>
          <w:delText>Programs chair</w:delText>
        </w:r>
      </w:del>
      <w:ins w:id="2144" w:author="James Lucius Haynes" w:date="2011-11-14T13:15:00Z">
        <w:r w:rsidR="009826B7" w:rsidRPr="00C50852">
          <w:t>Zone Leader</w:t>
        </w:r>
      </w:ins>
      <w:r w:rsidRPr="00604568">
        <w:rPr>
          <w:rPrChange w:id="2145" w:author="James Lucius Haynes" w:date="2011-11-14T18:51:00Z">
            <w:rPr>
              <w:sz w:val="22"/>
            </w:rPr>
          </w:rPrChange>
        </w:rPr>
        <w:t>.</w:t>
      </w:r>
    </w:p>
    <w:p w14:paraId="4BE48E97" w14:textId="77777777" w:rsidR="006B429A" w:rsidRPr="00604568" w:rsidRDefault="006B429A">
      <w:pPr>
        <w:rPr>
          <w:rPrChange w:id="2146" w:author="James Lucius Haynes" w:date="2011-11-14T18:51:00Z">
            <w:rPr>
              <w:sz w:val="22"/>
            </w:rPr>
          </w:rPrChange>
        </w:rPr>
      </w:pPr>
    </w:p>
    <w:p w14:paraId="1A3F17E4" w14:textId="77777777" w:rsidR="006B429A" w:rsidRPr="00C50852" w:rsidRDefault="006B429A">
      <w:pPr>
        <w:numPr>
          <w:ilvl w:val="0"/>
          <w:numId w:val="25"/>
        </w:numPr>
        <w:rPr>
          <w:b/>
        </w:rPr>
      </w:pPr>
      <w:r w:rsidRPr="00C50852">
        <w:rPr>
          <w:b/>
        </w:rPr>
        <w:t>Chapter Secretary:</w:t>
      </w:r>
    </w:p>
    <w:p w14:paraId="018441ED" w14:textId="77777777" w:rsidR="006B429A" w:rsidRPr="00604568" w:rsidRDefault="006B429A">
      <w:pPr>
        <w:rPr>
          <w:b/>
          <w:rPrChange w:id="2147" w:author="James Lucius Haynes" w:date="2011-11-14T18:51:00Z">
            <w:rPr>
              <w:b/>
              <w:sz w:val="22"/>
            </w:rPr>
          </w:rPrChange>
        </w:rPr>
      </w:pPr>
    </w:p>
    <w:p w14:paraId="49E1C823" w14:textId="77777777" w:rsidR="006B429A" w:rsidRPr="00604568" w:rsidRDefault="006B429A">
      <w:pPr>
        <w:numPr>
          <w:ilvl w:val="0"/>
          <w:numId w:val="28"/>
        </w:numPr>
        <w:rPr>
          <w:rPrChange w:id="2148" w:author="James Lucius Haynes" w:date="2011-11-14T18:51:00Z">
            <w:rPr>
              <w:sz w:val="22"/>
            </w:rPr>
          </w:rPrChange>
        </w:rPr>
      </w:pPr>
      <w:r w:rsidRPr="00604568">
        <w:rPr>
          <w:rPrChange w:id="2149" w:author="James Lucius Haynes" w:date="2011-11-14T18:51:00Z">
            <w:rPr>
              <w:sz w:val="22"/>
            </w:rPr>
          </w:rPrChange>
        </w:rPr>
        <w:t>Shall serve all notices required by laws or the By-laws</w:t>
      </w:r>
      <w:r w:rsidRPr="00604568">
        <w:rPr>
          <w:b/>
          <w:rPrChange w:id="2150" w:author="James Lucius Haynes" w:date="2011-11-14T18:51:00Z">
            <w:rPr>
              <w:b/>
              <w:sz w:val="22"/>
            </w:rPr>
          </w:rPrChange>
        </w:rPr>
        <w:t xml:space="preserve"> </w:t>
      </w:r>
      <w:r w:rsidRPr="00604568">
        <w:rPr>
          <w:rPrChange w:id="2151" w:author="James Lucius Haynes" w:date="2011-11-14T18:51:00Z">
            <w:rPr>
              <w:sz w:val="22"/>
            </w:rPr>
          </w:rPrChange>
        </w:rPr>
        <w:t>of the North Carolina Agricultural and Technical State University chapter and in case of absence, refusal or inability to act.</w:t>
      </w:r>
    </w:p>
    <w:p w14:paraId="75C7B28A" w14:textId="77777777" w:rsidR="006B429A" w:rsidRPr="00604568" w:rsidRDefault="006B429A">
      <w:pPr>
        <w:ind w:left="1440"/>
        <w:rPr>
          <w:rPrChange w:id="2152" w:author="James Lucius Haynes" w:date="2011-11-14T18:51:00Z">
            <w:rPr>
              <w:sz w:val="22"/>
            </w:rPr>
          </w:rPrChange>
        </w:rPr>
        <w:pPrChange w:id="2153" w:author="James Lucius Haynes" w:date="2011-11-14T13:15:00Z">
          <w:pPr>
            <w:numPr>
              <w:numId w:val="28"/>
            </w:numPr>
            <w:tabs>
              <w:tab w:val="num" w:pos="1440"/>
            </w:tabs>
            <w:ind w:left="1440" w:hanging="720"/>
          </w:pPr>
        </w:pPrChange>
      </w:pPr>
    </w:p>
    <w:p w14:paraId="09195CE9" w14:textId="77777777" w:rsidR="006B429A" w:rsidRPr="00604568" w:rsidRDefault="006B429A">
      <w:pPr>
        <w:numPr>
          <w:ilvl w:val="0"/>
          <w:numId w:val="28"/>
        </w:numPr>
        <w:rPr>
          <w:rPrChange w:id="2154" w:author="James Lucius Haynes" w:date="2011-11-14T18:51:00Z">
            <w:rPr>
              <w:sz w:val="22"/>
            </w:rPr>
          </w:rPrChange>
        </w:rPr>
      </w:pPr>
      <w:r w:rsidRPr="00604568">
        <w:rPr>
          <w:rPrChange w:id="2155" w:author="James Lucius Haynes" w:date="2011-11-14T18:51:00Z">
            <w:rPr>
              <w:sz w:val="22"/>
            </w:rPr>
          </w:rPrChange>
        </w:rPr>
        <w:t xml:space="preserve">Shall record the minutes of the Chapter Executive Board meetings and all General Body </w:t>
      </w:r>
      <w:del w:id="2156" w:author="James Lucius Haynes" w:date="2011-11-14T14:32:00Z">
        <w:r w:rsidRPr="00604568" w:rsidDel="009826B7">
          <w:rPr>
            <w:rPrChange w:id="2157" w:author="James Lucius Haynes" w:date="2011-11-14T18:51:00Z">
              <w:rPr>
                <w:sz w:val="22"/>
              </w:rPr>
            </w:rPrChange>
          </w:rPr>
          <w:delText>meetings,</w:delText>
        </w:r>
      </w:del>
      <w:ins w:id="2158" w:author="James Lucius Haynes" w:date="2011-11-14T14:32:00Z">
        <w:r w:rsidR="009826B7" w:rsidRPr="00C50852">
          <w:t>meetings;</w:t>
        </w:r>
      </w:ins>
      <w:r w:rsidRPr="00604568">
        <w:rPr>
          <w:rPrChange w:id="2159" w:author="James Lucius Haynes" w:date="2011-11-14T18:51:00Z">
            <w:rPr>
              <w:sz w:val="22"/>
            </w:rPr>
          </w:rPrChange>
        </w:rPr>
        <w:t xml:space="preserve"> also make available the minutes to all members upon request.</w:t>
      </w:r>
    </w:p>
    <w:p w14:paraId="2D0E0507" w14:textId="77777777" w:rsidR="006B429A" w:rsidRPr="00604568" w:rsidRDefault="006B429A">
      <w:pPr>
        <w:rPr>
          <w:rPrChange w:id="2160" w:author="James Lucius Haynes" w:date="2011-11-14T18:51:00Z">
            <w:rPr>
              <w:sz w:val="22"/>
            </w:rPr>
          </w:rPrChange>
        </w:rPr>
      </w:pPr>
    </w:p>
    <w:p w14:paraId="0DE3A1BB" w14:textId="77777777" w:rsidR="006B429A" w:rsidRPr="00C50852" w:rsidRDefault="006B429A">
      <w:pPr>
        <w:numPr>
          <w:ilvl w:val="0"/>
          <w:numId w:val="28"/>
        </w:numPr>
        <w:rPr>
          <w:ins w:id="2161" w:author="James Lucius Haynes" w:date="2011-11-14T13:16:00Z"/>
        </w:rPr>
      </w:pPr>
      <w:r w:rsidRPr="00604568">
        <w:rPr>
          <w:rPrChange w:id="2162" w:author="James Lucius Haynes" w:date="2011-11-14T18:51:00Z">
            <w:rPr>
              <w:sz w:val="22"/>
            </w:rPr>
          </w:rPrChange>
        </w:rPr>
        <w:t>Shall require from the Chapter Executive Board, standing committees, and special committees of the chapter, a record of the activities of said body.</w:t>
      </w:r>
    </w:p>
    <w:p w14:paraId="70C041A5" w14:textId="77777777" w:rsidR="009826B7" w:rsidRPr="001D612C" w:rsidRDefault="009826B7">
      <w:pPr>
        <w:pStyle w:val="ListParagraph"/>
        <w:rPr>
          <w:ins w:id="2163" w:author="James Lucius Haynes" w:date="2011-11-14T13:16:00Z"/>
        </w:rPr>
        <w:pPrChange w:id="2164" w:author="James Lucius Haynes" w:date="2011-11-14T13:16:00Z">
          <w:pPr>
            <w:numPr>
              <w:numId w:val="28"/>
            </w:numPr>
            <w:tabs>
              <w:tab w:val="num" w:pos="1440"/>
            </w:tabs>
            <w:ind w:left="1440" w:hanging="720"/>
          </w:pPr>
        </w:pPrChange>
      </w:pPr>
    </w:p>
    <w:p w14:paraId="1AA3586C" w14:textId="77777777" w:rsidR="009826B7" w:rsidRPr="00604568" w:rsidRDefault="009826B7" w:rsidP="00C50852">
      <w:pPr>
        <w:numPr>
          <w:ilvl w:val="0"/>
          <w:numId w:val="28"/>
        </w:numPr>
        <w:rPr>
          <w:rPrChange w:id="2165" w:author="James Lucius Haynes" w:date="2011-11-14T18:51:00Z">
            <w:rPr>
              <w:sz w:val="22"/>
            </w:rPr>
          </w:rPrChange>
        </w:rPr>
      </w:pPr>
      <w:ins w:id="2166" w:author="James Lucius Haynes" w:date="2011-11-14T13:16:00Z">
        <w:r w:rsidRPr="000A5CE1">
          <w:t>Shall oversee the activities of the Communications Zone therefore acting as it</w:t>
        </w:r>
      </w:ins>
      <w:ins w:id="2167" w:author="James Lucius Haynes" w:date="2011-11-14T13:17:00Z">
        <w:r w:rsidRPr="000A5CE1">
          <w:t>s zone leader</w:t>
        </w:r>
      </w:ins>
    </w:p>
    <w:p w14:paraId="0783D5EB" w14:textId="77777777" w:rsidR="006B429A" w:rsidRPr="00604568" w:rsidDel="00E94BC4" w:rsidRDefault="006B429A">
      <w:pPr>
        <w:rPr>
          <w:del w:id="2168" w:author="James Lucius Haynes" w:date="2011-11-14T19:03:00Z"/>
          <w:rPrChange w:id="2169" w:author="James Lucius Haynes" w:date="2011-11-14T18:51:00Z">
            <w:rPr>
              <w:del w:id="2170" w:author="James Lucius Haynes" w:date="2011-11-14T19:03:00Z"/>
              <w:sz w:val="22"/>
            </w:rPr>
          </w:rPrChange>
        </w:rPr>
      </w:pPr>
    </w:p>
    <w:p w14:paraId="67B25210" w14:textId="77777777" w:rsidR="006B429A" w:rsidRPr="00604568" w:rsidDel="00E94BC4" w:rsidRDefault="006B429A">
      <w:pPr>
        <w:rPr>
          <w:del w:id="2171" w:author="James Lucius Haynes" w:date="2011-11-14T19:03:00Z"/>
          <w:rPrChange w:id="2172" w:author="James Lucius Haynes" w:date="2011-11-14T18:51:00Z">
            <w:rPr>
              <w:del w:id="2173" w:author="James Lucius Haynes" w:date="2011-11-14T19:03:00Z"/>
              <w:sz w:val="22"/>
            </w:rPr>
          </w:rPrChange>
        </w:rPr>
      </w:pPr>
    </w:p>
    <w:p w14:paraId="3F032AC5" w14:textId="77777777" w:rsidR="006B429A" w:rsidRPr="00604568" w:rsidDel="00E94BC4" w:rsidRDefault="006B429A">
      <w:pPr>
        <w:rPr>
          <w:del w:id="2174" w:author="James Lucius Haynes" w:date="2011-11-14T19:03:00Z"/>
          <w:rPrChange w:id="2175" w:author="James Lucius Haynes" w:date="2011-11-14T18:51:00Z">
            <w:rPr>
              <w:del w:id="2176" w:author="James Lucius Haynes" w:date="2011-11-14T19:03:00Z"/>
              <w:sz w:val="22"/>
            </w:rPr>
          </w:rPrChange>
        </w:rPr>
      </w:pPr>
    </w:p>
    <w:p w14:paraId="778CA42D" w14:textId="77777777" w:rsidR="006B429A" w:rsidRPr="00604568" w:rsidRDefault="006B429A">
      <w:pPr>
        <w:rPr>
          <w:rPrChange w:id="2177" w:author="James Lucius Haynes" w:date="2011-11-14T18:51:00Z">
            <w:rPr>
              <w:sz w:val="22"/>
            </w:rPr>
          </w:rPrChange>
        </w:rPr>
      </w:pPr>
    </w:p>
    <w:p w14:paraId="69833FAA" w14:textId="77777777" w:rsidR="006B429A" w:rsidRPr="00C50852" w:rsidRDefault="006B429A">
      <w:pPr>
        <w:numPr>
          <w:ilvl w:val="0"/>
          <w:numId w:val="25"/>
        </w:numPr>
        <w:rPr>
          <w:b/>
        </w:rPr>
      </w:pPr>
      <w:r w:rsidRPr="00C50852">
        <w:rPr>
          <w:b/>
        </w:rPr>
        <w:t>Chapter Treasurer:</w:t>
      </w:r>
    </w:p>
    <w:p w14:paraId="6B2E5D8F" w14:textId="77777777" w:rsidR="006B429A" w:rsidRPr="00604568" w:rsidRDefault="006B429A">
      <w:pPr>
        <w:rPr>
          <w:b/>
          <w:rPrChange w:id="2178" w:author="James Lucius Haynes" w:date="2011-11-14T18:51:00Z">
            <w:rPr>
              <w:b/>
              <w:sz w:val="22"/>
            </w:rPr>
          </w:rPrChange>
        </w:rPr>
      </w:pPr>
    </w:p>
    <w:p w14:paraId="6CC81A01" w14:textId="77777777" w:rsidR="006B429A" w:rsidRPr="00604568" w:rsidRDefault="006B429A">
      <w:pPr>
        <w:numPr>
          <w:ilvl w:val="0"/>
          <w:numId w:val="29"/>
        </w:numPr>
        <w:rPr>
          <w:rPrChange w:id="2179" w:author="James Lucius Haynes" w:date="2011-11-14T18:51:00Z">
            <w:rPr>
              <w:sz w:val="22"/>
            </w:rPr>
          </w:rPrChange>
        </w:rPr>
      </w:pPr>
      <w:r w:rsidRPr="00604568">
        <w:rPr>
          <w:rPrChange w:id="2180" w:author="James Lucius Haynes" w:date="2011-11-14T18:51:00Z">
            <w:rPr>
              <w:sz w:val="22"/>
            </w:rPr>
          </w:rPrChange>
        </w:rPr>
        <w:t>Shall keep accounts and deposit organizational funds of the Chapter Treasury.</w:t>
      </w:r>
    </w:p>
    <w:p w14:paraId="539A774C" w14:textId="77777777" w:rsidR="006B429A" w:rsidRPr="00604568" w:rsidRDefault="006B429A">
      <w:pPr>
        <w:rPr>
          <w:rPrChange w:id="2181" w:author="James Lucius Haynes" w:date="2011-11-14T18:51:00Z">
            <w:rPr>
              <w:sz w:val="22"/>
            </w:rPr>
          </w:rPrChange>
        </w:rPr>
      </w:pPr>
    </w:p>
    <w:p w14:paraId="67DF7DD7" w14:textId="77777777" w:rsidR="006B429A" w:rsidRPr="00604568" w:rsidRDefault="006B429A">
      <w:pPr>
        <w:numPr>
          <w:ilvl w:val="0"/>
          <w:numId w:val="29"/>
        </w:numPr>
        <w:rPr>
          <w:rPrChange w:id="2182" w:author="James Lucius Haynes" w:date="2011-11-14T18:51:00Z">
            <w:rPr>
              <w:sz w:val="22"/>
            </w:rPr>
          </w:rPrChange>
        </w:rPr>
      </w:pPr>
      <w:r w:rsidRPr="00604568">
        <w:rPr>
          <w:rPrChange w:id="2183" w:author="James Lucius Haynes" w:date="2011-11-14T18:51:00Z">
            <w:rPr>
              <w:sz w:val="22"/>
            </w:rPr>
          </w:rPrChange>
        </w:rPr>
        <w:t>Expenditures made for Chapter business shall be in a manner approved by the Chapter Executive Board.</w:t>
      </w:r>
    </w:p>
    <w:p w14:paraId="03EB9C24" w14:textId="77777777" w:rsidR="006B429A" w:rsidRPr="00604568" w:rsidRDefault="006B429A">
      <w:pPr>
        <w:rPr>
          <w:rPrChange w:id="2184" w:author="James Lucius Haynes" w:date="2011-11-14T18:51:00Z">
            <w:rPr>
              <w:sz w:val="22"/>
            </w:rPr>
          </w:rPrChange>
        </w:rPr>
      </w:pPr>
    </w:p>
    <w:p w14:paraId="00D1CE4C" w14:textId="77777777" w:rsidR="006B429A" w:rsidRPr="00C50852" w:rsidRDefault="006B429A">
      <w:pPr>
        <w:numPr>
          <w:ilvl w:val="0"/>
          <w:numId w:val="29"/>
        </w:numPr>
        <w:rPr>
          <w:ins w:id="2185" w:author="James Lucius Haynes" w:date="2011-11-14T13:18:00Z"/>
        </w:rPr>
      </w:pPr>
      <w:r w:rsidRPr="00604568">
        <w:rPr>
          <w:rPrChange w:id="2186" w:author="James Lucius Haynes" w:date="2011-11-14T18:51:00Z">
            <w:rPr>
              <w:sz w:val="22"/>
            </w:rPr>
          </w:rPrChange>
        </w:rPr>
        <w:t>Shall maintain the membership roll and collect annual dues of the chapter in a manner developed in conjunction with the Chapter Executive Board.</w:t>
      </w:r>
    </w:p>
    <w:p w14:paraId="0BE3FC73" w14:textId="77777777" w:rsidR="009826B7" w:rsidRPr="001D612C" w:rsidRDefault="009826B7">
      <w:pPr>
        <w:pStyle w:val="ListParagraph"/>
        <w:rPr>
          <w:ins w:id="2187" w:author="James Lucius Haynes" w:date="2011-11-14T13:18:00Z"/>
        </w:rPr>
        <w:pPrChange w:id="2188" w:author="James Lucius Haynes" w:date="2011-11-14T13:18:00Z">
          <w:pPr>
            <w:numPr>
              <w:numId w:val="29"/>
            </w:numPr>
            <w:tabs>
              <w:tab w:val="num" w:pos="1440"/>
            </w:tabs>
            <w:ind w:left="1440" w:hanging="720"/>
          </w:pPr>
        </w:pPrChange>
      </w:pPr>
    </w:p>
    <w:p w14:paraId="44587C27" w14:textId="77777777" w:rsidR="009826B7" w:rsidRPr="00604568" w:rsidRDefault="009826B7">
      <w:pPr>
        <w:numPr>
          <w:ilvl w:val="0"/>
          <w:numId w:val="29"/>
        </w:numPr>
        <w:rPr>
          <w:rPrChange w:id="2189" w:author="James Lucius Haynes" w:date="2011-11-14T18:51:00Z">
            <w:rPr>
              <w:sz w:val="22"/>
            </w:rPr>
          </w:rPrChange>
        </w:rPr>
      </w:pPr>
      <w:ins w:id="2190" w:author="James Lucius Haynes" w:date="2011-11-14T13:18:00Z">
        <w:r w:rsidRPr="000A5CE1">
          <w:t xml:space="preserve">Shall oversee the activities of the Finance Zone therefore acting as its zone leader </w:t>
        </w:r>
      </w:ins>
    </w:p>
    <w:p w14:paraId="119FC83D" w14:textId="77777777" w:rsidR="006B429A" w:rsidRPr="00604568" w:rsidRDefault="006B429A">
      <w:pPr>
        <w:rPr>
          <w:rPrChange w:id="2191" w:author="James Lucius Haynes" w:date="2011-11-14T18:51:00Z">
            <w:rPr>
              <w:sz w:val="22"/>
            </w:rPr>
          </w:rPrChange>
        </w:rPr>
      </w:pPr>
    </w:p>
    <w:p w14:paraId="39D182B5" w14:textId="77777777" w:rsidR="006B429A" w:rsidRPr="00C50852" w:rsidDel="00AA7BB1" w:rsidRDefault="006B429A">
      <w:pPr>
        <w:numPr>
          <w:ilvl w:val="0"/>
          <w:numId w:val="25"/>
        </w:numPr>
        <w:rPr>
          <w:del w:id="2192" w:author="Sheldon W. Fulton" w:date="2014-01-16T22:12:00Z"/>
          <w:b/>
        </w:rPr>
      </w:pPr>
      <w:del w:id="2193" w:author="Sheldon W. Fulton" w:date="2014-01-16T22:12:00Z">
        <w:r w:rsidRPr="00C50852" w:rsidDel="00AA7BB1">
          <w:rPr>
            <w:b/>
          </w:rPr>
          <w:lastRenderedPageBreak/>
          <w:delText>Chapter Finance Chairperson:</w:delText>
        </w:r>
      </w:del>
    </w:p>
    <w:p w14:paraId="35903C96" w14:textId="77777777" w:rsidR="006B429A" w:rsidRPr="00604568" w:rsidDel="00AA7BB1" w:rsidRDefault="006B429A">
      <w:pPr>
        <w:rPr>
          <w:del w:id="2194" w:author="Sheldon W. Fulton" w:date="2014-01-16T22:12:00Z"/>
          <w:b/>
          <w:rPrChange w:id="2195" w:author="James Lucius Haynes" w:date="2011-11-14T18:51:00Z">
            <w:rPr>
              <w:del w:id="2196" w:author="Sheldon W. Fulton" w:date="2014-01-16T22:12:00Z"/>
              <w:b/>
              <w:sz w:val="22"/>
            </w:rPr>
          </w:rPrChange>
        </w:rPr>
      </w:pPr>
    </w:p>
    <w:p w14:paraId="7971105E" w14:textId="77777777" w:rsidR="009826B7" w:rsidRPr="000A5CE1" w:rsidDel="00AA7BB1" w:rsidRDefault="009826B7">
      <w:pPr>
        <w:numPr>
          <w:ilvl w:val="0"/>
          <w:numId w:val="30"/>
        </w:numPr>
        <w:rPr>
          <w:ins w:id="2197" w:author="James Lucius Haynes" w:date="2011-11-14T13:19:00Z"/>
          <w:del w:id="2198" w:author="Sheldon W. Fulton" w:date="2014-01-16T22:12:00Z"/>
        </w:rPr>
      </w:pPr>
      <w:ins w:id="2199" w:author="James Lucius Haynes" w:date="2011-11-14T13:19:00Z">
        <w:del w:id="2200" w:author="Sheldon W. Fulton" w:date="2014-01-16T22:12:00Z">
          <w:r w:rsidRPr="00C50852" w:rsidDel="00AA7BB1">
            <w:delText xml:space="preserve">Shall act as the main </w:delText>
          </w:r>
        </w:del>
      </w:ins>
      <w:ins w:id="2201" w:author="James Lucius Haynes" w:date="2011-11-14T13:20:00Z">
        <w:del w:id="2202" w:author="Sheldon W. Fulton" w:date="2014-01-16T22:12:00Z">
          <w:r w:rsidRPr="001D612C" w:rsidDel="00AA7BB1">
            <w:delText>corporate</w:delText>
          </w:r>
        </w:del>
      </w:ins>
      <w:ins w:id="2203" w:author="James Lucius Haynes" w:date="2011-11-14T13:19:00Z">
        <w:del w:id="2204" w:author="Sheldon W. Fulton" w:date="2014-01-16T22:12:00Z">
          <w:r w:rsidRPr="000A5CE1" w:rsidDel="00AA7BB1">
            <w:delText xml:space="preserve"> </w:delText>
          </w:r>
        </w:del>
      </w:ins>
      <w:ins w:id="2205" w:author="James Lucius Haynes" w:date="2011-11-14T13:20:00Z">
        <w:del w:id="2206" w:author="Sheldon W. Fulton" w:date="2014-01-16T22:12:00Z">
          <w:r w:rsidRPr="000A5CE1" w:rsidDel="00AA7BB1">
            <w:delText>liaison between the Chapter and corporate affiliates</w:delText>
          </w:r>
        </w:del>
      </w:ins>
    </w:p>
    <w:p w14:paraId="018DEA1A" w14:textId="77777777" w:rsidR="009826B7" w:rsidRPr="000A5CE1" w:rsidDel="00AA7BB1" w:rsidRDefault="009826B7">
      <w:pPr>
        <w:ind w:left="1440"/>
        <w:rPr>
          <w:ins w:id="2207" w:author="James Lucius Haynes" w:date="2011-11-14T13:19:00Z"/>
          <w:del w:id="2208" w:author="Sheldon W. Fulton" w:date="2014-01-16T22:12:00Z"/>
        </w:rPr>
        <w:pPrChange w:id="2209" w:author="James Lucius Haynes" w:date="2011-11-14T13:19:00Z">
          <w:pPr>
            <w:numPr>
              <w:numId w:val="30"/>
            </w:numPr>
            <w:tabs>
              <w:tab w:val="num" w:pos="1440"/>
            </w:tabs>
            <w:ind w:left="1440" w:hanging="720"/>
          </w:pPr>
        </w:pPrChange>
      </w:pPr>
    </w:p>
    <w:p w14:paraId="3C5A95FA" w14:textId="77777777" w:rsidR="006B429A" w:rsidRPr="00604568" w:rsidDel="00AA7BB1" w:rsidRDefault="006B429A">
      <w:pPr>
        <w:numPr>
          <w:ilvl w:val="0"/>
          <w:numId w:val="30"/>
        </w:numPr>
        <w:rPr>
          <w:del w:id="2210" w:author="Sheldon W. Fulton" w:date="2014-01-16T22:12:00Z"/>
          <w:rPrChange w:id="2211" w:author="James Lucius Haynes" w:date="2011-11-14T18:51:00Z">
            <w:rPr>
              <w:del w:id="2212" w:author="Sheldon W. Fulton" w:date="2014-01-16T22:12:00Z"/>
              <w:sz w:val="22"/>
            </w:rPr>
          </w:rPrChange>
        </w:rPr>
      </w:pPr>
      <w:del w:id="2213" w:author="Sheldon W. Fulton" w:date="2014-01-16T22:12:00Z">
        <w:r w:rsidRPr="00604568" w:rsidDel="00AA7BB1">
          <w:rPr>
            <w:rPrChange w:id="2214" w:author="James Lucius Haynes" w:date="2011-11-14T18:51:00Z">
              <w:rPr>
                <w:sz w:val="22"/>
              </w:rPr>
            </w:rPrChange>
          </w:rPr>
          <w:delText>Shall be responsible for corporate solicitation activities for the chapter.</w:delText>
        </w:r>
      </w:del>
    </w:p>
    <w:p w14:paraId="7A3869F1" w14:textId="77777777" w:rsidR="006B429A" w:rsidRPr="00604568" w:rsidDel="00AA7BB1" w:rsidRDefault="006B429A">
      <w:pPr>
        <w:ind w:left="720"/>
        <w:rPr>
          <w:del w:id="2215" w:author="Sheldon W. Fulton" w:date="2014-01-16T22:12:00Z"/>
          <w:rPrChange w:id="2216" w:author="James Lucius Haynes" w:date="2011-11-14T18:51:00Z">
            <w:rPr>
              <w:del w:id="2217" w:author="Sheldon W. Fulton" w:date="2014-01-16T22:12:00Z"/>
              <w:sz w:val="22"/>
            </w:rPr>
          </w:rPrChange>
        </w:rPr>
      </w:pPr>
    </w:p>
    <w:p w14:paraId="61452AD9" w14:textId="77777777" w:rsidR="006B429A" w:rsidRPr="00604568" w:rsidDel="00AA7BB1" w:rsidRDefault="006B429A">
      <w:pPr>
        <w:numPr>
          <w:ilvl w:val="0"/>
          <w:numId w:val="30"/>
        </w:numPr>
        <w:rPr>
          <w:del w:id="2218" w:author="Sheldon W. Fulton" w:date="2014-01-16T22:12:00Z"/>
          <w:rPrChange w:id="2219" w:author="James Lucius Haynes" w:date="2011-11-14T18:51:00Z">
            <w:rPr>
              <w:del w:id="2220" w:author="Sheldon W. Fulton" w:date="2014-01-16T22:12:00Z"/>
              <w:sz w:val="22"/>
            </w:rPr>
          </w:rPrChange>
        </w:rPr>
      </w:pPr>
      <w:del w:id="2221" w:author="Sheldon W. Fulton" w:date="2014-01-16T22:12:00Z">
        <w:r w:rsidRPr="00604568" w:rsidDel="00AA7BB1">
          <w:rPr>
            <w:rPrChange w:id="2222" w:author="James Lucius Haynes" w:date="2011-11-14T18:51:00Z">
              <w:rPr>
                <w:sz w:val="22"/>
              </w:rPr>
            </w:rPrChange>
          </w:rPr>
          <w:delText>Shall compile and distribute a chapter Resume Book.</w:delText>
        </w:r>
      </w:del>
    </w:p>
    <w:p w14:paraId="3589C10B" w14:textId="77777777" w:rsidR="006B429A" w:rsidRPr="00604568" w:rsidDel="00AA7BB1" w:rsidRDefault="006B429A">
      <w:pPr>
        <w:rPr>
          <w:del w:id="2223" w:author="Sheldon W. Fulton" w:date="2014-01-16T22:12:00Z"/>
          <w:rPrChange w:id="2224" w:author="James Lucius Haynes" w:date="2011-11-14T18:51:00Z">
            <w:rPr>
              <w:del w:id="2225" w:author="Sheldon W. Fulton" w:date="2014-01-16T22:12:00Z"/>
              <w:sz w:val="22"/>
            </w:rPr>
          </w:rPrChange>
        </w:rPr>
      </w:pPr>
    </w:p>
    <w:p w14:paraId="00BF804B" w14:textId="77777777" w:rsidR="006B429A" w:rsidRPr="00604568" w:rsidDel="00AA7BB1" w:rsidRDefault="006B429A">
      <w:pPr>
        <w:numPr>
          <w:ilvl w:val="0"/>
          <w:numId w:val="30"/>
        </w:numPr>
        <w:rPr>
          <w:del w:id="2226" w:author="Sheldon W. Fulton" w:date="2014-01-16T22:12:00Z"/>
          <w:rPrChange w:id="2227" w:author="James Lucius Haynes" w:date="2011-11-14T18:51:00Z">
            <w:rPr>
              <w:del w:id="2228" w:author="Sheldon W. Fulton" w:date="2014-01-16T22:12:00Z"/>
              <w:sz w:val="22"/>
            </w:rPr>
          </w:rPrChange>
        </w:rPr>
      </w:pPr>
      <w:del w:id="2229" w:author="Sheldon W. Fulton" w:date="2014-01-16T22:12:00Z">
        <w:r w:rsidRPr="00604568" w:rsidDel="00AA7BB1">
          <w:rPr>
            <w:rPrChange w:id="2230" w:author="James Lucius Haynes" w:date="2011-11-14T18:51:00Z">
              <w:rPr>
                <w:sz w:val="22"/>
              </w:rPr>
            </w:rPrChange>
          </w:rPr>
          <w:delText>Shall keep all records and information on all current and potential corporate sponsors.</w:delText>
        </w:r>
      </w:del>
    </w:p>
    <w:p w14:paraId="4DA960B0" w14:textId="77777777" w:rsidR="006B429A" w:rsidRPr="00604568" w:rsidRDefault="006B429A">
      <w:pPr>
        <w:rPr>
          <w:rPrChange w:id="2231" w:author="James Lucius Haynes" w:date="2011-11-14T18:51:00Z">
            <w:rPr>
              <w:sz w:val="22"/>
            </w:rPr>
          </w:rPrChange>
        </w:rPr>
      </w:pPr>
    </w:p>
    <w:p w14:paraId="75EF168E" w14:textId="77777777" w:rsidR="006B429A" w:rsidRPr="001D612C" w:rsidRDefault="006B429A">
      <w:pPr>
        <w:numPr>
          <w:ilvl w:val="0"/>
          <w:numId w:val="25"/>
        </w:numPr>
        <w:rPr>
          <w:ins w:id="2232" w:author="James Lucius Haynes" w:date="2011-11-14T08:15:00Z"/>
          <w:b/>
        </w:rPr>
      </w:pPr>
      <w:r w:rsidRPr="00C50852">
        <w:rPr>
          <w:b/>
        </w:rPr>
        <w:t>Programs Chairperson:</w:t>
      </w:r>
    </w:p>
    <w:p w14:paraId="704129FD" w14:textId="77777777" w:rsidR="00564021" w:rsidRPr="000A5CE1" w:rsidDel="00564021" w:rsidRDefault="00564021">
      <w:pPr>
        <w:numPr>
          <w:ilvl w:val="0"/>
          <w:numId w:val="25"/>
        </w:numPr>
        <w:rPr>
          <w:del w:id="2233" w:author="James Lucius Haynes" w:date="2011-11-14T08:15:00Z"/>
          <w:b/>
        </w:rPr>
      </w:pPr>
    </w:p>
    <w:p w14:paraId="0EF4B80A" w14:textId="77777777" w:rsidR="006B429A" w:rsidRPr="00604568" w:rsidRDefault="006B429A">
      <w:pPr>
        <w:rPr>
          <w:b/>
          <w:rPrChange w:id="2234" w:author="James Lucius Haynes" w:date="2011-11-14T18:51:00Z">
            <w:rPr>
              <w:b/>
              <w:sz w:val="22"/>
            </w:rPr>
          </w:rPrChange>
        </w:rPr>
      </w:pPr>
    </w:p>
    <w:p w14:paraId="5D45051D" w14:textId="77777777" w:rsidR="006B429A" w:rsidRPr="00604568" w:rsidRDefault="006B429A">
      <w:pPr>
        <w:numPr>
          <w:ilvl w:val="0"/>
          <w:numId w:val="31"/>
        </w:numPr>
        <w:rPr>
          <w:rPrChange w:id="2235" w:author="James Lucius Haynes" w:date="2011-11-14T18:51:00Z">
            <w:rPr>
              <w:sz w:val="22"/>
            </w:rPr>
          </w:rPrChange>
        </w:rPr>
      </w:pPr>
      <w:r w:rsidRPr="00604568">
        <w:rPr>
          <w:rPrChange w:id="2236" w:author="James Lucius Haynes" w:date="2011-11-14T18:51:00Z">
            <w:rPr>
              <w:sz w:val="22"/>
            </w:rPr>
          </w:rPrChange>
        </w:rPr>
        <w:t>Develop and maintain programs and activities for the benefit of the chapter membership as well as the University and the community in conjunction with the Vice-President.</w:t>
      </w:r>
    </w:p>
    <w:p w14:paraId="3BE20D31" w14:textId="77777777" w:rsidR="006B429A" w:rsidRPr="00604568" w:rsidRDefault="006B429A">
      <w:pPr>
        <w:rPr>
          <w:rPrChange w:id="2237" w:author="James Lucius Haynes" w:date="2011-11-14T18:51:00Z">
            <w:rPr>
              <w:sz w:val="22"/>
            </w:rPr>
          </w:rPrChange>
        </w:rPr>
      </w:pPr>
    </w:p>
    <w:p w14:paraId="6A20DA9A" w14:textId="77777777" w:rsidR="006B429A" w:rsidRPr="00604568" w:rsidRDefault="006B429A">
      <w:pPr>
        <w:numPr>
          <w:ilvl w:val="0"/>
          <w:numId w:val="31"/>
        </w:numPr>
        <w:rPr>
          <w:rPrChange w:id="2238" w:author="James Lucius Haynes" w:date="2011-11-14T18:51:00Z">
            <w:rPr>
              <w:sz w:val="22"/>
            </w:rPr>
          </w:rPrChange>
        </w:rPr>
      </w:pPr>
      <w:r w:rsidRPr="00604568">
        <w:rPr>
          <w:rPrChange w:id="2239" w:author="James Lucius Haynes" w:date="2011-11-14T18:51:00Z">
            <w:rPr>
              <w:sz w:val="22"/>
            </w:rPr>
          </w:rPrChange>
        </w:rPr>
        <w:t xml:space="preserve">Coordinate activities </w:t>
      </w:r>
      <w:del w:id="2240" w:author="James Lucius Haynes" w:date="2011-11-14T13:22:00Z">
        <w:r w:rsidRPr="00604568" w:rsidDel="009826B7">
          <w:rPr>
            <w:rPrChange w:id="2241" w:author="James Lucius Haynes" w:date="2011-11-14T18:51:00Z">
              <w:rPr>
                <w:sz w:val="22"/>
              </w:rPr>
            </w:rPrChange>
          </w:rPr>
          <w:delText>with the eight appoint committee chairpersons</w:delText>
        </w:r>
      </w:del>
      <w:ins w:id="2242" w:author="Sheldon W. Fulton" w:date="2014-01-24T17:39:00Z">
        <w:del w:id="2243" w:author="Microsoft Office User" w:date="2016-07-24T15:22:00Z">
          <w:r w:rsidR="00FE7052" w:rsidDel="009E2720">
            <w:delText xml:space="preserve"> </w:delText>
          </w:r>
        </w:del>
        <w:r w:rsidR="00FE7052">
          <w:t xml:space="preserve">for </w:t>
        </w:r>
      </w:ins>
      <w:ins w:id="2244" w:author="James Lucius Haynes" w:date="2011-11-14T13:22:00Z">
        <w:r w:rsidR="009826B7" w:rsidRPr="00C50852">
          <w:t>the entirety of the programs zone</w:t>
        </w:r>
      </w:ins>
      <w:r w:rsidRPr="00604568">
        <w:rPr>
          <w:rPrChange w:id="2245" w:author="James Lucius Haynes" w:date="2011-11-14T18:51:00Z">
            <w:rPr>
              <w:sz w:val="22"/>
            </w:rPr>
          </w:rPrChange>
        </w:rPr>
        <w:t>.</w:t>
      </w:r>
    </w:p>
    <w:p w14:paraId="096F42EE" w14:textId="77777777" w:rsidR="006B429A" w:rsidRPr="00604568" w:rsidRDefault="006B429A">
      <w:pPr>
        <w:rPr>
          <w:rPrChange w:id="2246" w:author="James Lucius Haynes" w:date="2011-11-14T18:51:00Z">
            <w:rPr>
              <w:sz w:val="22"/>
            </w:rPr>
          </w:rPrChange>
        </w:rPr>
      </w:pPr>
    </w:p>
    <w:p w14:paraId="0C67570A" w14:textId="77777777" w:rsidR="006B429A" w:rsidRPr="00C50852" w:rsidRDefault="006B429A">
      <w:pPr>
        <w:numPr>
          <w:ilvl w:val="0"/>
          <w:numId w:val="31"/>
        </w:numPr>
        <w:rPr>
          <w:ins w:id="2247" w:author="James Lucius Haynes" w:date="2011-11-14T13:22:00Z"/>
        </w:rPr>
      </w:pPr>
      <w:r w:rsidRPr="00604568">
        <w:rPr>
          <w:rPrChange w:id="2248" w:author="James Lucius Haynes" w:date="2011-11-14T18:51:00Z">
            <w:rPr>
              <w:sz w:val="22"/>
            </w:rPr>
          </w:rPrChange>
        </w:rPr>
        <w:t>Support, promote, and ensure the success of all National, Regional, and Chapter Programs.</w:t>
      </w:r>
    </w:p>
    <w:p w14:paraId="7382E569" w14:textId="77777777" w:rsidR="009826B7" w:rsidRPr="001D612C" w:rsidRDefault="009826B7">
      <w:pPr>
        <w:pStyle w:val="ListParagraph"/>
        <w:rPr>
          <w:ins w:id="2249" w:author="James Lucius Haynes" w:date="2011-11-14T13:22:00Z"/>
        </w:rPr>
        <w:pPrChange w:id="2250" w:author="James Lucius Haynes" w:date="2011-11-14T13:22:00Z">
          <w:pPr>
            <w:numPr>
              <w:numId w:val="31"/>
            </w:numPr>
            <w:tabs>
              <w:tab w:val="num" w:pos="1440"/>
            </w:tabs>
            <w:ind w:left="1440" w:hanging="720"/>
          </w:pPr>
        </w:pPrChange>
      </w:pPr>
    </w:p>
    <w:p w14:paraId="7FA7D19F" w14:textId="77777777" w:rsidR="009826B7" w:rsidRPr="000A5CE1" w:rsidRDefault="009826B7" w:rsidP="009826B7">
      <w:pPr>
        <w:numPr>
          <w:ilvl w:val="0"/>
          <w:numId w:val="31"/>
        </w:numPr>
        <w:rPr>
          <w:ins w:id="2251" w:author="James Lucius Haynes" w:date="2011-11-14T13:22:00Z"/>
        </w:rPr>
      </w:pPr>
      <w:ins w:id="2252" w:author="James Lucius Haynes" w:date="2011-11-14T13:22:00Z">
        <w:r w:rsidRPr="001D612C">
          <w:t xml:space="preserve">Shall oversee the activities of the </w:t>
        </w:r>
        <w:r w:rsidRPr="000A5CE1">
          <w:t xml:space="preserve">Programs Zone therefore acting as its zone leader </w:t>
        </w:r>
      </w:ins>
    </w:p>
    <w:p w14:paraId="6421B0ED" w14:textId="77777777" w:rsidR="009826B7" w:rsidRPr="000A5CE1" w:rsidRDefault="009826B7">
      <w:pPr>
        <w:ind w:left="1440"/>
        <w:rPr>
          <w:ins w:id="2253" w:author="James Lucius Haynes" w:date="2011-11-14T08:16:00Z"/>
        </w:rPr>
        <w:pPrChange w:id="2254" w:author="James Lucius Haynes" w:date="2011-11-14T13:22:00Z">
          <w:pPr>
            <w:numPr>
              <w:numId w:val="31"/>
            </w:numPr>
            <w:tabs>
              <w:tab w:val="num" w:pos="1440"/>
            </w:tabs>
            <w:ind w:left="1440" w:hanging="720"/>
          </w:pPr>
        </w:pPrChange>
      </w:pPr>
    </w:p>
    <w:p w14:paraId="7B8D7126" w14:textId="77777777" w:rsidR="00564021" w:rsidRPr="000A5CE1" w:rsidRDefault="00564021">
      <w:pPr>
        <w:pStyle w:val="ListParagraph"/>
        <w:rPr>
          <w:ins w:id="2255" w:author="James Lucius Haynes" w:date="2011-11-14T08:16:00Z"/>
        </w:rPr>
        <w:pPrChange w:id="2256" w:author="James Lucius Haynes" w:date="2011-11-14T08:16:00Z">
          <w:pPr>
            <w:numPr>
              <w:numId w:val="31"/>
            </w:numPr>
            <w:tabs>
              <w:tab w:val="num" w:pos="1440"/>
            </w:tabs>
            <w:ind w:left="1440" w:hanging="720"/>
          </w:pPr>
        </w:pPrChange>
      </w:pPr>
    </w:p>
    <w:p w14:paraId="7C3AC513" w14:textId="77777777" w:rsidR="00564021" w:rsidRDefault="00564021">
      <w:pPr>
        <w:numPr>
          <w:ilvl w:val="0"/>
          <w:numId w:val="25"/>
        </w:numPr>
        <w:rPr>
          <w:ins w:id="2257" w:author="Sheldon W. Fulton" w:date="2014-01-24T17:41:00Z"/>
          <w:b/>
        </w:rPr>
      </w:pPr>
      <w:ins w:id="2258" w:author="James Lucius Haynes" w:date="2011-11-14T08:16:00Z">
        <w:r w:rsidRPr="00FB05B3">
          <w:rPr>
            <w:b/>
          </w:rPr>
          <w:t>Mr. and Ms. NSBE</w:t>
        </w:r>
      </w:ins>
    </w:p>
    <w:p w14:paraId="75A756EC" w14:textId="77777777" w:rsidR="00FE7052" w:rsidRPr="005668EA" w:rsidDel="00FE7052" w:rsidRDefault="00FE7052">
      <w:pPr>
        <w:ind w:left="720"/>
        <w:rPr>
          <w:ins w:id="2259" w:author="James Lucius Haynes" w:date="2011-11-14T16:17:00Z"/>
          <w:del w:id="2260" w:author="Sheldon W. Fulton" w:date="2014-01-24T17:42:00Z"/>
          <w:b/>
        </w:rPr>
        <w:pPrChange w:id="2261" w:author="Sheldon W. Fulton" w:date="2014-01-24T17:41:00Z">
          <w:pPr>
            <w:numPr>
              <w:numId w:val="25"/>
            </w:numPr>
            <w:tabs>
              <w:tab w:val="num" w:pos="720"/>
            </w:tabs>
            <w:ind w:left="720" w:hanging="720"/>
          </w:pPr>
        </w:pPrChange>
      </w:pPr>
    </w:p>
    <w:p w14:paraId="2FBE80AA" w14:textId="77777777" w:rsidR="00FE7052" w:rsidRDefault="00DA0CC9">
      <w:pPr>
        <w:ind w:left="1440"/>
        <w:rPr>
          <w:ins w:id="2262" w:author="Ciara Montgomery" w:date="2017-02-19T00:24:00Z"/>
        </w:rPr>
        <w:pPrChange w:id="2263" w:author="Sheldon W. Fulton" w:date="2014-01-24T17:42:00Z">
          <w:pPr>
            <w:numPr>
              <w:numId w:val="31"/>
            </w:numPr>
            <w:tabs>
              <w:tab w:val="num" w:pos="1440"/>
            </w:tabs>
            <w:ind w:left="1440" w:hanging="720"/>
          </w:pPr>
        </w:pPrChange>
      </w:pPr>
      <w:ins w:id="2264" w:author="James Lucius Haynes" w:date="2011-11-14T19:09:00Z">
        <w:r>
          <w:t xml:space="preserve">Mr. and Ms. NSBE is a dual position held by one male and one female. </w:t>
        </w:r>
      </w:ins>
    </w:p>
    <w:p w14:paraId="4D83A439" w14:textId="77777777" w:rsidR="00026B37" w:rsidRDefault="00026B37">
      <w:pPr>
        <w:ind w:left="1440"/>
        <w:rPr>
          <w:ins w:id="2265" w:author="Sheldon W. Fulton" w:date="2014-01-24T17:42:00Z"/>
        </w:rPr>
        <w:pPrChange w:id="2266" w:author="Sheldon W. Fulton" w:date="2014-01-24T17:42:00Z">
          <w:pPr>
            <w:numPr>
              <w:numId w:val="31"/>
            </w:numPr>
            <w:tabs>
              <w:tab w:val="num" w:pos="1440"/>
            </w:tabs>
            <w:ind w:left="1440" w:hanging="720"/>
          </w:pPr>
        </w:pPrChange>
      </w:pPr>
    </w:p>
    <w:p w14:paraId="3A5AC702" w14:textId="50E74F82" w:rsidR="00FE7052" w:rsidDel="00026B37" w:rsidRDefault="00FE7052">
      <w:pPr>
        <w:rPr>
          <w:ins w:id="2267" w:author="Sheldon W. Fulton" w:date="2014-01-24T17:42:00Z"/>
          <w:del w:id="2268" w:author="Ciara Montgomery" w:date="2017-02-19T00:24:00Z"/>
        </w:rPr>
        <w:pPrChange w:id="2269" w:author="Sheldon W. Fulton" w:date="2014-01-24T17:42:00Z">
          <w:pPr>
            <w:numPr>
              <w:numId w:val="31"/>
            </w:numPr>
            <w:tabs>
              <w:tab w:val="num" w:pos="1440"/>
            </w:tabs>
            <w:ind w:left="1440" w:hanging="720"/>
          </w:pPr>
        </w:pPrChange>
      </w:pPr>
      <w:ins w:id="2270" w:author="Sheldon W. Fulton" w:date="2014-01-24T17:42:00Z">
        <w:del w:id="2271" w:author="Ciara Montgomery" w:date="2017-02-19T00:24:00Z">
          <w:r w:rsidDel="00026B37">
            <w:delText>Shall:</w:delText>
          </w:r>
        </w:del>
      </w:ins>
    </w:p>
    <w:p w14:paraId="47917BFB" w14:textId="77777777" w:rsidR="00DA0CC9" w:rsidRDefault="00DA0CC9">
      <w:pPr>
        <w:numPr>
          <w:ilvl w:val="0"/>
          <w:numId w:val="53"/>
        </w:numPr>
        <w:rPr>
          <w:ins w:id="2272" w:author="James Lucius Haynes" w:date="2011-11-14T19:09:00Z"/>
        </w:rPr>
        <w:pPrChange w:id="2273" w:author="James Lucius Haynes" w:date="2011-11-14T08:16:00Z">
          <w:pPr>
            <w:numPr>
              <w:numId w:val="31"/>
            </w:numPr>
            <w:tabs>
              <w:tab w:val="num" w:pos="1440"/>
            </w:tabs>
            <w:ind w:left="1440" w:hanging="720"/>
          </w:pPr>
        </w:pPrChange>
      </w:pPr>
      <w:ins w:id="2274" w:author="James Lucius Haynes" w:date="2011-11-14T19:09:00Z">
        <w:del w:id="2275" w:author="Sheldon W. Fulton" w:date="2014-01-24T17:42:00Z">
          <w:r w:rsidDel="00FE7052">
            <w:delText xml:space="preserve">The Mr. and Ms. Shall </w:delText>
          </w:r>
        </w:del>
      </w:ins>
      <w:ins w:id="2276" w:author="Sheldon W. Fulton" w:date="2014-01-24T17:42:00Z">
        <w:r w:rsidR="00FE7052">
          <w:t>W</w:t>
        </w:r>
      </w:ins>
      <w:ins w:id="2277" w:author="James Lucius Haynes" w:date="2011-11-14T19:09:00Z">
        <w:del w:id="2278" w:author="Sheldon W. Fulton" w:date="2014-01-24T17:42:00Z">
          <w:r w:rsidDel="00FE7052">
            <w:delText>w</w:delText>
          </w:r>
        </w:del>
        <w:r>
          <w:t>ork together to achieve the goal</w:t>
        </w:r>
      </w:ins>
      <w:ins w:id="2279" w:author="James Lucius Haynes" w:date="2011-11-14T19:10:00Z">
        <w:r>
          <w:t>s of the office</w:t>
        </w:r>
      </w:ins>
    </w:p>
    <w:p w14:paraId="334E275F" w14:textId="77777777" w:rsidR="00DA0CC9" w:rsidRDefault="00DA0CC9">
      <w:pPr>
        <w:ind w:left="1440"/>
        <w:rPr>
          <w:ins w:id="2280" w:author="James Lucius Haynes" w:date="2011-11-14T19:09:00Z"/>
        </w:rPr>
        <w:pPrChange w:id="2281" w:author="James Lucius Haynes" w:date="2011-11-14T19:10:00Z">
          <w:pPr>
            <w:numPr>
              <w:numId w:val="31"/>
            </w:numPr>
            <w:tabs>
              <w:tab w:val="num" w:pos="1440"/>
            </w:tabs>
            <w:ind w:left="1440" w:hanging="720"/>
          </w:pPr>
        </w:pPrChange>
      </w:pPr>
    </w:p>
    <w:p w14:paraId="58494386" w14:textId="77777777" w:rsidR="00FE7052" w:rsidRPr="00FE7052" w:rsidRDefault="00FE7052">
      <w:pPr>
        <w:numPr>
          <w:ilvl w:val="0"/>
          <w:numId w:val="53"/>
        </w:numPr>
        <w:rPr>
          <w:ins w:id="2282" w:author="Sheldon W. Fulton" w:date="2014-01-24T17:43:00Z"/>
        </w:rPr>
        <w:pPrChange w:id="2283" w:author="Sheldon W. Fulton" w:date="2014-01-24T17:43:00Z">
          <w:pPr>
            <w:numPr>
              <w:numId w:val="31"/>
            </w:numPr>
            <w:tabs>
              <w:tab w:val="num" w:pos="1440"/>
            </w:tabs>
            <w:ind w:left="1440" w:hanging="720"/>
          </w:pPr>
        </w:pPrChange>
      </w:pPr>
      <w:ins w:id="2284" w:author="Sheldon W. Fulton" w:date="2014-01-24T17:43:00Z">
        <w:r w:rsidRPr="00FE7052">
          <w:t>Act as our chapter senators/voting delegates</w:t>
        </w:r>
      </w:ins>
    </w:p>
    <w:p w14:paraId="0DB0479F" w14:textId="77777777" w:rsidR="00FE7052" w:rsidRDefault="00FE7052">
      <w:pPr>
        <w:pStyle w:val="ListParagraph"/>
        <w:rPr>
          <w:ins w:id="2285" w:author="Sheldon W. Fulton" w:date="2014-01-24T17:43:00Z"/>
        </w:rPr>
        <w:pPrChange w:id="2286" w:author="Sheldon W. Fulton" w:date="2014-01-24T17:43:00Z">
          <w:pPr>
            <w:numPr>
              <w:numId w:val="53"/>
            </w:numPr>
            <w:ind w:left="1440" w:hanging="720"/>
          </w:pPr>
        </w:pPrChange>
      </w:pPr>
    </w:p>
    <w:p w14:paraId="3EB84D5E" w14:textId="77777777" w:rsidR="00564021" w:rsidRPr="000A5CE1" w:rsidRDefault="00816F77">
      <w:pPr>
        <w:numPr>
          <w:ilvl w:val="0"/>
          <w:numId w:val="53"/>
        </w:numPr>
        <w:rPr>
          <w:ins w:id="2287" w:author="James Lucius Haynes" w:date="2011-11-14T08:17:00Z"/>
        </w:rPr>
        <w:pPrChange w:id="2288" w:author="James Lucius Haynes" w:date="2011-11-14T08:16:00Z">
          <w:pPr>
            <w:numPr>
              <w:numId w:val="31"/>
            </w:numPr>
            <w:tabs>
              <w:tab w:val="num" w:pos="1440"/>
            </w:tabs>
            <w:ind w:left="1440" w:hanging="720"/>
          </w:pPr>
        </w:pPrChange>
      </w:pPr>
      <w:ins w:id="2289" w:author="James Lucius Haynes" w:date="2011-11-14T08:16:00Z">
        <w:r w:rsidRPr="00C50852">
          <w:t>Serve</w:t>
        </w:r>
        <w:r w:rsidR="00564021" w:rsidRPr="001D612C">
          <w:t xml:space="preserve"> as the face of </w:t>
        </w:r>
        <w:del w:id="2290" w:author="Ciara Montgomery" w:date="2017-02-19T00:25:00Z">
          <w:r w:rsidR="00564021" w:rsidRPr="001D612C" w:rsidDel="00026B37">
            <w:delText xml:space="preserve"> </w:delText>
          </w:r>
        </w:del>
        <w:r w:rsidR="00564021" w:rsidRPr="001D612C">
          <w:t xml:space="preserve">NSBE to </w:t>
        </w:r>
      </w:ins>
      <w:ins w:id="2291" w:author="James Lucius Haynes" w:date="2011-11-14T08:17:00Z">
        <w:r w:rsidR="00564021" w:rsidRPr="000A5CE1">
          <w:t>t</w:t>
        </w:r>
        <w:r w:rsidRPr="000A5CE1">
          <w:t>he chapter and on campus</w:t>
        </w:r>
      </w:ins>
    </w:p>
    <w:p w14:paraId="3F7CE83D" w14:textId="77777777" w:rsidR="00816F77" w:rsidRPr="00FB05B3" w:rsidDel="00026B37" w:rsidRDefault="00816F77">
      <w:pPr>
        <w:ind w:left="1440"/>
        <w:rPr>
          <w:ins w:id="2292" w:author="James Lucius Haynes" w:date="2011-11-14T08:17:00Z"/>
          <w:del w:id="2293" w:author="Ciara Montgomery" w:date="2017-02-19T00:25:00Z"/>
        </w:rPr>
        <w:pPrChange w:id="2294" w:author="James Lucius Haynes" w:date="2011-11-14T08:17:00Z">
          <w:pPr>
            <w:numPr>
              <w:numId w:val="31"/>
            </w:numPr>
            <w:tabs>
              <w:tab w:val="num" w:pos="1440"/>
            </w:tabs>
            <w:ind w:left="1440" w:hanging="720"/>
          </w:pPr>
        </w:pPrChange>
      </w:pPr>
    </w:p>
    <w:p w14:paraId="35E644E0" w14:textId="77777777" w:rsidR="00816F77" w:rsidDel="00FE7052" w:rsidRDefault="00816F77">
      <w:pPr>
        <w:numPr>
          <w:ilvl w:val="0"/>
          <w:numId w:val="53"/>
        </w:numPr>
        <w:ind w:left="0"/>
        <w:rPr>
          <w:ins w:id="2295" w:author="James Lucius Haynes" w:date="2011-11-14T19:10:00Z"/>
          <w:del w:id="2296" w:author="Sheldon W. Fulton" w:date="2014-01-24T17:43:00Z"/>
        </w:rPr>
        <w:pPrChange w:id="2297" w:author="Ciara Montgomery" w:date="2017-02-19T00:25:00Z">
          <w:pPr>
            <w:numPr>
              <w:numId w:val="31"/>
            </w:numPr>
            <w:tabs>
              <w:tab w:val="num" w:pos="1440"/>
            </w:tabs>
            <w:ind w:left="1440" w:hanging="720"/>
          </w:pPr>
        </w:pPrChange>
      </w:pPr>
      <w:ins w:id="2298" w:author="James Lucius Haynes" w:date="2011-11-14T08:17:00Z">
        <w:del w:id="2299" w:author="Sheldon W. Fulton" w:date="2014-01-24T17:43:00Z">
          <w:r w:rsidRPr="005668EA" w:rsidDel="00FE7052">
            <w:delText>Act as our chapter senators/</w:delText>
          </w:r>
        </w:del>
        <w:del w:id="2300" w:author="Sheldon W. Fulton" w:date="2014-01-24T17:42:00Z">
          <w:r w:rsidRPr="005668EA" w:rsidDel="00FE7052">
            <w:delText xml:space="preserve"> </w:delText>
          </w:r>
        </w:del>
        <w:del w:id="2301" w:author="Sheldon W. Fulton" w:date="2014-01-24T17:43:00Z">
          <w:r w:rsidRPr="005668EA" w:rsidDel="00FE7052">
            <w:delText>voting delegates</w:delText>
          </w:r>
        </w:del>
      </w:ins>
    </w:p>
    <w:p w14:paraId="5DED219C" w14:textId="77777777" w:rsidR="00DA0CC9" w:rsidRDefault="00DA0CC9">
      <w:pPr>
        <w:rPr>
          <w:ins w:id="2302" w:author="James Lucius Haynes" w:date="2011-11-14T19:10:00Z"/>
        </w:rPr>
        <w:pPrChange w:id="2303" w:author="Ciara Montgomery" w:date="2017-02-19T00:25:00Z">
          <w:pPr>
            <w:numPr>
              <w:numId w:val="53"/>
            </w:numPr>
            <w:ind w:left="1440" w:hanging="720"/>
          </w:pPr>
        </w:pPrChange>
      </w:pPr>
    </w:p>
    <w:p w14:paraId="6D2F4E83" w14:textId="77777777" w:rsidR="00DA0CC9" w:rsidRDefault="00DA0CC9">
      <w:pPr>
        <w:numPr>
          <w:ilvl w:val="0"/>
          <w:numId w:val="53"/>
        </w:numPr>
        <w:rPr>
          <w:ins w:id="2304" w:author="James Lucius Haynes" w:date="2011-11-14T19:11:00Z"/>
        </w:rPr>
        <w:pPrChange w:id="2305" w:author="James Lucius Haynes" w:date="2011-11-14T08:16:00Z">
          <w:pPr>
            <w:numPr>
              <w:numId w:val="31"/>
            </w:numPr>
            <w:tabs>
              <w:tab w:val="num" w:pos="1440"/>
            </w:tabs>
            <w:ind w:left="1440" w:hanging="720"/>
          </w:pPr>
        </w:pPrChange>
      </w:pPr>
      <w:ins w:id="2306" w:author="James Lucius Haynes" w:date="2011-11-14T19:10:00Z">
        <w:r>
          <w:t xml:space="preserve">Act as the </w:t>
        </w:r>
      </w:ins>
      <w:ins w:id="2307" w:author="James Lucius Haynes" w:date="2011-11-14T19:11:00Z">
        <w:r>
          <w:t>liaison</w:t>
        </w:r>
      </w:ins>
      <w:ins w:id="2308" w:author="James Lucius Haynes" w:date="2011-11-14T19:10:00Z">
        <w:r>
          <w:t xml:space="preserve"> between </w:t>
        </w:r>
      </w:ins>
      <w:ins w:id="2309" w:author="James Lucius Haynes" w:date="2011-11-14T19:11:00Z">
        <w:r>
          <w:t>the general body and the Executive Board</w:t>
        </w:r>
      </w:ins>
    </w:p>
    <w:p w14:paraId="4AE3E68F" w14:textId="77777777" w:rsidR="00DA0CC9" w:rsidRDefault="00DA0CC9">
      <w:pPr>
        <w:pStyle w:val="ListParagraph"/>
        <w:rPr>
          <w:ins w:id="2310" w:author="James Lucius Haynes" w:date="2011-11-14T19:12:00Z"/>
        </w:rPr>
        <w:pPrChange w:id="2311" w:author="James Lucius Haynes" w:date="2011-11-14T19:12:00Z">
          <w:pPr>
            <w:numPr>
              <w:numId w:val="53"/>
            </w:numPr>
            <w:ind w:left="1440" w:hanging="720"/>
          </w:pPr>
        </w:pPrChange>
      </w:pPr>
    </w:p>
    <w:p w14:paraId="2410D63D" w14:textId="77777777" w:rsidR="00DA0CC9" w:rsidRPr="00C50852" w:rsidRDefault="00DA0CC9">
      <w:pPr>
        <w:numPr>
          <w:ilvl w:val="0"/>
          <w:numId w:val="53"/>
        </w:numPr>
        <w:rPr>
          <w:ins w:id="2312" w:author="James Lucius Haynes" w:date="2011-11-14T08:17:00Z"/>
        </w:rPr>
        <w:pPrChange w:id="2313" w:author="James Lucius Haynes" w:date="2011-11-14T08:16:00Z">
          <w:pPr>
            <w:numPr>
              <w:numId w:val="31"/>
            </w:numPr>
            <w:tabs>
              <w:tab w:val="num" w:pos="1440"/>
            </w:tabs>
            <w:ind w:left="1440" w:hanging="720"/>
          </w:pPr>
        </w:pPrChange>
      </w:pPr>
      <w:ins w:id="2314" w:author="James Lucius Haynes" w:date="2011-11-14T19:12:00Z">
        <w:r>
          <w:t>Plan social events in conjunction with membership chair to enhance membership benefits</w:t>
        </w:r>
      </w:ins>
    </w:p>
    <w:p w14:paraId="34F7B748" w14:textId="77777777" w:rsidR="00816F77" w:rsidRPr="001D612C" w:rsidRDefault="00816F77">
      <w:pPr>
        <w:pStyle w:val="ListParagraph"/>
        <w:rPr>
          <w:ins w:id="2315" w:author="James Lucius Haynes" w:date="2011-11-14T08:18:00Z"/>
        </w:rPr>
        <w:pPrChange w:id="2316" w:author="James Lucius Haynes" w:date="2011-11-14T08:18:00Z">
          <w:pPr>
            <w:numPr>
              <w:numId w:val="53"/>
            </w:numPr>
            <w:ind w:left="1440" w:hanging="720"/>
          </w:pPr>
        </w:pPrChange>
      </w:pPr>
    </w:p>
    <w:p w14:paraId="1E3F05D2" w14:textId="77777777" w:rsidR="009826B7" w:rsidRPr="000A5CE1" w:rsidRDefault="009826B7">
      <w:pPr>
        <w:rPr>
          <w:ins w:id="2317" w:author="James Lucius Haynes" w:date="2011-11-14T13:47:00Z"/>
          <w:b/>
        </w:rPr>
        <w:pPrChange w:id="2318" w:author="James Lucius Haynes" w:date="2011-11-14T08:18:00Z">
          <w:pPr>
            <w:numPr>
              <w:numId w:val="31"/>
            </w:numPr>
            <w:tabs>
              <w:tab w:val="num" w:pos="1440"/>
            </w:tabs>
            <w:ind w:left="1440" w:hanging="720"/>
          </w:pPr>
        </w:pPrChange>
      </w:pPr>
      <w:ins w:id="2319" w:author="James Lucius Haynes" w:date="2011-11-14T13:47:00Z">
        <w:r w:rsidRPr="000A5CE1">
          <w:rPr>
            <w:b/>
          </w:rPr>
          <w:t>Section 2</w:t>
        </w:r>
      </w:ins>
    </w:p>
    <w:p w14:paraId="72CF19C2" w14:textId="77777777" w:rsidR="009826B7" w:rsidRPr="00FB05B3" w:rsidRDefault="009826B7">
      <w:pPr>
        <w:rPr>
          <w:ins w:id="2320" w:author="James Lucius Haynes" w:date="2011-11-14T13:47:00Z"/>
          <w:b/>
        </w:rPr>
        <w:pPrChange w:id="2321" w:author="James Lucius Haynes" w:date="2011-11-14T08:18:00Z">
          <w:pPr>
            <w:numPr>
              <w:numId w:val="31"/>
            </w:numPr>
            <w:tabs>
              <w:tab w:val="num" w:pos="1440"/>
            </w:tabs>
            <w:ind w:left="1440" w:hanging="720"/>
          </w:pPr>
        </w:pPrChange>
      </w:pPr>
    </w:p>
    <w:p w14:paraId="0E1C2AD4" w14:textId="77777777" w:rsidR="00816F77" w:rsidRPr="000A5CE1" w:rsidRDefault="00816F77">
      <w:pPr>
        <w:rPr>
          <w:ins w:id="2322" w:author="James Lucius Haynes" w:date="2011-11-14T08:18:00Z"/>
        </w:rPr>
        <w:pPrChange w:id="2323" w:author="James Lucius Haynes" w:date="2011-11-14T08:18:00Z">
          <w:pPr>
            <w:numPr>
              <w:numId w:val="31"/>
            </w:numPr>
            <w:tabs>
              <w:tab w:val="num" w:pos="1440"/>
            </w:tabs>
            <w:ind w:left="1440" w:hanging="720"/>
          </w:pPr>
        </w:pPrChange>
      </w:pPr>
      <w:ins w:id="2324" w:author="James Lucius Haynes" w:date="2011-11-14T08:18:00Z">
        <w:r w:rsidRPr="00604568">
          <w:rPr>
            <w:b/>
            <w:rPrChange w:id="2325" w:author="James Lucius Haynes" w:date="2011-11-14T18:51:00Z">
              <w:rPr/>
            </w:rPrChange>
          </w:rPr>
          <w:t>2.1</w:t>
        </w:r>
        <w:r w:rsidRPr="00C50852">
          <w:rPr>
            <w:b/>
          </w:rPr>
          <w:t xml:space="preserve"> </w:t>
        </w:r>
        <w:r w:rsidRPr="001D612C">
          <w:t>Duties of appointed offic</w:t>
        </w:r>
        <w:r w:rsidRPr="000A5CE1">
          <w:t>ers are:</w:t>
        </w:r>
      </w:ins>
    </w:p>
    <w:p w14:paraId="69A3CA86" w14:textId="77777777" w:rsidR="00816F77" w:rsidRPr="00FB05B3" w:rsidRDefault="00816F77">
      <w:pPr>
        <w:rPr>
          <w:ins w:id="2326" w:author="James Lucius Haynes" w:date="2011-11-14T08:19:00Z"/>
        </w:rPr>
        <w:pPrChange w:id="2327" w:author="James Lucius Haynes" w:date="2011-11-14T08:18:00Z">
          <w:pPr>
            <w:numPr>
              <w:numId w:val="31"/>
            </w:numPr>
            <w:tabs>
              <w:tab w:val="num" w:pos="1440"/>
            </w:tabs>
            <w:ind w:left="1440" w:hanging="720"/>
          </w:pPr>
        </w:pPrChange>
      </w:pPr>
    </w:p>
    <w:p w14:paraId="4B9D69C5" w14:textId="77777777" w:rsidR="00816F77" w:rsidRPr="005668EA" w:rsidRDefault="00816F77" w:rsidP="00816F77">
      <w:pPr>
        <w:numPr>
          <w:ilvl w:val="0"/>
          <w:numId w:val="10"/>
        </w:numPr>
        <w:rPr>
          <w:ins w:id="2328" w:author="James Lucius Haynes" w:date="2011-11-14T08:19:00Z"/>
          <w:b/>
        </w:rPr>
      </w:pPr>
      <w:ins w:id="2329" w:author="James Lucius Haynes" w:date="2011-11-14T08:19:00Z">
        <w:r w:rsidRPr="005668EA">
          <w:rPr>
            <w:b/>
          </w:rPr>
          <w:t>Academic Excellence Chairperson:</w:t>
        </w:r>
      </w:ins>
    </w:p>
    <w:p w14:paraId="70EF8467" w14:textId="77777777" w:rsidR="00816F77" w:rsidRPr="00AA7BB1" w:rsidRDefault="00816F77" w:rsidP="00816F77">
      <w:pPr>
        <w:rPr>
          <w:ins w:id="2330" w:author="James Lucius Haynes" w:date="2011-11-14T08:19:00Z"/>
          <w:b/>
        </w:rPr>
      </w:pPr>
    </w:p>
    <w:p w14:paraId="2FB75B74" w14:textId="77777777" w:rsidR="00816F77" w:rsidRPr="00AA7BB1" w:rsidRDefault="00816F77" w:rsidP="00816F77">
      <w:pPr>
        <w:numPr>
          <w:ilvl w:val="0"/>
          <w:numId w:val="11"/>
        </w:numPr>
        <w:rPr>
          <w:ins w:id="2331" w:author="James Lucius Haynes" w:date="2011-11-14T08:19:00Z"/>
        </w:rPr>
      </w:pPr>
      <w:ins w:id="2332" w:author="James Lucius Haynes" w:date="2011-11-14T08:19:00Z">
        <w:r w:rsidRPr="00AA7BB1">
          <w:t>Coordinate interaction with other technical and professional organizations</w:t>
        </w:r>
      </w:ins>
    </w:p>
    <w:p w14:paraId="283C4AAF" w14:textId="77777777" w:rsidR="00816F77" w:rsidRPr="00AA7BB1" w:rsidRDefault="00816F77" w:rsidP="00816F77">
      <w:pPr>
        <w:rPr>
          <w:ins w:id="2333" w:author="James Lucius Haynes" w:date="2011-11-14T08:19:00Z"/>
        </w:rPr>
      </w:pPr>
    </w:p>
    <w:p w14:paraId="2C09D160" w14:textId="77777777" w:rsidR="00816F77" w:rsidRPr="00AA7BB1" w:rsidRDefault="00816F77" w:rsidP="00816F77">
      <w:pPr>
        <w:numPr>
          <w:ilvl w:val="0"/>
          <w:numId w:val="11"/>
        </w:numPr>
        <w:rPr>
          <w:ins w:id="2334" w:author="James Lucius Haynes" w:date="2011-11-14T08:19:00Z"/>
        </w:rPr>
      </w:pPr>
      <w:ins w:id="2335" w:author="James Lucius Haynes" w:date="2011-11-14T08:19:00Z">
        <w:r w:rsidRPr="00AA7BB1">
          <w:t>Develop and implement ideas that reward who excel and improve academically</w:t>
        </w:r>
      </w:ins>
    </w:p>
    <w:p w14:paraId="0FB21363" w14:textId="77777777" w:rsidR="00816F77" w:rsidRPr="00AA7BB1" w:rsidRDefault="00816F77" w:rsidP="00816F77">
      <w:pPr>
        <w:rPr>
          <w:ins w:id="2336" w:author="James Lucius Haynes" w:date="2011-11-14T08:19:00Z"/>
        </w:rPr>
      </w:pPr>
    </w:p>
    <w:p w14:paraId="3D9E89B1" w14:textId="77777777" w:rsidR="00816F77" w:rsidRPr="00AA7BB1" w:rsidRDefault="00816F77" w:rsidP="00816F77">
      <w:pPr>
        <w:numPr>
          <w:ilvl w:val="0"/>
          <w:numId w:val="11"/>
        </w:numPr>
        <w:rPr>
          <w:ins w:id="2337" w:author="James Lucius Haynes" w:date="2011-11-14T08:19:00Z"/>
        </w:rPr>
      </w:pPr>
      <w:ins w:id="2338" w:author="James Lucius Haynes" w:date="2011-11-14T08:19:00Z">
        <w:r w:rsidRPr="00AA7BB1">
          <w:t>Sponsor different workshops and other activities that will help students academically excel</w:t>
        </w:r>
      </w:ins>
    </w:p>
    <w:p w14:paraId="06152525" w14:textId="77777777" w:rsidR="00816F77" w:rsidRPr="00AA7BB1" w:rsidRDefault="00816F77" w:rsidP="00816F77">
      <w:pPr>
        <w:ind w:left="1440" w:hanging="720"/>
        <w:rPr>
          <w:ins w:id="2339" w:author="James Lucius Haynes" w:date="2011-11-14T08:19:00Z"/>
        </w:rPr>
      </w:pPr>
    </w:p>
    <w:p w14:paraId="743EA7BF" w14:textId="77777777" w:rsidR="00816F77" w:rsidRDefault="00816F77" w:rsidP="00816F77">
      <w:pPr>
        <w:numPr>
          <w:ilvl w:val="0"/>
          <w:numId w:val="11"/>
        </w:numPr>
        <w:rPr>
          <w:ins w:id="2340" w:author="Sheldon W. Fulton" w:date="2014-01-16T22:21:00Z"/>
        </w:rPr>
      </w:pPr>
      <w:ins w:id="2341" w:author="James Lucius Haynes" w:date="2011-11-14T08:19:00Z">
        <w:r w:rsidRPr="00AA7BB1">
          <w:t>Support and promote all National, Regional, and Chapter Academic Excellence programs.</w:t>
        </w:r>
      </w:ins>
    </w:p>
    <w:p w14:paraId="22B64A24" w14:textId="77777777" w:rsidR="00C23DB6" w:rsidRDefault="00C23DB6">
      <w:pPr>
        <w:pStyle w:val="ListParagraph"/>
        <w:rPr>
          <w:ins w:id="2342" w:author="Sheldon W. Fulton" w:date="2014-01-16T22:21:00Z"/>
        </w:rPr>
        <w:pPrChange w:id="2343" w:author="Sheldon W. Fulton" w:date="2014-01-16T22:21:00Z">
          <w:pPr>
            <w:numPr>
              <w:numId w:val="11"/>
            </w:numPr>
            <w:tabs>
              <w:tab w:val="num" w:pos="1440"/>
            </w:tabs>
            <w:ind w:left="1440" w:hanging="720"/>
          </w:pPr>
        </w:pPrChange>
      </w:pPr>
    </w:p>
    <w:p w14:paraId="46471561" w14:textId="77777777" w:rsidR="00C23DB6" w:rsidRPr="00AA7BB1" w:rsidRDefault="00C23DB6" w:rsidP="00816F77">
      <w:pPr>
        <w:numPr>
          <w:ilvl w:val="0"/>
          <w:numId w:val="11"/>
        </w:numPr>
        <w:rPr>
          <w:ins w:id="2344" w:author="James Lucius Haynes" w:date="2011-11-14T08:19:00Z"/>
        </w:rPr>
      </w:pPr>
      <w:ins w:id="2345" w:author="Sheldon W. Fulton" w:date="2014-01-16T22:21:00Z">
        <w:r>
          <w:t>Manage the retention program</w:t>
        </w:r>
      </w:ins>
      <w:ins w:id="2346" w:author="Sheldon W. Fulton" w:date="2014-01-16T22:23:00Z">
        <w:r>
          <w:t xml:space="preserve"> </w:t>
        </w:r>
      </w:ins>
    </w:p>
    <w:p w14:paraId="300BFCF6" w14:textId="77777777" w:rsidR="00816F77" w:rsidRPr="00AA7BB1" w:rsidRDefault="00816F77" w:rsidP="00816F77">
      <w:pPr>
        <w:rPr>
          <w:ins w:id="2347" w:author="James Lucius Haynes" w:date="2011-11-14T08:19:00Z"/>
        </w:rPr>
      </w:pPr>
    </w:p>
    <w:p w14:paraId="56F43139" w14:textId="77777777" w:rsidR="00816F77" w:rsidRPr="00C23DB6" w:rsidDel="00C23DB6" w:rsidRDefault="00816F77" w:rsidP="00816F77">
      <w:pPr>
        <w:numPr>
          <w:ilvl w:val="0"/>
          <w:numId w:val="10"/>
        </w:numPr>
        <w:rPr>
          <w:ins w:id="2348" w:author="James Lucius Haynes" w:date="2011-11-14T08:19:00Z"/>
          <w:del w:id="2349" w:author="Sheldon W. Fulton" w:date="2014-01-16T22:25:00Z"/>
        </w:rPr>
      </w:pPr>
      <w:ins w:id="2350" w:author="James Lucius Haynes" w:date="2011-11-14T08:19:00Z">
        <w:del w:id="2351" w:author="Sheldon W. Fulton" w:date="2014-01-16T22:22:00Z">
          <w:r w:rsidRPr="00C23DB6" w:rsidDel="00C23DB6">
            <w:rPr>
              <w:b/>
            </w:rPr>
            <w:delText>Community Outreach</w:delText>
          </w:r>
        </w:del>
        <w:del w:id="2352" w:author="Sheldon W. Fulton" w:date="2014-01-16T22:25:00Z">
          <w:r w:rsidRPr="00C23DB6" w:rsidDel="00C23DB6">
            <w:rPr>
              <w:b/>
            </w:rPr>
            <w:delText xml:space="preserve"> Chairperson:</w:delText>
          </w:r>
        </w:del>
      </w:ins>
    </w:p>
    <w:p w14:paraId="711138F6" w14:textId="77777777" w:rsidR="00816F77" w:rsidRPr="00C23DB6" w:rsidDel="00C23DB6" w:rsidRDefault="00816F77" w:rsidP="00816F77">
      <w:pPr>
        <w:rPr>
          <w:ins w:id="2353" w:author="James Lucius Haynes" w:date="2011-11-14T08:19:00Z"/>
          <w:del w:id="2354" w:author="Sheldon W. Fulton" w:date="2014-01-16T22:25:00Z"/>
        </w:rPr>
      </w:pPr>
    </w:p>
    <w:p w14:paraId="3CC32CBA" w14:textId="77777777" w:rsidR="00816F77" w:rsidRPr="00B86998" w:rsidDel="00C23DB6" w:rsidRDefault="00816F77" w:rsidP="00816F77">
      <w:pPr>
        <w:numPr>
          <w:ilvl w:val="0"/>
          <w:numId w:val="12"/>
        </w:numPr>
        <w:rPr>
          <w:ins w:id="2355" w:author="James Lucius Haynes" w:date="2011-11-14T08:19:00Z"/>
          <w:del w:id="2356" w:author="Sheldon W. Fulton" w:date="2014-01-16T22:25:00Z"/>
        </w:rPr>
      </w:pPr>
      <w:ins w:id="2357" w:author="James Lucius Haynes" w:date="2011-11-14T08:19:00Z">
        <w:del w:id="2358" w:author="Sheldon W. Fulton" w:date="2014-01-16T22:25:00Z">
          <w:r w:rsidRPr="00B86998" w:rsidDel="00C23DB6">
            <w:delText>Coordinate all chapter service projects and events</w:delText>
          </w:r>
        </w:del>
      </w:ins>
    </w:p>
    <w:p w14:paraId="2697C30C" w14:textId="77777777" w:rsidR="00816F77" w:rsidRPr="00FE2852" w:rsidDel="00C23DB6" w:rsidRDefault="00816F77" w:rsidP="00816F77">
      <w:pPr>
        <w:rPr>
          <w:ins w:id="2359" w:author="James Lucius Haynes" w:date="2011-11-14T08:19:00Z"/>
          <w:del w:id="2360" w:author="Sheldon W. Fulton" w:date="2014-01-16T22:25:00Z"/>
        </w:rPr>
      </w:pPr>
    </w:p>
    <w:p w14:paraId="27227748" w14:textId="77777777" w:rsidR="00816F77" w:rsidRPr="00C4471A" w:rsidDel="00C23DB6" w:rsidRDefault="00816F77" w:rsidP="00816F77">
      <w:pPr>
        <w:numPr>
          <w:ilvl w:val="0"/>
          <w:numId w:val="12"/>
        </w:numPr>
        <w:rPr>
          <w:ins w:id="2361" w:author="James Lucius Haynes" w:date="2011-11-14T08:19:00Z"/>
          <w:del w:id="2362" w:author="Sheldon W. Fulton" w:date="2014-01-16T22:25:00Z"/>
        </w:rPr>
      </w:pPr>
      <w:ins w:id="2363" w:author="James Lucius Haynes" w:date="2011-11-14T08:19:00Z">
        <w:del w:id="2364" w:author="Sheldon W. Fulton" w:date="2014-01-16T22:25:00Z">
          <w:r w:rsidRPr="00C4471A" w:rsidDel="00C23DB6">
            <w:delText>Plan and carry out activities that will have a positive impact on the community</w:delText>
          </w:r>
        </w:del>
      </w:ins>
    </w:p>
    <w:p w14:paraId="7046C96A" w14:textId="77777777" w:rsidR="00816F77" w:rsidRPr="008D6403" w:rsidDel="00C23DB6" w:rsidRDefault="00816F77" w:rsidP="00816F77">
      <w:pPr>
        <w:rPr>
          <w:ins w:id="2365" w:author="James Lucius Haynes" w:date="2011-11-14T08:19:00Z"/>
          <w:del w:id="2366" w:author="Sheldon W. Fulton" w:date="2014-01-16T22:25:00Z"/>
        </w:rPr>
      </w:pPr>
    </w:p>
    <w:p w14:paraId="66A9D38D" w14:textId="77777777" w:rsidR="00816F77" w:rsidRPr="008D6403" w:rsidDel="00C23DB6" w:rsidRDefault="00816F77" w:rsidP="00816F77">
      <w:pPr>
        <w:numPr>
          <w:ilvl w:val="0"/>
          <w:numId w:val="12"/>
        </w:numPr>
        <w:rPr>
          <w:ins w:id="2367" w:author="James Lucius Haynes" w:date="2011-11-14T13:23:00Z"/>
          <w:del w:id="2368" w:author="Sheldon W. Fulton" w:date="2014-01-16T22:25:00Z"/>
        </w:rPr>
      </w:pPr>
      <w:ins w:id="2369" w:author="James Lucius Haynes" w:date="2011-11-14T08:19:00Z">
        <w:del w:id="2370" w:author="Sheldon W. Fulton" w:date="2014-01-16T22:25:00Z">
          <w:r w:rsidRPr="008D6403" w:rsidDel="00C23DB6">
            <w:delText>Plan and carry out activities that will increase awareness of NSBE in the surrounding community</w:delText>
          </w:r>
        </w:del>
      </w:ins>
    </w:p>
    <w:p w14:paraId="1C25C5BB" w14:textId="77777777" w:rsidR="009826B7" w:rsidRPr="008D6403" w:rsidDel="00C23DB6" w:rsidRDefault="009826B7">
      <w:pPr>
        <w:pStyle w:val="ListParagraph"/>
        <w:rPr>
          <w:ins w:id="2371" w:author="James Lucius Haynes" w:date="2011-11-14T13:23:00Z"/>
          <w:del w:id="2372" w:author="Sheldon W. Fulton" w:date="2014-01-16T22:25:00Z"/>
        </w:rPr>
        <w:pPrChange w:id="2373" w:author="James Lucius Haynes" w:date="2011-11-14T13:23:00Z">
          <w:pPr>
            <w:numPr>
              <w:numId w:val="12"/>
            </w:numPr>
            <w:tabs>
              <w:tab w:val="num" w:pos="1440"/>
            </w:tabs>
            <w:ind w:left="1440" w:hanging="720"/>
          </w:pPr>
        </w:pPrChange>
      </w:pPr>
    </w:p>
    <w:p w14:paraId="701F53EC" w14:textId="77777777" w:rsidR="009826B7" w:rsidRPr="008D6403" w:rsidDel="00C23DB6" w:rsidRDefault="009826B7" w:rsidP="00816F77">
      <w:pPr>
        <w:numPr>
          <w:ilvl w:val="0"/>
          <w:numId w:val="12"/>
        </w:numPr>
        <w:rPr>
          <w:ins w:id="2374" w:author="James Lucius Haynes" w:date="2011-11-14T08:19:00Z"/>
          <w:del w:id="2375" w:author="Sheldon W. Fulton" w:date="2014-01-16T22:25:00Z"/>
        </w:rPr>
      </w:pPr>
      <w:ins w:id="2376" w:author="James Lucius Haynes" w:date="2011-11-14T13:23:00Z">
        <w:del w:id="2377" w:author="Sheldon W. Fulton" w:date="2014-01-16T22:25:00Z">
          <w:r w:rsidRPr="008D6403" w:rsidDel="00C23DB6">
            <w:delText>Work toward the approval of community service hours by the university</w:delText>
          </w:r>
        </w:del>
      </w:ins>
    </w:p>
    <w:p w14:paraId="7CE37F63" w14:textId="77777777" w:rsidR="00AA7BB1" w:rsidRPr="00D64221" w:rsidRDefault="00AA7BB1" w:rsidP="00AA7BB1">
      <w:pPr>
        <w:rPr>
          <w:ins w:id="2378" w:author="Sheldon W. Fulton" w:date="2014-01-16T22:11:00Z"/>
          <w:b/>
        </w:rPr>
      </w:pPr>
    </w:p>
    <w:p w14:paraId="3E9B0681" w14:textId="77777777" w:rsidR="00816F77" w:rsidRPr="00AA7BB1" w:rsidRDefault="00816F77" w:rsidP="00816F77">
      <w:pPr>
        <w:rPr>
          <w:ins w:id="2379" w:author="James Lucius Haynes" w:date="2011-11-14T08:19:00Z"/>
        </w:rPr>
      </w:pPr>
    </w:p>
    <w:p w14:paraId="5C556159" w14:textId="77777777" w:rsidR="00AA7BB1" w:rsidRPr="00C50852" w:rsidRDefault="00AA7BB1">
      <w:pPr>
        <w:numPr>
          <w:ilvl w:val="0"/>
          <w:numId w:val="10"/>
        </w:numPr>
        <w:rPr>
          <w:ins w:id="2380" w:author="Sheldon W. Fulton" w:date="2014-01-16T22:13:00Z"/>
          <w:b/>
        </w:rPr>
        <w:pPrChange w:id="2381" w:author="Sheldon W. Fulton" w:date="2014-01-16T22:13:00Z">
          <w:pPr>
            <w:numPr>
              <w:numId w:val="25"/>
            </w:numPr>
            <w:tabs>
              <w:tab w:val="num" w:pos="720"/>
            </w:tabs>
            <w:ind w:left="720" w:hanging="720"/>
          </w:pPr>
        </w:pPrChange>
      </w:pPr>
      <w:ins w:id="2382" w:author="Sheldon W. Fulton" w:date="2014-01-16T22:13:00Z">
        <w:r w:rsidRPr="00C50852">
          <w:rPr>
            <w:b/>
          </w:rPr>
          <w:t>Finance Chairperson:</w:t>
        </w:r>
      </w:ins>
    </w:p>
    <w:p w14:paraId="52846F0B" w14:textId="77777777" w:rsidR="00AA7BB1" w:rsidRPr="00D64221" w:rsidRDefault="00AA7BB1" w:rsidP="00AA7BB1">
      <w:pPr>
        <w:rPr>
          <w:ins w:id="2383" w:author="Sheldon W. Fulton" w:date="2014-01-16T22:13:00Z"/>
          <w:b/>
        </w:rPr>
      </w:pPr>
    </w:p>
    <w:p w14:paraId="3DA4DF6C" w14:textId="77777777" w:rsidR="00AA7BB1" w:rsidRPr="000A5CE1" w:rsidRDefault="00AA7BB1" w:rsidP="00AA7BB1">
      <w:pPr>
        <w:numPr>
          <w:ilvl w:val="0"/>
          <w:numId w:val="30"/>
        </w:numPr>
        <w:rPr>
          <w:ins w:id="2384" w:author="Sheldon W. Fulton" w:date="2014-01-16T22:13:00Z"/>
        </w:rPr>
      </w:pPr>
      <w:ins w:id="2385" w:author="Sheldon W. Fulton" w:date="2014-01-16T22:13:00Z">
        <w:r w:rsidRPr="00C50852">
          <w:t xml:space="preserve">Shall act as the main </w:t>
        </w:r>
        <w:r w:rsidRPr="001D612C">
          <w:t>corporate</w:t>
        </w:r>
        <w:r w:rsidRPr="000A5CE1">
          <w:t xml:space="preserve"> liaison between the Chapter and corporate affiliates</w:t>
        </w:r>
      </w:ins>
    </w:p>
    <w:p w14:paraId="791C17AF" w14:textId="77777777" w:rsidR="00AA7BB1" w:rsidRPr="000A5CE1" w:rsidRDefault="00AA7BB1" w:rsidP="00AA7BB1">
      <w:pPr>
        <w:ind w:left="1440"/>
        <w:rPr>
          <w:ins w:id="2386" w:author="Sheldon W. Fulton" w:date="2014-01-16T22:13:00Z"/>
        </w:rPr>
      </w:pPr>
    </w:p>
    <w:p w14:paraId="45C59287" w14:textId="77777777" w:rsidR="00AA7BB1" w:rsidRPr="00D64221" w:rsidRDefault="00AA7BB1" w:rsidP="00AA7BB1">
      <w:pPr>
        <w:numPr>
          <w:ilvl w:val="0"/>
          <w:numId w:val="30"/>
        </w:numPr>
        <w:rPr>
          <w:ins w:id="2387" w:author="Sheldon W. Fulton" w:date="2014-01-16T22:13:00Z"/>
        </w:rPr>
      </w:pPr>
      <w:ins w:id="2388" w:author="Sheldon W. Fulton" w:date="2014-01-16T22:13:00Z">
        <w:r w:rsidRPr="00D64221">
          <w:lastRenderedPageBreak/>
          <w:t>Shall be responsible for corporate solicitation activities for the chapter.</w:t>
        </w:r>
      </w:ins>
    </w:p>
    <w:p w14:paraId="47932BEB" w14:textId="77777777" w:rsidR="00AA7BB1" w:rsidRPr="00D64221" w:rsidRDefault="00AA7BB1" w:rsidP="00AA7BB1">
      <w:pPr>
        <w:ind w:left="720"/>
        <w:rPr>
          <w:ins w:id="2389" w:author="Sheldon W. Fulton" w:date="2014-01-16T22:13:00Z"/>
        </w:rPr>
      </w:pPr>
    </w:p>
    <w:p w14:paraId="7408BF45" w14:textId="77777777" w:rsidR="00AA7BB1" w:rsidRPr="00D64221" w:rsidRDefault="00AA7BB1" w:rsidP="00AA7BB1">
      <w:pPr>
        <w:numPr>
          <w:ilvl w:val="0"/>
          <w:numId w:val="30"/>
        </w:numPr>
        <w:rPr>
          <w:ins w:id="2390" w:author="Sheldon W. Fulton" w:date="2014-01-16T22:13:00Z"/>
        </w:rPr>
      </w:pPr>
      <w:ins w:id="2391" w:author="Sheldon W. Fulton" w:date="2014-01-16T22:13:00Z">
        <w:r w:rsidRPr="00D64221">
          <w:t>Shall compile and distribute a chapter Resume Book.</w:t>
        </w:r>
      </w:ins>
    </w:p>
    <w:p w14:paraId="0E9E9F4C" w14:textId="77777777" w:rsidR="00AA7BB1" w:rsidRPr="00D64221" w:rsidRDefault="00AA7BB1" w:rsidP="00AA7BB1">
      <w:pPr>
        <w:rPr>
          <w:ins w:id="2392" w:author="Sheldon W. Fulton" w:date="2014-01-16T22:13:00Z"/>
        </w:rPr>
      </w:pPr>
    </w:p>
    <w:p w14:paraId="7651E95E" w14:textId="77777777" w:rsidR="00AA7BB1" w:rsidRDefault="00AA7BB1" w:rsidP="00AA7BB1">
      <w:pPr>
        <w:numPr>
          <w:ilvl w:val="0"/>
          <w:numId w:val="30"/>
        </w:numPr>
        <w:rPr>
          <w:ins w:id="2393" w:author="Dante Powell" w:date="2016-07-24T15:23:00Z"/>
        </w:rPr>
      </w:pPr>
      <w:ins w:id="2394" w:author="Sheldon W. Fulton" w:date="2014-01-16T22:13:00Z">
        <w:r w:rsidRPr="00D64221">
          <w:t>Shall keep all records and information on all current and potential corporate sponsors.</w:t>
        </w:r>
      </w:ins>
    </w:p>
    <w:p w14:paraId="3F72B548" w14:textId="77777777" w:rsidR="009E2720" w:rsidRDefault="009E2720">
      <w:pPr>
        <w:rPr>
          <w:ins w:id="2395" w:author="Dante Powell" w:date="2016-07-24T15:23:00Z"/>
        </w:rPr>
        <w:pPrChange w:id="2396" w:author="Dante Powell" w:date="2016-07-24T15:23:00Z">
          <w:pPr>
            <w:numPr>
              <w:numId w:val="30"/>
            </w:numPr>
            <w:tabs>
              <w:tab w:val="num" w:pos="1440"/>
            </w:tabs>
            <w:ind w:left="1440" w:hanging="720"/>
          </w:pPr>
        </w:pPrChange>
      </w:pPr>
    </w:p>
    <w:p w14:paraId="2EA167FE" w14:textId="77777777" w:rsidR="009E2720" w:rsidRDefault="009E2720" w:rsidP="009E2720">
      <w:pPr>
        <w:numPr>
          <w:ilvl w:val="0"/>
          <w:numId w:val="30"/>
        </w:numPr>
        <w:rPr>
          <w:ins w:id="2397" w:author="Dante Powell" w:date="2016-07-24T15:24:00Z"/>
        </w:rPr>
      </w:pPr>
      <w:ins w:id="2398" w:author="Dante Powell" w:date="2016-07-24T15:23:00Z">
        <w:r w:rsidRPr="008D6403">
          <w:t>Coordinate all chapter fundraising activities</w:t>
        </w:r>
      </w:ins>
    </w:p>
    <w:p w14:paraId="011F5724" w14:textId="77777777" w:rsidR="009E2720" w:rsidRDefault="009E2720">
      <w:pPr>
        <w:rPr>
          <w:ins w:id="2399" w:author="Dante Powell" w:date="2016-07-24T15:24:00Z"/>
        </w:rPr>
        <w:pPrChange w:id="2400" w:author="Dante Powell" w:date="2016-07-24T15:24:00Z">
          <w:pPr>
            <w:numPr>
              <w:numId w:val="30"/>
            </w:numPr>
            <w:tabs>
              <w:tab w:val="num" w:pos="1440"/>
            </w:tabs>
            <w:ind w:left="1440" w:hanging="720"/>
          </w:pPr>
        </w:pPrChange>
      </w:pPr>
    </w:p>
    <w:p w14:paraId="2A5EA7B8" w14:textId="77777777" w:rsidR="009E2720" w:rsidRPr="009E2720" w:rsidRDefault="0017106B" w:rsidP="009E2720">
      <w:pPr>
        <w:numPr>
          <w:ilvl w:val="0"/>
          <w:numId w:val="30"/>
        </w:numPr>
        <w:rPr>
          <w:ins w:id="2401" w:author="Sheldon W. Fulton" w:date="2014-01-16T22:13:00Z"/>
        </w:rPr>
      </w:pPr>
      <w:ins w:id="2402" w:author="Dante Powell" w:date="2016-07-24T15:24:00Z">
        <w:r w:rsidRPr="008D6403">
          <w:t>Help the chapter to become more self-sufficien</w:t>
        </w:r>
        <w:r>
          <w:t>t</w:t>
        </w:r>
      </w:ins>
    </w:p>
    <w:p w14:paraId="0C54F4B2" w14:textId="77777777" w:rsidR="00C23DB6" w:rsidRDefault="00C23DB6">
      <w:pPr>
        <w:ind w:left="720"/>
        <w:rPr>
          <w:ins w:id="2403" w:author="Sheldon W. Fulton" w:date="2014-01-16T22:27:00Z"/>
          <w:b/>
        </w:rPr>
        <w:pPrChange w:id="2404" w:author="Sheldon W. Fulton" w:date="2014-01-16T22:27:00Z">
          <w:pPr>
            <w:numPr>
              <w:numId w:val="10"/>
            </w:numPr>
            <w:tabs>
              <w:tab w:val="num" w:pos="720"/>
            </w:tabs>
            <w:ind w:left="720" w:hanging="720"/>
          </w:pPr>
        </w:pPrChange>
      </w:pPr>
    </w:p>
    <w:p w14:paraId="323C0E25" w14:textId="77777777" w:rsidR="00816F77" w:rsidRPr="00AA7BB1" w:rsidRDefault="00816F77" w:rsidP="00816F77">
      <w:pPr>
        <w:numPr>
          <w:ilvl w:val="0"/>
          <w:numId w:val="10"/>
        </w:numPr>
        <w:rPr>
          <w:ins w:id="2405" w:author="James Lucius Haynes" w:date="2011-11-14T08:19:00Z"/>
          <w:b/>
        </w:rPr>
      </w:pPr>
      <w:ins w:id="2406" w:author="James Lucius Haynes" w:date="2011-11-14T08:19:00Z">
        <w:r w:rsidRPr="00AA7BB1">
          <w:rPr>
            <w:b/>
          </w:rPr>
          <w:t>Freshman</w:t>
        </w:r>
      </w:ins>
      <w:ins w:id="2407" w:author="James Lucius Haynes" w:date="2011-11-14T13:22:00Z">
        <w:r w:rsidR="009826B7" w:rsidRPr="00AA7BB1">
          <w:rPr>
            <w:b/>
          </w:rPr>
          <w:t xml:space="preserve"> Development</w:t>
        </w:r>
      </w:ins>
      <w:ins w:id="2408" w:author="James Lucius Haynes" w:date="2011-11-14T08:19:00Z">
        <w:r w:rsidRPr="00AA7BB1">
          <w:rPr>
            <w:b/>
          </w:rPr>
          <w:t xml:space="preserve"> Chairperson:</w:t>
        </w:r>
      </w:ins>
    </w:p>
    <w:p w14:paraId="44F7697C" w14:textId="77777777" w:rsidR="00816F77" w:rsidRPr="00C23DB6" w:rsidRDefault="00816F77" w:rsidP="00816F77">
      <w:pPr>
        <w:rPr>
          <w:ins w:id="2409" w:author="James Lucius Haynes" w:date="2011-11-14T08:19:00Z"/>
          <w:b/>
        </w:rPr>
      </w:pPr>
    </w:p>
    <w:p w14:paraId="6296998B" w14:textId="77777777" w:rsidR="00816F77" w:rsidRPr="00B86998" w:rsidRDefault="00816F77" w:rsidP="00816F77">
      <w:pPr>
        <w:numPr>
          <w:ilvl w:val="0"/>
          <w:numId w:val="13"/>
        </w:numPr>
        <w:rPr>
          <w:ins w:id="2410" w:author="James Lucius Haynes" w:date="2011-11-14T08:19:00Z"/>
        </w:rPr>
      </w:pPr>
      <w:ins w:id="2411" w:author="James Lucius Haynes" w:date="2011-11-14T08:19:00Z">
        <w:r w:rsidRPr="00B86998">
          <w:t>Serve as a liaison between the freshman membership and the Chapter Executive Board.</w:t>
        </w:r>
      </w:ins>
    </w:p>
    <w:p w14:paraId="468D4369" w14:textId="77777777" w:rsidR="00816F77" w:rsidRPr="00FE2852" w:rsidRDefault="00816F77" w:rsidP="00816F77">
      <w:pPr>
        <w:rPr>
          <w:ins w:id="2412" w:author="James Lucius Haynes" w:date="2011-11-14T08:19:00Z"/>
        </w:rPr>
      </w:pPr>
    </w:p>
    <w:p w14:paraId="345FEBC9" w14:textId="77777777" w:rsidR="00816F77" w:rsidRPr="00C4471A" w:rsidRDefault="00816F77" w:rsidP="00816F77">
      <w:pPr>
        <w:numPr>
          <w:ilvl w:val="0"/>
          <w:numId w:val="13"/>
        </w:numPr>
        <w:rPr>
          <w:ins w:id="2413" w:author="James Lucius Haynes" w:date="2011-11-14T08:19:00Z"/>
        </w:rPr>
      </w:pPr>
      <w:ins w:id="2414" w:author="James Lucius Haynes" w:date="2011-11-14T08:19:00Z">
        <w:r w:rsidRPr="00C4471A">
          <w:t>Establish a Big Brother/Big Sister Network between the upperclassmen and freshman</w:t>
        </w:r>
      </w:ins>
    </w:p>
    <w:p w14:paraId="5EE55349" w14:textId="77777777" w:rsidR="00816F77" w:rsidRPr="008D6403" w:rsidRDefault="00816F77" w:rsidP="00816F77">
      <w:pPr>
        <w:rPr>
          <w:ins w:id="2415" w:author="James Lucius Haynes" w:date="2011-11-14T08:19:00Z"/>
        </w:rPr>
      </w:pPr>
    </w:p>
    <w:p w14:paraId="1EB90C7C" w14:textId="77777777" w:rsidR="00816F77" w:rsidRPr="008D6403" w:rsidRDefault="00816F77" w:rsidP="00816F77">
      <w:pPr>
        <w:numPr>
          <w:ilvl w:val="0"/>
          <w:numId w:val="13"/>
        </w:numPr>
        <w:rPr>
          <w:ins w:id="2416" w:author="James Lucius Haynes" w:date="2011-11-14T13:23:00Z"/>
        </w:rPr>
      </w:pPr>
      <w:ins w:id="2417" w:author="James Lucius Haynes" w:date="2011-11-14T08:19:00Z">
        <w:r w:rsidRPr="008D6403">
          <w:t>Organize workshops that are specifically designed to help freshman transition to college life</w:t>
        </w:r>
      </w:ins>
    </w:p>
    <w:p w14:paraId="3C20B947" w14:textId="77777777" w:rsidR="009826B7" w:rsidRPr="008D6403" w:rsidRDefault="009826B7">
      <w:pPr>
        <w:pStyle w:val="ListParagraph"/>
        <w:rPr>
          <w:ins w:id="2418" w:author="James Lucius Haynes" w:date="2011-11-14T13:23:00Z"/>
        </w:rPr>
        <w:pPrChange w:id="2419" w:author="James Lucius Haynes" w:date="2011-11-14T13:23:00Z">
          <w:pPr>
            <w:numPr>
              <w:numId w:val="13"/>
            </w:numPr>
            <w:tabs>
              <w:tab w:val="num" w:pos="1440"/>
            </w:tabs>
            <w:ind w:left="1440" w:hanging="720"/>
          </w:pPr>
        </w:pPrChange>
      </w:pPr>
    </w:p>
    <w:p w14:paraId="4E70B687" w14:textId="77777777" w:rsidR="009826B7" w:rsidRPr="008D6403" w:rsidRDefault="009826B7" w:rsidP="00816F77">
      <w:pPr>
        <w:numPr>
          <w:ilvl w:val="0"/>
          <w:numId w:val="13"/>
        </w:numPr>
        <w:rPr>
          <w:ins w:id="2420" w:author="James Lucius Haynes" w:date="2011-11-14T13:23:00Z"/>
        </w:rPr>
      </w:pPr>
      <w:ins w:id="2421" w:author="James Lucius Haynes" w:date="2011-11-14T13:23:00Z">
        <w:r w:rsidRPr="008D6403">
          <w:t>Work in conjunction with the membership chair to increase and enhance freshmen membership</w:t>
        </w:r>
      </w:ins>
    </w:p>
    <w:p w14:paraId="55173BCC" w14:textId="77777777" w:rsidR="009826B7" w:rsidRPr="008D6403" w:rsidRDefault="009826B7">
      <w:pPr>
        <w:pStyle w:val="ListParagraph"/>
        <w:rPr>
          <w:ins w:id="2422" w:author="James Lucius Haynes" w:date="2011-11-14T13:24:00Z"/>
        </w:rPr>
        <w:pPrChange w:id="2423" w:author="James Lucius Haynes" w:date="2011-11-14T13:24:00Z">
          <w:pPr>
            <w:numPr>
              <w:numId w:val="13"/>
            </w:numPr>
            <w:tabs>
              <w:tab w:val="num" w:pos="1440"/>
            </w:tabs>
            <w:ind w:left="1440" w:hanging="720"/>
          </w:pPr>
        </w:pPrChange>
      </w:pPr>
    </w:p>
    <w:p w14:paraId="775DEA61" w14:textId="77777777" w:rsidR="009826B7" w:rsidRPr="008D6403" w:rsidRDefault="009826B7" w:rsidP="00816F77">
      <w:pPr>
        <w:numPr>
          <w:ilvl w:val="0"/>
          <w:numId w:val="13"/>
        </w:numPr>
        <w:rPr>
          <w:ins w:id="2424" w:author="James Lucius Haynes" w:date="2011-11-14T08:19:00Z"/>
        </w:rPr>
      </w:pPr>
      <w:ins w:id="2425" w:author="James Lucius Haynes" w:date="2011-11-14T13:24:00Z">
        <w:r w:rsidRPr="008D6403">
          <w:t>Work in conjunction with the academic excellence chair to increase freshmen retention</w:t>
        </w:r>
      </w:ins>
    </w:p>
    <w:p w14:paraId="68F5934E" w14:textId="77777777" w:rsidR="00816F77" w:rsidRPr="008D6403" w:rsidDel="0017106B" w:rsidRDefault="00816F77" w:rsidP="00816F77">
      <w:pPr>
        <w:rPr>
          <w:ins w:id="2426" w:author="James Lucius Haynes" w:date="2011-11-14T08:19:00Z"/>
          <w:del w:id="2427" w:author="Dante Powell" w:date="2016-07-24T15:24:00Z"/>
        </w:rPr>
      </w:pPr>
    </w:p>
    <w:p w14:paraId="30211225" w14:textId="77777777" w:rsidR="00816F77" w:rsidRPr="008D6403" w:rsidDel="0017106B" w:rsidRDefault="00816F77" w:rsidP="00816F77">
      <w:pPr>
        <w:numPr>
          <w:ilvl w:val="0"/>
          <w:numId w:val="10"/>
        </w:numPr>
        <w:rPr>
          <w:ins w:id="2428" w:author="James Lucius Haynes" w:date="2011-11-14T08:19:00Z"/>
          <w:del w:id="2429" w:author="Dante Powell" w:date="2016-07-24T15:24:00Z"/>
          <w:b/>
        </w:rPr>
      </w:pPr>
      <w:ins w:id="2430" w:author="James Lucius Haynes" w:date="2011-11-14T08:19:00Z">
        <w:del w:id="2431" w:author="Dante Powell" w:date="2016-07-24T15:24:00Z">
          <w:r w:rsidRPr="008D6403" w:rsidDel="0017106B">
            <w:rPr>
              <w:b/>
            </w:rPr>
            <w:delText>Fundraising Chairperson:</w:delText>
          </w:r>
        </w:del>
      </w:ins>
    </w:p>
    <w:p w14:paraId="7FC1E41D" w14:textId="77777777" w:rsidR="00816F77" w:rsidRPr="008D6403" w:rsidDel="0017106B" w:rsidRDefault="00816F77" w:rsidP="00816F77">
      <w:pPr>
        <w:rPr>
          <w:ins w:id="2432" w:author="James Lucius Haynes" w:date="2011-11-14T08:19:00Z"/>
          <w:del w:id="2433" w:author="Dante Powell" w:date="2016-07-24T15:24:00Z"/>
          <w:b/>
        </w:rPr>
      </w:pPr>
    </w:p>
    <w:p w14:paraId="4C592219" w14:textId="77777777" w:rsidR="00816F77" w:rsidRPr="008D6403" w:rsidDel="0017106B" w:rsidRDefault="00816F77" w:rsidP="00816F77">
      <w:pPr>
        <w:numPr>
          <w:ilvl w:val="0"/>
          <w:numId w:val="14"/>
        </w:numPr>
        <w:rPr>
          <w:ins w:id="2434" w:author="James Lucius Haynes" w:date="2011-11-14T08:19:00Z"/>
          <w:del w:id="2435" w:author="Dante Powell" w:date="2016-07-24T15:24:00Z"/>
        </w:rPr>
      </w:pPr>
      <w:ins w:id="2436" w:author="James Lucius Haynes" w:date="2011-11-14T08:19:00Z">
        <w:del w:id="2437" w:author="Dante Powell" w:date="2016-07-24T15:24:00Z">
          <w:r w:rsidRPr="008D6403" w:rsidDel="0017106B">
            <w:delText>Coordinate all chapter fundraising activities</w:delText>
          </w:r>
        </w:del>
      </w:ins>
    </w:p>
    <w:p w14:paraId="127DF2C6" w14:textId="77777777" w:rsidR="00816F77" w:rsidRPr="008D6403" w:rsidDel="0017106B" w:rsidRDefault="00816F77" w:rsidP="00816F77">
      <w:pPr>
        <w:rPr>
          <w:ins w:id="2438" w:author="James Lucius Haynes" w:date="2011-11-14T08:19:00Z"/>
          <w:del w:id="2439" w:author="Dante Powell" w:date="2016-07-24T15:24:00Z"/>
        </w:rPr>
      </w:pPr>
    </w:p>
    <w:p w14:paraId="04D759AB" w14:textId="77777777" w:rsidR="00816F77" w:rsidRPr="008D6403" w:rsidDel="0017106B" w:rsidRDefault="00816F77" w:rsidP="00816F77">
      <w:pPr>
        <w:numPr>
          <w:ilvl w:val="0"/>
          <w:numId w:val="14"/>
        </w:numPr>
        <w:rPr>
          <w:ins w:id="2440" w:author="James Lucius Haynes" w:date="2011-11-14T08:19:00Z"/>
          <w:del w:id="2441" w:author="Dante Powell" w:date="2016-07-24T15:24:00Z"/>
        </w:rPr>
      </w:pPr>
      <w:ins w:id="2442" w:author="James Lucius Haynes" w:date="2011-11-14T08:19:00Z">
        <w:del w:id="2443" w:author="Dante Powell" w:date="2016-07-24T15:24:00Z">
          <w:r w:rsidRPr="008D6403" w:rsidDel="0017106B">
            <w:delText>Help the chapter to become more self-sufficient</w:delText>
          </w:r>
        </w:del>
      </w:ins>
    </w:p>
    <w:p w14:paraId="5497B063" w14:textId="77777777" w:rsidR="00816F77" w:rsidRPr="008D6403" w:rsidRDefault="00816F77" w:rsidP="00816F77">
      <w:pPr>
        <w:rPr>
          <w:ins w:id="2444" w:author="James Lucius Haynes" w:date="2011-11-14T08:19:00Z"/>
        </w:rPr>
      </w:pPr>
    </w:p>
    <w:p w14:paraId="5A56B9CD" w14:textId="77777777" w:rsidR="00816F77" w:rsidRPr="008D6403" w:rsidRDefault="00816F77" w:rsidP="00816F77">
      <w:pPr>
        <w:numPr>
          <w:ilvl w:val="0"/>
          <w:numId w:val="10"/>
        </w:numPr>
        <w:rPr>
          <w:ins w:id="2445" w:author="James Lucius Haynes" w:date="2011-11-14T08:19:00Z"/>
          <w:b/>
        </w:rPr>
      </w:pPr>
      <w:ins w:id="2446" w:author="James Lucius Haynes" w:date="2011-11-14T08:19:00Z">
        <w:r w:rsidRPr="008D6403">
          <w:rPr>
            <w:b/>
          </w:rPr>
          <w:t>Membership</w:t>
        </w:r>
        <w:del w:id="2447" w:author="Dante Powell" w:date="2016-07-24T15:24:00Z">
          <w:r w:rsidRPr="008D6403" w:rsidDel="0017106B">
            <w:rPr>
              <w:b/>
            </w:rPr>
            <w:delText>/Social</w:delText>
          </w:r>
        </w:del>
        <w:r w:rsidRPr="008D6403">
          <w:rPr>
            <w:b/>
          </w:rPr>
          <w:t xml:space="preserve"> Chairperson:</w:t>
        </w:r>
      </w:ins>
    </w:p>
    <w:p w14:paraId="4C22E6A2" w14:textId="77777777" w:rsidR="00816F77" w:rsidRPr="008D6403" w:rsidRDefault="00816F77" w:rsidP="00816F77">
      <w:pPr>
        <w:rPr>
          <w:ins w:id="2448" w:author="James Lucius Haynes" w:date="2011-11-14T08:19:00Z"/>
          <w:b/>
        </w:rPr>
      </w:pPr>
    </w:p>
    <w:p w14:paraId="71F6A3AC" w14:textId="77777777" w:rsidR="009826B7" w:rsidRPr="008D6403" w:rsidRDefault="009826B7" w:rsidP="00816F77">
      <w:pPr>
        <w:numPr>
          <w:ilvl w:val="0"/>
          <w:numId w:val="15"/>
        </w:numPr>
        <w:rPr>
          <w:ins w:id="2449" w:author="James Lucius Haynes" w:date="2011-11-14T13:25:00Z"/>
        </w:rPr>
      </w:pPr>
      <w:ins w:id="2450" w:author="James Lucius Haynes" w:date="2011-11-14T13:25:00Z">
        <w:r w:rsidRPr="008D6403">
          <w:t>Work to increase chapter membership</w:t>
        </w:r>
      </w:ins>
    </w:p>
    <w:p w14:paraId="1DF200FC" w14:textId="77777777" w:rsidR="009826B7" w:rsidRPr="008D6403" w:rsidRDefault="009826B7">
      <w:pPr>
        <w:ind w:left="1440"/>
        <w:rPr>
          <w:ins w:id="2451" w:author="James Lucius Haynes" w:date="2011-11-14T13:25:00Z"/>
        </w:rPr>
        <w:pPrChange w:id="2452" w:author="James Lucius Haynes" w:date="2011-11-14T13:25:00Z">
          <w:pPr>
            <w:numPr>
              <w:numId w:val="15"/>
            </w:numPr>
            <w:tabs>
              <w:tab w:val="num" w:pos="1440"/>
            </w:tabs>
            <w:ind w:left="1440" w:hanging="720"/>
          </w:pPr>
        </w:pPrChange>
      </w:pPr>
    </w:p>
    <w:p w14:paraId="681C94FE" w14:textId="77777777" w:rsidR="00816F77" w:rsidRPr="008D6403" w:rsidRDefault="00816F77" w:rsidP="00816F77">
      <w:pPr>
        <w:numPr>
          <w:ilvl w:val="0"/>
          <w:numId w:val="15"/>
        </w:numPr>
        <w:rPr>
          <w:ins w:id="2453" w:author="James Lucius Haynes" w:date="2011-11-14T13:25:00Z"/>
        </w:rPr>
      </w:pPr>
      <w:ins w:id="2454" w:author="James Lucius Haynes" w:date="2011-11-14T08:19:00Z">
        <w:r w:rsidRPr="008D6403">
          <w:t>Distribute membership information</w:t>
        </w:r>
      </w:ins>
    </w:p>
    <w:p w14:paraId="2B8CBF1F" w14:textId="77777777" w:rsidR="009826B7" w:rsidRPr="008D6403" w:rsidRDefault="009826B7">
      <w:pPr>
        <w:pStyle w:val="ListParagraph"/>
        <w:rPr>
          <w:ins w:id="2455" w:author="James Lucius Haynes" w:date="2011-11-14T13:25:00Z"/>
        </w:rPr>
        <w:pPrChange w:id="2456" w:author="James Lucius Haynes" w:date="2011-11-14T13:25:00Z">
          <w:pPr>
            <w:numPr>
              <w:numId w:val="15"/>
            </w:numPr>
            <w:tabs>
              <w:tab w:val="num" w:pos="1440"/>
            </w:tabs>
            <w:ind w:left="1440" w:hanging="720"/>
          </w:pPr>
        </w:pPrChange>
      </w:pPr>
    </w:p>
    <w:p w14:paraId="518CE2D9" w14:textId="77777777" w:rsidR="009826B7" w:rsidRPr="008D6403" w:rsidRDefault="009826B7" w:rsidP="00816F77">
      <w:pPr>
        <w:numPr>
          <w:ilvl w:val="0"/>
          <w:numId w:val="15"/>
        </w:numPr>
        <w:rPr>
          <w:ins w:id="2457" w:author="James Lucius Haynes" w:date="2011-11-14T08:19:00Z"/>
        </w:rPr>
      </w:pPr>
      <w:ins w:id="2458" w:author="James Lucius Haynes" w:date="2011-11-14T13:26:00Z">
        <w:r w:rsidRPr="008D6403">
          <w:t>Collect membership dues</w:t>
        </w:r>
      </w:ins>
    </w:p>
    <w:p w14:paraId="24E78FD3" w14:textId="77777777" w:rsidR="00816F77" w:rsidRPr="008D6403" w:rsidRDefault="00816F77" w:rsidP="00816F77">
      <w:pPr>
        <w:rPr>
          <w:ins w:id="2459" w:author="James Lucius Haynes" w:date="2011-11-14T08:19:00Z"/>
        </w:rPr>
      </w:pPr>
    </w:p>
    <w:p w14:paraId="62856831" w14:textId="77777777" w:rsidR="00816F77" w:rsidRPr="008D6403" w:rsidRDefault="00816F77" w:rsidP="00816F77">
      <w:pPr>
        <w:numPr>
          <w:ilvl w:val="0"/>
          <w:numId w:val="15"/>
        </w:numPr>
        <w:rPr>
          <w:ins w:id="2460" w:author="James Lucius Haynes" w:date="2011-11-14T08:19:00Z"/>
        </w:rPr>
      </w:pPr>
      <w:ins w:id="2461" w:author="James Lucius Haynes" w:date="2011-11-14T08:19:00Z">
        <w:r w:rsidRPr="008D6403">
          <w:t xml:space="preserve">Compile membership statistics and make them available. </w:t>
        </w:r>
      </w:ins>
    </w:p>
    <w:p w14:paraId="32FB1823" w14:textId="77777777" w:rsidR="00816F77" w:rsidRPr="008D6403" w:rsidRDefault="00816F77" w:rsidP="00816F77">
      <w:pPr>
        <w:rPr>
          <w:ins w:id="2462" w:author="James Lucius Haynes" w:date="2011-11-14T08:19:00Z"/>
        </w:rPr>
      </w:pPr>
    </w:p>
    <w:p w14:paraId="65D9C59D" w14:textId="77777777" w:rsidR="00816F77" w:rsidRPr="008D6403" w:rsidRDefault="00816F77" w:rsidP="00816F77">
      <w:pPr>
        <w:numPr>
          <w:ilvl w:val="0"/>
          <w:numId w:val="15"/>
        </w:numPr>
        <w:rPr>
          <w:ins w:id="2463" w:author="James Lucius Haynes" w:date="2011-11-14T08:19:00Z"/>
        </w:rPr>
      </w:pPr>
      <w:ins w:id="2464" w:author="James Lucius Haynes" w:date="2011-11-14T08:19:00Z">
        <w:r w:rsidRPr="008D6403">
          <w:t>Plan and implement social activities that will help NSBE members to network with one another</w:t>
        </w:r>
      </w:ins>
    </w:p>
    <w:p w14:paraId="6E7EFC23" w14:textId="77777777" w:rsidR="00816F77" w:rsidRPr="008D6403" w:rsidRDefault="00816F77" w:rsidP="00816F77">
      <w:pPr>
        <w:rPr>
          <w:ins w:id="2465" w:author="James Lucius Haynes" w:date="2011-11-14T08:19:00Z"/>
        </w:rPr>
      </w:pPr>
    </w:p>
    <w:p w14:paraId="189BBE55" w14:textId="77777777" w:rsidR="00816F77" w:rsidRDefault="00816F77" w:rsidP="00816F77">
      <w:pPr>
        <w:numPr>
          <w:ilvl w:val="0"/>
          <w:numId w:val="10"/>
        </w:numPr>
        <w:rPr>
          <w:ins w:id="2466" w:author="Dante Powell" w:date="2016-07-24T15:24:00Z"/>
          <w:b/>
        </w:rPr>
      </w:pPr>
      <w:ins w:id="2467" w:author="James Lucius Haynes" w:date="2011-11-14T08:19:00Z">
        <w:r w:rsidRPr="008D6403">
          <w:rPr>
            <w:b/>
          </w:rPr>
          <w:t>Pre-College Initiative Chairperson:</w:t>
        </w:r>
      </w:ins>
    </w:p>
    <w:p w14:paraId="29E180D9" w14:textId="77777777" w:rsidR="0017106B" w:rsidRPr="008D6403" w:rsidRDefault="0017106B">
      <w:pPr>
        <w:ind w:left="720"/>
        <w:rPr>
          <w:ins w:id="2468" w:author="James Lucius Haynes" w:date="2011-11-14T08:19:00Z"/>
          <w:b/>
        </w:rPr>
        <w:pPrChange w:id="2469" w:author="Dante Powell" w:date="2016-07-24T15:24:00Z">
          <w:pPr>
            <w:numPr>
              <w:numId w:val="10"/>
            </w:numPr>
            <w:tabs>
              <w:tab w:val="num" w:pos="720"/>
            </w:tabs>
            <w:ind w:left="720" w:hanging="720"/>
          </w:pPr>
        </w:pPrChange>
      </w:pPr>
      <w:ins w:id="2470" w:author="Dante Powell" w:date="2016-07-24T15:25:00Z">
        <w:r>
          <w:rPr>
            <w:b/>
          </w:rPr>
          <w:t xml:space="preserve">Can be a dual position </w:t>
        </w:r>
      </w:ins>
      <w:ins w:id="2471" w:author="Dante Powell" w:date="2016-07-24T15:26:00Z">
        <w:r>
          <w:rPr>
            <w:b/>
          </w:rPr>
          <w:t xml:space="preserve">determined </w:t>
        </w:r>
      </w:ins>
      <w:ins w:id="2472" w:author="Dante Powell" w:date="2016-07-24T15:25:00Z">
        <w:r>
          <w:rPr>
            <w:b/>
          </w:rPr>
          <w:t>as needed</w:t>
        </w:r>
      </w:ins>
      <w:ins w:id="2473" w:author="Dante Powell" w:date="2016-07-24T15:26:00Z">
        <w:r>
          <w:rPr>
            <w:b/>
          </w:rPr>
          <w:t xml:space="preserve"> </w:t>
        </w:r>
      </w:ins>
      <w:ins w:id="2474" w:author="Dante Powell" w:date="2016-07-24T15:25:00Z">
        <w:r>
          <w:rPr>
            <w:b/>
          </w:rPr>
          <w:t>by the President and Vice President</w:t>
        </w:r>
      </w:ins>
      <w:ins w:id="2475" w:author="Dante Powell" w:date="2016-07-24T15:28:00Z">
        <w:r>
          <w:rPr>
            <w:b/>
          </w:rPr>
          <w:t>.</w:t>
        </w:r>
      </w:ins>
    </w:p>
    <w:p w14:paraId="4B18C0A0" w14:textId="77777777" w:rsidR="00816F77" w:rsidRPr="008D6403" w:rsidRDefault="00816F77" w:rsidP="00816F77">
      <w:pPr>
        <w:rPr>
          <w:ins w:id="2476" w:author="James Lucius Haynes" w:date="2011-11-14T08:19:00Z"/>
          <w:b/>
        </w:rPr>
      </w:pPr>
    </w:p>
    <w:p w14:paraId="0FA29205" w14:textId="77777777" w:rsidR="00816F77" w:rsidRPr="008D6403" w:rsidRDefault="00816F77" w:rsidP="00816F77">
      <w:pPr>
        <w:numPr>
          <w:ilvl w:val="0"/>
          <w:numId w:val="16"/>
        </w:numPr>
        <w:rPr>
          <w:ins w:id="2477" w:author="James Lucius Haynes" w:date="2011-11-14T08:19:00Z"/>
        </w:rPr>
      </w:pPr>
      <w:ins w:id="2478" w:author="James Lucius Haynes" w:date="2011-11-14T08:19:00Z">
        <w:r w:rsidRPr="008D6403">
          <w:t>Create and maintain a database of PCI students and</w:t>
        </w:r>
      </w:ins>
      <w:ins w:id="2479" w:author="James Lucius Haynes" w:date="2011-11-14T13:26:00Z">
        <w:del w:id="2480" w:author="Ciara Montgomery" w:date="2017-02-19T00:25:00Z">
          <w:r w:rsidR="009826B7" w:rsidRPr="008D6403" w:rsidDel="00026B37">
            <w:delText xml:space="preserve"> </w:delText>
          </w:r>
        </w:del>
      </w:ins>
      <w:ins w:id="2481" w:author="James Lucius Haynes" w:date="2011-11-14T08:19:00Z">
        <w:r w:rsidRPr="008D6403">
          <w:t xml:space="preserve"> high school counselors in the Greensboro area</w:t>
        </w:r>
      </w:ins>
    </w:p>
    <w:p w14:paraId="6AC87FC3" w14:textId="77777777" w:rsidR="00816F77" w:rsidRPr="008D6403" w:rsidRDefault="00816F77" w:rsidP="00816F77">
      <w:pPr>
        <w:rPr>
          <w:ins w:id="2482" w:author="James Lucius Haynes" w:date="2011-11-14T08:19:00Z"/>
        </w:rPr>
      </w:pPr>
    </w:p>
    <w:p w14:paraId="28DA53A7" w14:textId="77777777" w:rsidR="00816F77" w:rsidRPr="008D6403" w:rsidRDefault="00816F77" w:rsidP="00816F77">
      <w:pPr>
        <w:numPr>
          <w:ilvl w:val="0"/>
          <w:numId w:val="16"/>
        </w:numPr>
        <w:rPr>
          <w:ins w:id="2483" w:author="James Lucius Haynes" w:date="2011-11-14T08:19:00Z"/>
        </w:rPr>
      </w:pPr>
      <w:ins w:id="2484" w:author="James Lucius Haynes" w:date="2011-11-14T08:19:00Z">
        <w:r w:rsidRPr="008D6403">
          <w:t>Maintain a strong relationship between the chapter and area high schools</w:t>
        </w:r>
      </w:ins>
    </w:p>
    <w:p w14:paraId="5AC7F23A" w14:textId="77777777" w:rsidR="00816F77" w:rsidRPr="008D6403" w:rsidRDefault="00816F77" w:rsidP="00816F77">
      <w:pPr>
        <w:rPr>
          <w:ins w:id="2485" w:author="James Lucius Haynes" w:date="2011-11-14T08:19:00Z"/>
        </w:rPr>
      </w:pPr>
    </w:p>
    <w:p w14:paraId="43A47CA1" w14:textId="77777777" w:rsidR="00816F77" w:rsidRPr="008D6403" w:rsidRDefault="00816F77" w:rsidP="00816F77">
      <w:pPr>
        <w:numPr>
          <w:ilvl w:val="0"/>
          <w:numId w:val="16"/>
        </w:numPr>
        <w:rPr>
          <w:ins w:id="2486" w:author="James Lucius Haynes" w:date="2011-11-14T08:19:00Z"/>
        </w:rPr>
      </w:pPr>
      <w:ins w:id="2487" w:author="James Lucius Haynes" w:date="2011-11-14T08:19:00Z">
        <w:r w:rsidRPr="008D6403">
          <w:t>Develop a mentor program with PCI students and NSBE membership</w:t>
        </w:r>
      </w:ins>
    </w:p>
    <w:p w14:paraId="184DF300" w14:textId="77777777" w:rsidR="00816F77" w:rsidRPr="008D6403" w:rsidRDefault="00816F77" w:rsidP="00816F77">
      <w:pPr>
        <w:rPr>
          <w:ins w:id="2488" w:author="James Lucius Haynes" w:date="2011-11-14T08:19:00Z"/>
        </w:rPr>
      </w:pPr>
    </w:p>
    <w:p w14:paraId="016FF78F" w14:textId="77777777" w:rsidR="00816F77" w:rsidRPr="008D6403" w:rsidRDefault="00816F77" w:rsidP="00816F77">
      <w:pPr>
        <w:numPr>
          <w:ilvl w:val="0"/>
          <w:numId w:val="16"/>
        </w:numPr>
        <w:rPr>
          <w:ins w:id="2489" w:author="James Lucius Haynes" w:date="2011-11-14T08:19:00Z"/>
        </w:rPr>
      </w:pPr>
      <w:ins w:id="2490" w:author="James Lucius Haynes" w:date="2011-11-14T08:19:00Z">
        <w:r w:rsidRPr="008D6403">
          <w:t>Organize financial aid and college selection workshops</w:t>
        </w:r>
      </w:ins>
    </w:p>
    <w:p w14:paraId="3F78D109" w14:textId="77777777" w:rsidR="00816F77" w:rsidRPr="008D6403" w:rsidRDefault="00816F77" w:rsidP="00816F77">
      <w:pPr>
        <w:rPr>
          <w:ins w:id="2491" w:author="James Lucius Haynes" w:date="2011-11-14T08:19:00Z"/>
        </w:rPr>
      </w:pPr>
    </w:p>
    <w:p w14:paraId="18F826EE" w14:textId="77777777" w:rsidR="00816F77" w:rsidRPr="008D6403" w:rsidRDefault="00816F77" w:rsidP="00816F77">
      <w:pPr>
        <w:numPr>
          <w:ilvl w:val="0"/>
          <w:numId w:val="10"/>
        </w:numPr>
        <w:rPr>
          <w:ins w:id="2492" w:author="James Lucius Haynes" w:date="2011-11-14T08:19:00Z"/>
          <w:b/>
        </w:rPr>
      </w:pPr>
      <w:ins w:id="2493" w:author="James Lucius Haynes" w:date="2011-11-14T08:19:00Z">
        <w:r w:rsidRPr="008D6403">
          <w:rPr>
            <w:b/>
          </w:rPr>
          <w:t>Publications</w:t>
        </w:r>
      </w:ins>
      <w:ins w:id="2494" w:author="Dante Powell" w:date="2016-07-24T15:29:00Z">
        <w:r w:rsidR="0017106B">
          <w:rPr>
            <w:b/>
          </w:rPr>
          <w:t>/Public Relations</w:t>
        </w:r>
      </w:ins>
      <w:ins w:id="2495" w:author="James Lucius Haynes" w:date="2011-11-14T08:19:00Z">
        <w:r w:rsidRPr="008D6403">
          <w:rPr>
            <w:b/>
          </w:rPr>
          <w:t xml:space="preserve"> Chairperson:</w:t>
        </w:r>
      </w:ins>
    </w:p>
    <w:p w14:paraId="02FA438B" w14:textId="77777777" w:rsidR="00816F77" w:rsidRPr="008D6403" w:rsidRDefault="00816F77" w:rsidP="00816F77">
      <w:pPr>
        <w:ind w:left="720"/>
        <w:rPr>
          <w:ins w:id="2496" w:author="James Lucius Haynes" w:date="2011-11-14T08:19:00Z"/>
          <w:b/>
        </w:rPr>
      </w:pPr>
    </w:p>
    <w:p w14:paraId="55FDDF1F" w14:textId="77777777" w:rsidR="00816F77" w:rsidRPr="008D6403" w:rsidRDefault="00816F77" w:rsidP="00816F77">
      <w:pPr>
        <w:numPr>
          <w:ilvl w:val="0"/>
          <w:numId w:val="36"/>
        </w:numPr>
        <w:rPr>
          <w:ins w:id="2497" w:author="James Lucius Haynes" w:date="2011-11-14T08:19:00Z"/>
          <w:color w:val="000000"/>
        </w:rPr>
      </w:pPr>
      <w:ins w:id="2498" w:author="James Lucius Haynes" w:date="2011-11-14T08:19:00Z">
        <w:r w:rsidRPr="008D6403">
          <w:rPr>
            <w:color w:val="000000"/>
          </w:rPr>
          <w:lastRenderedPageBreak/>
          <w:t>Publish Chapter newsletters.</w:t>
        </w:r>
      </w:ins>
    </w:p>
    <w:p w14:paraId="076587E0" w14:textId="77777777" w:rsidR="00816F77" w:rsidRPr="008D6403" w:rsidRDefault="00816F77" w:rsidP="00816F77">
      <w:pPr>
        <w:ind w:left="720"/>
        <w:rPr>
          <w:ins w:id="2499" w:author="James Lucius Haynes" w:date="2011-11-14T08:19:00Z"/>
          <w:color w:val="000000"/>
        </w:rPr>
      </w:pPr>
    </w:p>
    <w:p w14:paraId="5D1A5E29" w14:textId="77777777" w:rsidR="00816F77" w:rsidRPr="008D6403" w:rsidRDefault="00816F77" w:rsidP="00816F77">
      <w:pPr>
        <w:numPr>
          <w:ilvl w:val="0"/>
          <w:numId w:val="36"/>
        </w:numPr>
        <w:rPr>
          <w:ins w:id="2500" w:author="James Lucius Haynes" w:date="2011-11-14T08:19:00Z"/>
          <w:color w:val="000000"/>
        </w:rPr>
      </w:pPr>
      <w:ins w:id="2501" w:author="James Lucius Haynes" w:date="2011-11-14T08:19:00Z">
        <w:r w:rsidRPr="008D6403">
          <w:rPr>
            <w:color w:val="000000"/>
          </w:rPr>
          <w:t>Develop and produce a Chapter brochure.</w:t>
        </w:r>
      </w:ins>
    </w:p>
    <w:p w14:paraId="579B372A" w14:textId="77777777" w:rsidR="00816F77" w:rsidRPr="008D6403" w:rsidRDefault="00816F77" w:rsidP="00816F77">
      <w:pPr>
        <w:ind w:left="720"/>
        <w:rPr>
          <w:ins w:id="2502" w:author="James Lucius Haynes" w:date="2011-11-14T08:19:00Z"/>
          <w:color w:val="000000"/>
        </w:rPr>
      </w:pPr>
    </w:p>
    <w:p w14:paraId="78A03227" w14:textId="77777777" w:rsidR="00816F77" w:rsidRDefault="00816F77" w:rsidP="00816F77">
      <w:pPr>
        <w:numPr>
          <w:ilvl w:val="0"/>
          <w:numId w:val="36"/>
        </w:numPr>
        <w:rPr>
          <w:ins w:id="2503" w:author="Dante Powell" w:date="2016-07-24T15:28:00Z"/>
          <w:color w:val="000000"/>
        </w:rPr>
      </w:pPr>
      <w:ins w:id="2504" w:author="James Lucius Haynes" w:date="2011-11-14T08:19:00Z">
        <w:r w:rsidRPr="008D6403">
          <w:rPr>
            <w:color w:val="000000"/>
          </w:rPr>
          <w:t>Develop a mechanism for establishing and sustaining new chapter publications.</w:t>
        </w:r>
      </w:ins>
    </w:p>
    <w:p w14:paraId="34B0F196" w14:textId="77777777" w:rsidR="0017106B" w:rsidRDefault="0017106B">
      <w:pPr>
        <w:rPr>
          <w:ins w:id="2505" w:author="Dante Powell" w:date="2016-07-24T15:28:00Z"/>
          <w:color w:val="000000"/>
        </w:rPr>
        <w:pPrChange w:id="2506" w:author="Dante Powell" w:date="2016-07-24T15:28:00Z">
          <w:pPr>
            <w:numPr>
              <w:numId w:val="36"/>
            </w:numPr>
            <w:tabs>
              <w:tab w:val="num" w:pos="1440"/>
            </w:tabs>
            <w:ind w:left="1440" w:hanging="720"/>
          </w:pPr>
        </w:pPrChange>
      </w:pPr>
    </w:p>
    <w:p w14:paraId="0330E53B" w14:textId="77777777" w:rsidR="0017106B" w:rsidRDefault="0017106B" w:rsidP="00816F77">
      <w:pPr>
        <w:numPr>
          <w:ilvl w:val="0"/>
          <w:numId w:val="36"/>
        </w:numPr>
        <w:rPr>
          <w:ins w:id="2507" w:author="Dante Powell" w:date="2016-07-24T15:28:00Z"/>
          <w:color w:val="000000"/>
        </w:rPr>
      </w:pPr>
      <w:ins w:id="2508" w:author="Dante Powell" w:date="2016-07-24T15:28:00Z">
        <w:r w:rsidRPr="008D6403">
          <w:rPr>
            <w:color w:val="000000"/>
          </w:rPr>
          <w:t>Keep the membership informed of all NSBE function</w:t>
        </w:r>
        <w:r>
          <w:rPr>
            <w:color w:val="000000"/>
          </w:rPr>
          <w:t>s.</w:t>
        </w:r>
      </w:ins>
    </w:p>
    <w:p w14:paraId="05D6C4D4" w14:textId="77777777" w:rsidR="0017106B" w:rsidRDefault="0017106B">
      <w:pPr>
        <w:rPr>
          <w:ins w:id="2509" w:author="Dante Powell" w:date="2016-07-24T15:28:00Z"/>
          <w:color w:val="000000"/>
        </w:rPr>
        <w:pPrChange w:id="2510" w:author="Dante Powell" w:date="2016-07-24T15:28:00Z">
          <w:pPr>
            <w:numPr>
              <w:numId w:val="36"/>
            </w:numPr>
            <w:tabs>
              <w:tab w:val="num" w:pos="1440"/>
            </w:tabs>
            <w:ind w:left="1440" w:hanging="720"/>
          </w:pPr>
        </w:pPrChange>
      </w:pPr>
    </w:p>
    <w:p w14:paraId="1B49BBEE" w14:textId="77777777" w:rsidR="0017106B" w:rsidRDefault="0017106B" w:rsidP="00816F77">
      <w:pPr>
        <w:numPr>
          <w:ilvl w:val="0"/>
          <w:numId w:val="36"/>
        </w:numPr>
        <w:rPr>
          <w:ins w:id="2511" w:author="Dante Powell" w:date="2016-07-24T15:28:00Z"/>
          <w:color w:val="000000"/>
        </w:rPr>
      </w:pPr>
      <w:ins w:id="2512" w:author="Dante Powell" w:date="2016-07-24T15:28:00Z">
        <w:r w:rsidRPr="008D6403">
          <w:rPr>
            <w:color w:val="000000"/>
          </w:rPr>
          <w:t>Inform the community</w:t>
        </w:r>
        <w:r>
          <w:rPr>
            <w:color w:val="000000"/>
          </w:rPr>
          <w:t xml:space="preserve"> of</w:t>
        </w:r>
        <w:r w:rsidRPr="008D6403">
          <w:rPr>
            <w:color w:val="000000"/>
          </w:rPr>
          <w:t xml:space="preserve"> NSBE event</w:t>
        </w:r>
        <w:r>
          <w:rPr>
            <w:color w:val="000000"/>
          </w:rPr>
          <w:t>s.</w:t>
        </w:r>
      </w:ins>
    </w:p>
    <w:p w14:paraId="76BB6BCB" w14:textId="77777777" w:rsidR="0017106B" w:rsidRDefault="0017106B">
      <w:pPr>
        <w:rPr>
          <w:ins w:id="2513" w:author="Dante Powell" w:date="2016-07-24T15:28:00Z"/>
          <w:color w:val="000000"/>
        </w:rPr>
        <w:pPrChange w:id="2514" w:author="Dante Powell" w:date="2016-07-24T15:28:00Z">
          <w:pPr>
            <w:numPr>
              <w:numId w:val="36"/>
            </w:numPr>
            <w:tabs>
              <w:tab w:val="num" w:pos="1440"/>
            </w:tabs>
            <w:ind w:left="1440" w:hanging="720"/>
          </w:pPr>
        </w:pPrChange>
      </w:pPr>
    </w:p>
    <w:p w14:paraId="0F23539B" w14:textId="77777777" w:rsidR="0017106B" w:rsidRPr="008D6403" w:rsidRDefault="0017106B" w:rsidP="00816F77">
      <w:pPr>
        <w:numPr>
          <w:ilvl w:val="0"/>
          <w:numId w:val="36"/>
        </w:numPr>
        <w:rPr>
          <w:ins w:id="2515" w:author="James Lucius Haynes" w:date="2011-11-14T08:19:00Z"/>
          <w:color w:val="000000"/>
        </w:rPr>
      </w:pPr>
      <w:ins w:id="2516" w:author="Dante Powell" w:date="2016-07-24T15:28:00Z">
        <w:r w:rsidRPr="008D6403">
          <w:rPr>
            <w:color w:val="000000"/>
          </w:rPr>
          <w:t>Assist the Finance Chairperson in his/her dutie</w:t>
        </w:r>
      </w:ins>
      <w:ins w:id="2517" w:author="Dante Powell" w:date="2016-07-24T15:29:00Z">
        <w:r>
          <w:rPr>
            <w:color w:val="000000"/>
          </w:rPr>
          <w:t>s.</w:t>
        </w:r>
      </w:ins>
    </w:p>
    <w:p w14:paraId="594B1F20" w14:textId="77777777" w:rsidR="00816F77" w:rsidRPr="008D6403" w:rsidRDefault="00816F77" w:rsidP="00816F77">
      <w:pPr>
        <w:rPr>
          <w:ins w:id="2518" w:author="James Lucius Haynes" w:date="2011-11-14T08:19:00Z"/>
          <w:color w:val="000000"/>
        </w:rPr>
      </w:pPr>
    </w:p>
    <w:p w14:paraId="31F5E2D8" w14:textId="77777777" w:rsidR="00816F77" w:rsidRPr="008D6403" w:rsidDel="0017106B" w:rsidRDefault="00816F77">
      <w:pPr>
        <w:numPr>
          <w:ilvl w:val="0"/>
          <w:numId w:val="10"/>
        </w:numPr>
        <w:ind w:left="0"/>
        <w:rPr>
          <w:ins w:id="2519" w:author="James Lucius Haynes" w:date="2011-11-14T08:19:00Z"/>
          <w:del w:id="2520" w:author="Dante Powell" w:date="2016-07-24T15:29:00Z"/>
          <w:b/>
          <w:color w:val="000000"/>
        </w:rPr>
        <w:pPrChange w:id="2521" w:author="Dante Powell" w:date="2016-07-24T15:29:00Z">
          <w:pPr>
            <w:numPr>
              <w:numId w:val="10"/>
            </w:numPr>
            <w:tabs>
              <w:tab w:val="num" w:pos="720"/>
            </w:tabs>
            <w:ind w:left="720" w:hanging="720"/>
          </w:pPr>
        </w:pPrChange>
      </w:pPr>
      <w:ins w:id="2522" w:author="James Lucius Haynes" w:date="2011-11-14T08:19:00Z">
        <w:del w:id="2523" w:author="Dante Powell" w:date="2016-07-24T15:29:00Z">
          <w:r w:rsidRPr="008D6403" w:rsidDel="0017106B">
            <w:rPr>
              <w:b/>
              <w:color w:val="000000"/>
            </w:rPr>
            <w:delText>Public Relations Chairperson:</w:delText>
          </w:r>
        </w:del>
      </w:ins>
    </w:p>
    <w:p w14:paraId="410C589A" w14:textId="77777777" w:rsidR="00816F77" w:rsidRPr="008D6403" w:rsidDel="0017106B" w:rsidRDefault="00816F77" w:rsidP="00816F77">
      <w:pPr>
        <w:ind w:left="720"/>
        <w:rPr>
          <w:ins w:id="2524" w:author="James Lucius Haynes" w:date="2011-11-14T08:19:00Z"/>
          <w:del w:id="2525" w:author="Dante Powell" w:date="2016-07-24T15:29:00Z"/>
          <w:b/>
          <w:color w:val="000000"/>
        </w:rPr>
      </w:pPr>
    </w:p>
    <w:p w14:paraId="11AFE783" w14:textId="77777777" w:rsidR="00816F77" w:rsidRPr="008D6403" w:rsidDel="0017106B" w:rsidRDefault="00816F77" w:rsidP="00816F77">
      <w:pPr>
        <w:ind w:left="720"/>
        <w:rPr>
          <w:ins w:id="2526" w:author="James Lucius Haynes" w:date="2011-11-14T08:19:00Z"/>
          <w:del w:id="2527" w:author="Dante Powell" w:date="2016-07-24T15:29:00Z"/>
          <w:b/>
          <w:color w:val="000000"/>
        </w:rPr>
      </w:pPr>
    </w:p>
    <w:p w14:paraId="24513EB8" w14:textId="77777777" w:rsidR="00816F77" w:rsidRPr="008D6403" w:rsidDel="0017106B" w:rsidRDefault="00816F77" w:rsidP="00816F77">
      <w:pPr>
        <w:numPr>
          <w:ilvl w:val="0"/>
          <w:numId w:val="35"/>
        </w:numPr>
        <w:rPr>
          <w:ins w:id="2528" w:author="James Lucius Haynes" w:date="2011-11-14T08:19:00Z"/>
          <w:del w:id="2529" w:author="Dante Powell" w:date="2016-07-24T15:29:00Z"/>
          <w:color w:val="000000"/>
        </w:rPr>
      </w:pPr>
      <w:ins w:id="2530" w:author="James Lucius Haynes" w:date="2011-11-14T08:19:00Z">
        <w:del w:id="2531" w:author="Dante Powell" w:date="2016-07-24T15:29:00Z">
          <w:r w:rsidRPr="008D6403" w:rsidDel="0017106B">
            <w:rPr>
              <w:color w:val="000000"/>
            </w:rPr>
            <w:delText>Keep the membership informed of all NSBE functions.</w:delText>
          </w:r>
        </w:del>
      </w:ins>
    </w:p>
    <w:p w14:paraId="5BDFE02D" w14:textId="77777777" w:rsidR="00816F77" w:rsidRPr="008D6403" w:rsidDel="0017106B" w:rsidRDefault="00816F77" w:rsidP="00816F77">
      <w:pPr>
        <w:ind w:left="720"/>
        <w:rPr>
          <w:ins w:id="2532" w:author="James Lucius Haynes" w:date="2011-11-14T08:19:00Z"/>
          <w:del w:id="2533" w:author="Dante Powell" w:date="2016-07-24T15:29:00Z"/>
          <w:color w:val="000000"/>
        </w:rPr>
      </w:pPr>
    </w:p>
    <w:p w14:paraId="36A7F531" w14:textId="77777777" w:rsidR="00816F77" w:rsidRPr="008D6403" w:rsidDel="0017106B" w:rsidRDefault="00816F77" w:rsidP="00816F77">
      <w:pPr>
        <w:numPr>
          <w:ilvl w:val="0"/>
          <w:numId w:val="35"/>
        </w:numPr>
        <w:rPr>
          <w:ins w:id="2534" w:author="James Lucius Haynes" w:date="2011-11-14T08:19:00Z"/>
          <w:del w:id="2535" w:author="Dante Powell" w:date="2016-07-24T15:29:00Z"/>
          <w:color w:val="000000"/>
        </w:rPr>
      </w:pPr>
      <w:ins w:id="2536" w:author="James Lucius Haynes" w:date="2011-11-14T08:19:00Z">
        <w:del w:id="2537" w:author="Dante Powell" w:date="2016-07-24T15:29:00Z">
          <w:r w:rsidRPr="008D6403" w:rsidDel="0017106B">
            <w:rPr>
              <w:color w:val="000000"/>
            </w:rPr>
            <w:delText>Inform the community</w:delText>
          </w:r>
        </w:del>
      </w:ins>
      <w:ins w:id="2538" w:author="Sheldon W. Fulton" w:date="2014-01-24T17:58:00Z">
        <w:del w:id="2539" w:author="Dante Powell" w:date="2016-07-24T15:29:00Z">
          <w:r w:rsidR="004902FE" w:rsidDel="0017106B">
            <w:rPr>
              <w:color w:val="000000"/>
            </w:rPr>
            <w:delText xml:space="preserve"> of</w:delText>
          </w:r>
        </w:del>
      </w:ins>
      <w:ins w:id="2540" w:author="James Lucius Haynes" w:date="2011-11-14T08:19:00Z">
        <w:del w:id="2541" w:author="Dante Powell" w:date="2016-07-24T15:29:00Z">
          <w:r w:rsidRPr="008D6403" w:rsidDel="0017106B">
            <w:rPr>
              <w:color w:val="000000"/>
            </w:rPr>
            <w:delText xml:space="preserve"> NSBE events.</w:delText>
          </w:r>
        </w:del>
      </w:ins>
    </w:p>
    <w:p w14:paraId="64762048" w14:textId="77777777" w:rsidR="00816F77" w:rsidRPr="008D6403" w:rsidDel="0017106B" w:rsidRDefault="00816F77" w:rsidP="00816F77">
      <w:pPr>
        <w:ind w:left="720"/>
        <w:rPr>
          <w:ins w:id="2542" w:author="James Lucius Haynes" w:date="2011-11-14T08:19:00Z"/>
          <w:del w:id="2543" w:author="Dante Powell" w:date="2016-07-24T15:29:00Z"/>
          <w:color w:val="000000"/>
        </w:rPr>
      </w:pPr>
    </w:p>
    <w:p w14:paraId="22C14EF0" w14:textId="77777777" w:rsidR="00816F77" w:rsidRPr="008D6403" w:rsidDel="0017106B" w:rsidRDefault="00816F77" w:rsidP="00816F77">
      <w:pPr>
        <w:numPr>
          <w:ilvl w:val="0"/>
          <w:numId w:val="35"/>
        </w:numPr>
        <w:rPr>
          <w:ins w:id="2544" w:author="James Lucius Haynes" w:date="2011-11-14T08:19:00Z"/>
          <w:del w:id="2545" w:author="Dante Powell" w:date="2016-07-24T15:29:00Z"/>
          <w:color w:val="000000"/>
        </w:rPr>
      </w:pPr>
      <w:ins w:id="2546" w:author="James Lucius Haynes" w:date="2011-11-14T08:19:00Z">
        <w:del w:id="2547" w:author="Dante Powell" w:date="2016-07-24T15:29:00Z">
          <w:r w:rsidRPr="008D6403" w:rsidDel="0017106B">
            <w:rPr>
              <w:color w:val="000000"/>
            </w:rPr>
            <w:delText>Assist the Finance Chairperson in his/her duties</w:delText>
          </w:r>
        </w:del>
      </w:ins>
    </w:p>
    <w:p w14:paraId="6CFE0C6D" w14:textId="77777777" w:rsidR="00816F77" w:rsidRPr="008D6403" w:rsidRDefault="00816F77" w:rsidP="00816F77">
      <w:pPr>
        <w:ind w:left="720"/>
        <w:rPr>
          <w:ins w:id="2548" w:author="James Lucius Haynes" w:date="2011-11-14T08:19:00Z"/>
          <w:b/>
          <w:color w:val="000000"/>
        </w:rPr>
      </w:pPr>
    </w:p>
    <w:p w14:paraId="692F9720" w14:textId="77777777" w:rsidR="00C23DB6" w:rsidRPr="00C23DB6" w:rsidRDefault="00C23DB6" w:rsidP="00C23DB6">
      <w:pPr>
        <w:numPr>
          <w:ilvl w:val="0"/>
          <w:numId w:val="10"/>
        </w:numPr>
        <w:rPr>
          <w:ins w:id="2549" w:author="Sheldon W. Fulton" w:date="2014-01-16T22:26:00Z"/>
        </w:rPr>
      </w:pPr>
      <w:ins w:id="2550" w:author="Sheldon W. Fulton" w:date="2014-01-16T22:26:00Z">
        <w:r>
          <w:rPr>
            <w:b/>
          </w:rPr>
          <w:t>T.O.R.C.H.</w:t>
        </w:r>
        <w:r w:rsidRPr="00C23DB6">
          <w:rPr>
            <w:b/>
          </w:rPr>
          <w:t xml:space="preserve"> Chairperson:</w:t>
        </w:r>
      </w:ins>
    </w:p>
    <w:p w14:paraId="61C58542" w14:textId="77777777" w:rsidR="00C23DB6" w:rsidRPr="00D64221" w:rsidRDefault="00C23DB6" w:rsidP="00C23DB6">
      <w:pPr>
        <w:rPr>
          <w:ins w:id="2551" w:author="Sheldon W. Fulton" w:date="2014-01-16T22:26:00Z"/>
        </w:rPr>
      </w:pPr>
    </w:p>
    <w:p w14:paraId="71961E9F" w14:textId="77777777" w:rsidR="00C23DB6" w:rsidRPr="00D64221" w:rsidRDefault="00C23DB6" w:rsidP="00C23DB6">
      <w:pPr>
        <w:numPr>
          <w:ilvl w:val="0"/>
          <w:numId w:val="12"/>
        </w:numPr>
        <w:rPr>
          <w:ins w:id="2552" w:author="Sheldon W. Fulton" w:date="2014-01-16T22:26:00Z"/>
        </w:rPr>
      </w:pPr>
      <w:ins w:id="2553" w:author="Sheldon W. Fulton" w:date="2014-01-16T22:26:00Z">
        <w:r w:rsidRPr="00D64221">
          <w:t>Coordinate all chapter service projects and events</w:t>
        </w:r>
      </w:ins>
    </w:p>
    <w:p w14:paraId="2721BE50" w14:textId="77777777" w:rsidR="00C23DB6" w:rsidRPr="00D64221" w:rsidRDefault="00C23DB6" w:rsidP="00C23DB6">
      <w:pPr>
        <w:rPr>
          <w:ins w:id="2554" w:author="Sheldon W. Fulton" w:date="2014-01-16T22:26:00Z"/>
        </w:rPr>
      </w:pPr>
    </w:p>
    <w:p w14:paraId="548EC2FA" w14:textId="77777777" w:rsidR="00C23DB6" w:rsidRPr="00D64221" w:rsidRDefault="00C23DB6" w:rsidP="00C23DB6">
      <w:pPr>
        <w:numPr>
          <w:ilvl w:val="0"/>
          <w:numId w:val="12"/>
        </w:numPr>
        <w:rPr>
          <w:ins w:id="2555" w:author="Sheldon W. Fulton" w:date="2014-01-16T22:26:00Z"/>
        </w:rPr>
      </w:pPr>
      <w:ins w:id="2556" w:author="Sheldon W. Fulton" w:date="2014-01-16T22:26:00Z">
        <w:r w:rsidRPr="00D64221">
          <w:t>Plan and carry out activities that will have a positive impact on the community</w:t>
        </w:r>
      </w:ins>
    </w:p>
    <w:p w14:paraId="03DAC857" w14:textId="77777777" w:rsidR="00C23DB6" w:rsidRPr="00D64221" w:rsidRDefault="00C23DB6" w:rsidP="00C23DB6">
      <w:pPr>
        <w:rPr>
          <w:ins w:id="2557" w:author="Sheldon W. Fulton" w:date="2014-01-16T22:26:00Z"/>
        </w:rPr>
      </w:pPr>
    </w:p>
    <w:p w14:paraId="7B446B12" w14:textId="77777777" w:rsidR="00C23DB6" w:rsidRPr="00D64221" w:rsidRDefault="00C23DB6" w:rsidP="00C23DB6">
      <w:pPr>
        <w:numPr>
          <w:ilvl w:val="0"/>
          <w:numId w:val="12"/>
        </w:numPr>
        <w:rPr>
          <w:ins w:id="2558" w:author="Sheldon W. Fulton" w:date="2014-01-16T22:26:00Z"/>
        </w:rPr>
      </w:pPr>
      <w:ins w:id="2559" w:author="Sheldon W. Fulton" w:date="2014-01-16T22:26:00Z">
        <w:r w:rsidRPr="00D64221">
          <w:t>Plan and carry out activities that will increase awareness of NSBE in the surrounding community</w:t>
        </w:r>
      </w:ins>
    </w:p>
    <w:p w14:paraId="0ACC9DF5" w14:textId="77777777" w:rsidR="00C23DB6" w:rsidRPr="00D64221" w:rsidRDefault="00C23DB6" w:rsidP="00C23DB6">
      <w:pPr>
        <w:pStyle w:val="ListParagraph"/>
        <w:rPr>
          <w:ins w:id="2560" w:author="Sheldon W. Fulton" w:date="2014-01-16T22:26:00Z"/>
        </w:rPr>
      </w:pPr>
    </w:p>
    <w:p w14:paraId="66D482C3" w14:textId="77777777" w:rsidR="00C23DB6" w:rsidRDefault="00C23DB6" w:rsidP="00C23DB6">
      <w:pPr>
        <w:numPr>
          <w:ilvl w:val="0"/>
          <w:numId w:val="12"/>
        </w:numPr>
        <w:rPr>
          <w:ins w:id="2561" w:author="Sheldon W. Fulton" w:date="2014-01-24T18:02:00Z"/>
        </w:rPr>
      </w:pPr>
      <w:ins w:id="2562" w:author="Sheldon W. Fulton" w:date="2014-01-16T22:26:00Z">
        <w:r w:rsidRPr="00D64221">
          <w:t>Work toward the approval of community service hours by the university</w:t>
        </w:r>
      </w:ins>
    </w:p>
    <w:p w14:paraId="01A96CFA" w14:textId="77777777" w:rsidR="004902FE" w:rsidRDefault="004902FE">
      <w:pPr>
        <w:pStyle w:val="ListParagraph"/>
        <w:rPr>
          <w:ins w:id="2563" w:author="Sheldon W. Fulton" w:date="2014-01-24T18:02:00Z"/>
        </w:rPr>
        <w:pPrChange w:id="2564" w:author="Sheldon W. Fulton" w:date="2014-01-24T18:02:00Z">
          <w:pPr>
            <w:numPr>
              <w:numId w:val="12"/>
            </w:numPr>
            <w:tabs>
              <w:tab w:val="num" w:pos="1440"/>
            </w:tabs>
            <w:ind w:left="1440" w:hanging="720"/>
          </w:pPr>
        </w:pPrChange>
      </w:pPr>
    </w:p>
    <w:p w14:paraId="5BC66924" w14:textId="77777777" w:rsidR="004902FE" w:rsidRPr="00D64221" w:rsidRDefault="004902FE" w:rsidP="00C23DB6">
      <w:pPr>
        <w:numPr>
          <w:ilvl w:val="0"/>
          <w:numId w:val="12"/>
        </w:numPr>
        <w:rPr>
          <w:ins w:id="2565" w:author="Sheldon W. Fulton" w:date="2014-01-16T22:26:00Z"/>
        </w:rPr>
      </w:pPr>
      <w:ins w:id="2566" w:author="Sheldon W. Fulton" w:date="2014-01-24T18:02:00Z">
        <w:r>
          <w:t>Build and maintain a relationship with all members of the community with whom we work</w:t>
        </w:r>
      </w:ins>
    </w:p>
    <w:p w14:paraId="65BC7E5E" w14:textId="77777777" w:rsidR="00C23DB6" w:rsidRDefault="00C23DB6">
      <w:pPr>
        <w:ind w:left="720"/>
        <w:rPr>
          <w:ins w:id="2567" w:author="Sheldon W. Fulton" w:date="2014-01-16T22:25:00Z"/>
          <w:b/>
        </w:rPr>
        <w:pPrChange w:id="2568" w:author="Sheldon W. Fulton" w:date="2014-01-16T22:26:00Z">
          <w:pPr>
            <w:numPr>
              <w:numId w:val="10"/>
            </w:numPr>
            <w:tabs>
              <w:tab w:val="num" w:pos="720"/>
            </w:tabs>
            <w:ind w:left="720" w:hanging="720"/>
          </w:pPr>
        </w:pPrChange>
      </w:pPr>
    </w:p>
    <w:p w14:paraId="0B48BDDC" w14:textId="77777777" w:rsidR="0017106B" w:rsidRDefault="00816F77" w:rsidP="00816F77">
      <w:pPr>
        <w:numPr>
          <w:ilvl w:val="0"/>
          <w:numId w:val="10"/>
        </w:numPr>
        <w:rPr>
          <w:ins w:id="2569" w:author="Dante Powell" w:date="2016-07-24T15:27:00Z"/>
          <w:b/>
        </w:rPr>
      </w:pPr>
      <w:ins w:id="2570" w:author="James Lucius Haynes" w:date="2011-11-14T08:19:00Z">
        <w:r w:rsidRPr="00C23DB6">
          <w:rPr>
            <w:b/>
          </w:rPr>
          <w:t>Telecommunication</w:t>
        </w:r>
      </w:ins>
      <w:ins w:id="2571" w:author="Sheldon W. Fulton" w:date="2014-01-24T18:04:00Z">
        <w:r w:rsidR="004902FE">
          <w:rPr>
            <w:b/>
          </w:rPr>
          <w:t>s</w:t>
        </w:r>
      </w:ins>
      <w:ins w:id="2572" w:author="James Lucius Haynes" w:date="2011-11-14T08:19:00Z">
        <w:r w:rsidRPr="00C23DB6">
          <w:rPr>
            <w:b/>
          </w:rPr>
          <w:t xml:space="preserve"> Chairperson:</w:t>
        </w:r>
      </w:ins>
    </w:p>
    <w:p w14:paraId="00A84F02" w14:textId="77777777" w:rsidR="00816F77" w:rsidRPr="00C23DB6" w:rsidRDefault="0017106B">
      <w:pPr>
        <w:ind w:left="720"/>
        <w:rPr>
          <w:ins w:id="2573" w:author="James Lucius Haynes" w:date="2011-11-14T08:19:00Z"/>
          <w:b/>
        </w:rPr>
        <w:pPrChange w:id="2574" w:author="Dante Powell" w:date="2016-07-24T15:27:00Z">
          <w:pPr>
            <w:numPr>
              <w:numId w:val="10"/>
            </w:numPr>
            <w:tabs>
              <w:tab w:val="num" w:pos="720"/>
            </w:tabs>
            <w:ind w:left="720" w:hanging="720"/>
          </w:pPr>
        </w:pPrChange>
      </w:pPr>
      <w:ins w:id="2575" w:author="Dante Powell" w:date="2016-07-24T15:27:00Z">
        <w:r>
          <w:rPr>
            <w:b/>
          </w:rPr>
          <w:t>Can be a dual position determined as needed by the President and Vice President</w:t>
        </w:r>
      </w:ins>
      <w:ins w:id="2576" w:author="James Lucius Haynes" w:date="2011-11-14T08:19:00Z">
        <w:r w:rsidR="00816F77" w:rsidRPr="00C23DB6">
          <w:rPr>
            <w:b/>
          </w:rPr>
          <w:t xml:space="preserve">       </w:t>
        </w:r>
      </w:ins>
    </w:p>
    <w:p w14:paraId="53EBA809" w14:textId="77777777" w:rsidR="00816F77" w:rsidRPr="00B86998" w:rsidRDefault="00816F77" w:rsidP="00816F77">
      <w:pPr>
        <w:rPr>
          <w:ins w:id="2577" w:author="James Lucius Haynes" w:date="2011-11-14T08:19:00Z"/>
          <w:b/>
        </w:rPr>
      </w:pPr>
    </w:p>
    <w:p w14:paraId="129A56D6" w14:textId="77777777" w:rsidR="00816F77" w:rsidRPr="00FE2852" w:rsidRDefault="00816F77" w:rsidP="00816F77">
      <w:pPr>
        <w:numPr>
          <w:ilvl w:val="0"/>
          <w:numId w:val="18"/>
        </w:numPr>
        <w:rPr>
          <w:ins w:id="2578" w:author="James Lucius Haynes" w:date="2011-11-14T08:19:00Z"/>
        </w:rPr>
      </w:pPr>
      <w:ins w:id="2579" w:author="James Lucius Haynes" w:date="2011-11-14T08:19:00Z">
        <w:r w:rsidRPr="00FE2852">
          <w:t>Supply computer and web support for the Chapter</w:t>
        </w:r>
        <w:del w:id="2580" w:author="Sheldon W. Fulton" w:date="2014-01-24T18:04:00Z">
          <w:r w:rsidRPr="00FE2852" w:rsidDel="004902FE">
            <w:delText>.</w:delText>
          </w:r>
        </w:del>
      </w:ins>
    </w:p>
    <w:p w14:paraId="46020E75" w14:textId="77777777" w:rsidR="00816F77" w:rsidRPr="00C4471A" w:rsidRDefault="00816F77" w:rsidP="00816F77">
      <w:pPr>
        <w:rPr>
          <w:ins w:id="2581" w:author="James Lucius Haynes" w:date="2011-11-14T08:19:00Z"/>
        </w:rPr>
      </w:pPr>
    </w:p>
    <w:p w14:paraId="57F1799E" w14:textId="77777777" w:rsidR="00816F77" w:rsidRPr="008D6403" w:rsidRDefault="00816F77" w:rsidP="00816F77">
      <w:pPr>
        <w:numPr>
          <w:ilvl w:val="0"/>
          <w:numId w:val="18"/>
        </w:numPr>
        <w:rPr>
          <w:ins w:id="2582" w:author="James Lucius Haynes" w:date="2011-11-14T08:19:00Z"/>
        </w:rPr>
      </w:pPr>
      <w:ins w:id="2583" w:author="James Lucius Haynes" w:date="2011-11-14T08:19:00Z">
        <w:r w:rsidRPr="008D6403">
          <w:t>Maintain and update the chapter website</w:t>
        </w:r>
      </w:ins>
    </w:p>
    <w:p w14:paraId="65D37771" w14:textId="77777777" w:rsidR="00816F77" w:rsidRPr="008D6403" w:rsidRDefault="00816F77" w:rsidP="00816F77">
      <w:pPr>
        <w:ind w:left="1440"/>
        <w:rPr>
          <w:ins w:id="2584" w:author="James Lucius Haynes" w:date="2011-11-14T08:19:00Z"/>
        </w:rPr>
      </w:pPr>
    </w:p>
    <w:p w14:paraId="7C9A0A1B" w14:textId="77777777" w:rsidR="00816F77" w:rsidRDefault="00816F77" w:rsidP="00816F77">
      <w:pPr>
        <w:numPr>
          <w:ilvl w:val="0"/>
          <w:numId w:val="18"/>
        </w:numPr>
        <w:rPr>
          <w:ins w:id="2585" w:author="Sheldon W. Fulton" w:date="2014-01-16T22:48:00Z"/>
        </w:rPr>
      </w:pPr>
      <w:ins w:id="2586" w:author="James Lucius Haynes" w:date="2011-11-14T08:19:00Z">
        <w:r w:rsidRPr="008D6403">
          <w:t>Utilize innovative ways to relay information to the membership</w:t>
        </w:r>
        <w:del w:id="2587" w:author="Sheldon W. Fulton" w:date="2014-01-24T18:04:00Z">
          <w:r w:rsidRPr="008D6403" w:rsidDel="004902FE">
            <w:delText>.</w:delText>
          </w:r>
        </w:del>
      </w:ins>
    </w:p>
    <w:p w14:paraId="3C82A8C4" w14:textId="77777777" w:rsidR="00B86998" w:rsidRDefault="00B86998">
      <w:pPr>
        <w:pStyle w:val="ListParagraph"/>
        <w:rPr>
          <w:ins w:id="2588" w:author="Sheldon W. Fulton" w:date="2014-01-16T22:48:00Z"/>
        </w:rPr>
        <w:pPrChange w:id="2589" w:author="Sheldon W. Fulton" w:date="2014-01-16T22:48:00Z">
          <w:pPr>
            <w:numPr>
              <w:numId w:val="18"/>
            </w:numPr>
            <w:tabs>
              <w:tab w:val="num" w:pos="1440"/>
            </w:tabs>
            <w:ind w:left="1440" w:hanging="720"/>
          </w:pPr>
        </w:pPrChange>
      </w:pPr>
    </w:p>
    <w:p w14:paraId="7B9143E3" w14:textId="77777777" w:rsidR="00B86998" w:rsidRPr="00B86998" w:rsidRDefault="00B86998" w:rsidP="00816F77">
      <w:pPr>
        <w:numPr>
          <w:ilvl w:val="0"/>
          <w:numId w:val="18"/>
        </w:numPr>
        <w:rPr>
          <w:ins w:id="2590" w:author="James Lucius Haynes" w:date="2011-11-14T08:19:00Z"/>
        </w:rPr>
      </w:pPr>
      <w:ins w:id="2591" w:author="Sheldon W. Fulton" w:date="2014-01-16T22:48:00Z">
        <w:r>
          <w:t xml:space="preserve">Relay all technological </w:t>
        </w:r>
      </w:ins>
      <w:ins w:id="2592" w:author="Sheldon W. Fulton" w:date="2014-01-16T22:49:00Z">
        <w:r w:rsidR="004902FE">
          <w:t xml:space="preserve">benefits </w:t>
        </w:r>
      </w:ins>
      <w:ins w:id="2593" w:author="Sheldon W. Fulton" w:date="2014-01-24T18:05:00Z">
        <w:r w:rsidR="004902FE">
          <w:t>to</w:t>
        </w:r>
      </w:ins>
      <w:ins w:id="2594" w:author="Sheldon W. Fulton" w:date="2014-01-16T22:49:00Z">
        <w:r>
          <w:t xml:space="preserve"> NSBE</w:t>
        </w:r>
      </w:ins>
      <w:ins w:id="2595" w:author="Sheldon W. Fulton" w:date="2014-01-16T22:48:00Z">
        <w:r>
          <w:t xml:space="preserve"> membership</w:t>
        </w:r>
      </w:ins>
    </w:p>
    <w:p w14:paraId="0EE64FC2" w14:textId="77777777" w:rsidR="00816F77" w:rsidRPr="00FE2852" w:rsidRDefault="00816F77" w:rsidP="00816F77">
      <w:pPr>
        <w:rPr>
          <w:ins w:id="2596" w:author="James Lucius Haynes" w:date="2011-11-14T08:19:00Z"/>
        </w:rPr>
      </w:pPr>
    </w:p>
    <w:p w14:paraId="348E755B" w14:textId="3E7923B2" w:rsidR="00816F77" w:rsidRPr="00B86998" w:rsidRDefault="00816F77" w:rsidP="00816F77">
      <w:pPr>
        <w:numPr>
          <w:ilvl w:val="0"/>
          <w:numId w:val="10"/>
        </w:numPr>
        <w:rPr>
          <w:ins w:id="2597" w:author="James Lucius Haynes" w:date="2011-11-14T08:19:00Z"/>
          <w:b/>
          <w:bCs/>
        </w:rPr>
      </w:pPr>
      <w:ins w:id="2598" w:author="James Lucius Haynes" w:date="2011-11-14T08:19:00Z">
        <w:del w:id="2599" w:author="Sheldon W. Fulton" w:date="2014-01-16T22:51:00Z">
          <w:r w:rsidRPr="00C4471A" w:rsidDel="00B86998">
            <w:rPr>
              <w:b/>
              <w:bCs/>
            </w:rPr>
            <w:delText>Assistant Treasurer</w:delText>
          </w:r>
        </w:del>
      </w:ins>
      <w:ins w:id="2600" w:author="Sheldon W. Fulton" w:date="2014-01-16T22:51:00Z">
        <w:r w:rsidR="00B86998">
          <w:rPr>
            <w:b/>
            <w:bCs/>
          </w:rPr>
          <w:t>Conference Chair</w:t>
        </w:r>
      </w:ins>
      <w:ins w:id="2601" w:author="Ciara Montgomery" w:date="2017-02-19T00:26:00Z">
        <w:r w:rsidR="00026B37">
          <w:rPr>
            <w:b/>
            <w:bCs/>
          </w:rPr>
          <w:t>:</w:t>
        </w:r>
      </w:ins>
      <w:ins w:id="2602" w:author="Sheldon W. Fulton" w:date="2014-01-16T22:51:00Z">
        <w:del w:id="2603" w:author="Ciara Montgomery" w:date="2017-02-19T00:26:00Z">
          <w:r w:rsidR="00B86998" w:rsidDel="00026B37">
            <w:rPr>
              <w:b/>
              <w:bCs/>
            </w:rPr>
            <w:delText xml:space="preserve"> (Assistant Treasurer):</w:delText>
          </w:r>
        </w:del>
      </w:ins>
    </w:p>
    <w:p w14:paraId="58390085" w14:textId="77777777" w:rsidR="00816F77" w:rsidRPr="00FE2852" w:rsidRDefault="00816F77" w:rsidP="00816F77">
      <w:pPr>
        <w:rPr>
          <w:ins w:id="2604" w:author="James Lucius Haynes" w:date="2011-11-14T08:19:00Z"/>
          <w:bCs/>
        </w:rPr>
      </w:pPr>
    </w:p>
    <w:p w14:paraId="1DD5CDB4" w14:textId="77777777" w:rsidR="009826B7" w:rsidRPr="008D6403" w:rsidRDefault="00816F77">
      <w:pPr>
        <w:pStyle w:val="BodyText3"/>
        <w:numPr>
          <w:ilvl w:val="0"/>
          <w:numId w:val="63"/>
        </w:numPr>
        <w:rPr>
          <w:ins w:id="2605" w:author="James Lucius Haynes" w:date="2011-11-14T13:28:00Z"/>
          <w:bCs/>
          <w:sz w:val="24"/>
        </w:rPr>
        <w:pPrChange w:id="2606" w:author="James Lucius Haynes" w:date="2011-11-14T13:28:00Z">
          <w:pPr>
            <w:pStyle w:val="BodyText3"/>
            <w:ind w:left="1440" w:hanging="720"/>
          </w:pPr>
        </w:pPrChange>
      </w:pPr>
      <w:ins w:id="2607" w:author="James Lucius Haynes" w:date="2011-11-14T08:19:00Z">
        <w:r w:rsidRPr="00C4471A">
          <w:rPr>
            <w:bCs/>
            <w:sz w:val="24"/>
          </w:rPr>
          <w:t xml:space="preserve">Handle the travel and housing arrangements for fall and </w:t>
        </w:r>
        <w:del w:id="2608" w:author="Sheldon W. Fulton" w:date="2014-01-24T18:12:00Z">
          <w:r w:rsidRPr="00C4471A" w:rsidDel="007A0EF6">
            <w:rPr>
              <w:bCs/>
              <w:sz w:val="24"/>
            </w:rPr>
            <w:delText>s</w:delText>
          </w:r>
        </w:del>
        <w:del w:id="2609" w:author="Sheldon W. Fulton" w:date="2014-01-24T18:11:00Z">
          <w:r w:rsidRPr="00C4471A" w:rsidDel="007A0EF6">
            <w:rPr>
              <w:bCs/>
              <w:sz w:val="24"/>
            </w:rPr>
            <w:delText>pring</w:delText>
          </w:r>
        </w:del>
        <w:r w:rsidRPr="00C4471A">
          <w:rPr>
            <w:bCs/>
            <w:sz w:val="24"/>
          </w:rPr>
          <w:t xml:space="preserve"> regional conference, and national convention</w:t>
        </w:r>
      </w:ins>
    </w:p>
    <w:p w14:paraId="2E412EA2" w14:textId="77777777" w:rsidR="00816F77" w:rsidRPr="008D6403" w:rsidRDefault="00816F77">
      <w:pPr>
        <w:pStyle w:val="BodyText3"/>
        <w:ind w:left="1440"/>
        <w:rPr>
          <w:ins w:id="2610" w:author="James Lucius Haynes" w:date="2011-11-14T13:28:00Z"/>
          <w:bCs/>
          <w:sz w:val="24"/>
        </w:rPr>
        <w:pPrChange w:id="2611" w:author="James Lucius Haynes" w:date="2011-11-14T13:28:00Z">
          <w:pPr>
            <w:pStyle w:val="BodyText3"/>
            <w:ind w:left="1440" w:hanging="720"/>
          </w:pPr>
        </w:pPrChange>
      </w:pPr>
      <w:ins w:id="2612" w:author="James Lucius Haynes" w:date="2011-11-14T08:19:00Z">
        <w:r w:rsidRPr="008D6403">
          <w:rPr>
            <w:bCs/>
            <w:sz w:val="24"/>
          </w:rPr>
          <w:t xml:space="preserve">. </w:t>
        </w:r>
      </w:ins>
    </w:p>
    <w:p w14:paraId="15A6D831" w14:textId="77777777" w:rsidR="009826B7" w:rsidRPr="00C50852" w:rsidRDefault="00816F77">
      <w:pPr>
        <w:pStyle w:val="BodyText3"/>
        <w:numPr>
          <w:ilvl w:val="0"/>
          <w:numId w:val="63"/>
        </w:numPr>
        <w:rPr>
          <w:ins w:id="2613" w:author="James Lucius Haynes" w:date="2011-11-14T13:28:00Z"/>
          <w:bCs/>
        </w:rPr>
        <w:pPrChange w:id="2614" w:author="James Lucius Haynes" w:date="2011-11-14T13:28:00Z">
          <w:pPr>
            <w:ind w:left="720" w:firstLine="720"/>
          </w:pPr>
        </w:pPrChange>
      </w:pPr>
      <w:ins w:id="2615" w:author="James Lucius Haynes" w:date="2011-11-14T08:19:00Z">
        <w:r w:rsidRPr="00604568">
          <w:rPr>
            <w:bCs/>
            <w:sz w:val="24"/>
            <w:rPrChange w:id="2616" w:author="James Lucius Haynes" w:date="2011-11-14T18:51:00Z">
              <w:rPr/>
            </w:rPrChange>
          </w:rPr>
          <w:t>Present the chapter with conference information and agendas</w:t>
        </w:r>
        <w:del w:id="2617" w:author="Sheldon W. Fulton" w:date="2014-01-24T18:08:00Z">
          <w:r w:rsidRPr="00604568" w:rsidDel="004902FE">
            <w:rPr>
              <w:bCs/>
              <w:sz w:val="24"/>
              <w:rPrChange w:id="2618" w:author="James Lucius Haynes" w:date="2011-11-14T18:51:00Z">
                <w:rPr/>
              </w:rPrChange>
            </w:rPr>
            <w:delText>.</w:delText>
          </w:r>
        </w:del>
      </w:ins>
    </w:p>
    <w:p w14:paraId="3CC09363" w14:textId="77777777" w:rsidR="009826B7" w:rsidRPr="001D612C" w:rsidRDefault="009826B7">
      <w:pPr>
        <w:pStyle w:val="BodyText3"/>
        <w:ind w:left="1440"/>
        <w:rPr>
          <w:ins w:id="2619" w:author="James Lucius Haynes" w:date="2011-11-14T13:28:00Z"/>
          <w:bCs/>
        </w:rPr>
        <w:pPrChange w:id="2620" w:author="James Lucius Haynes" w:date="2011-11-14T13:28:00Z">
          <w:pPr>
            <w:ind w:left="720" w:firstLine="720"/>
          </w:pPr>
        </w:pPrChange>
      </w:pPr>
    </w:p>
    <w:p w14:paraId="42E310A9" w14:textId="77777777" w:rsidR="00816F77" w:rsidRPr="00C50852" w:rsidRDefault="00816F77">
      <w:pPr>
        <w:pStyle w:val="BodyText3"/>
        <w:numPr>
          <w:ilvl w:val="0"/>
          <w:numId w:val="63"/>
        </w:numPr>
        <w:rPr>
          <w:ins w:id="2621" w:author="James Lucius Haynes" w:date="2011-11-14T13:28:00Z"/>
          <w:bCs/>
        </w:rPr>
        <w:pPrChange w:id="2622" w:author="James Lucius Haynes" w:date="2011-11-14T13:28:00Z">
          <w:pPr>
            <w:ind w:left="720" w:firstLine="720"/>
          </w:pPr>
        </w:pPrChange>
      </w:pPr>
      <w:ins w:id="2623" w:author="James Lucius Haynes" w:date="2011-11-14T08:19:00Z">
        <w:r w:rsidRPr="00604568">
          <w:rPr>
            <w:bCs/>
            <w:sz w:val="24"/>
            <w:rPrChange w:id="2624" w:author="James Lucius Haynes" w:date="2011-11-14T18:51:00Z">
              <w:rPr/>
            </w:rPrChange>
          </w:rPr>
          <w:t>Responsible for the planning of any other trips the chapter my take throughout the year</w:t>
        </w:r>
        <w:del w:id="2625" w:author="Sheldon W. Fulton" w:date="2014-01-24T18:08:00Z">
          <w:r w:rsidRPr="00604568" w:rsidDel="004902FE">
            <w:rPr>
              <w:bCs/>
              <w:sz w:val="24"/>
              <w:rPrChange w:id="2626" w:author="James Lucius Haynes" w:date="2011-11-14T18:51:00Z">
                <w:rPr/>
              </w:rPrChange>
            </w:rPr>
            <w:delText>.</w:delText>
          </w:r>
        </w:del>
      </w:ins>
    </w:p>
    <w:p w14:paraId="1C02F91D" w14:textId="77777777" w:rsidR="009826B7" w:rsidRPr="001D612C" w:rsidRDefault="009826B7">
      <w:pPr>
        <w:pStyle w:val="ListParagraph"/>
        <w:rPr>
          <w:ins w:id="2627" w:author="James Lucius Haynes" w:date="2011-11-14T13:28:00Z"/>
          <w:bCs/>
        </w:rPr>
        <w:pPrChange w:id="2628" w:author="James Lucius Haynes" w:date="2011-11-14T13:28:00Z">
          <w:pPr>
            <w:pStyle w:val="BodyText3"/>
            <w:numPr>
              <w:numId w:val="63"/>
            </w:numPr>
            <w:ind w:left="1440" w:hanging="720"/>
          </w:pPr>
        </w:pPrChange>
      </w:pPr>
    </w:p>
    <w:p w14:paraId="391B9F95" w14:textId="77777777" w:rsidR="009826B7" w:rsidRDefault="00816F77">
      <w:pPr>
        <w:rPr>
          <w:ins w:id="2629" w:author="Sheldon W. Fulton" w:date="2014-01-24T18:08:00Z"/>
        </w:rPr>
        <w:pPrChange w:id="2630" w:author="James Lucius Haynes" w:date="2011-11-14T13:29:00Z">
          <w:pPr>
            <w:ind w:left="720"/>
          </w:pPr>
        </w:pPrChange>
      </w:pPr>
      <w:ins w:id="2631" w:author="James Lucius Haynes" w:date="2011-11-14T08:19:00Z">
        <w:r w:rsidRPr="000A5CE1">
          <w:rPr>
            <w:bCs/>
          </w:rPr>
          <w:tab/>
        </w:r>
        <w:proofErr w:type="gramStart"/>
        <w:r w:rsidRPr="000A5CE1">
          <w:rPr>
            <w:bCs/>
          </w:rPr>
          <w:t>(iv)</w:t>
        </w:r>
        <w:r w:rsidRPr="000A5CE1">
          <w:rPr>
            <w:bCs/>
          </w:rPr>
          <w:tab/>
        </w:r>
        <w:r w:rsidRPr="000A5CE1">
          <w:t>Register</w:t>
        </w:r>
        <w:proofErr w:type="gramEnd"/>
        <w:r w:rsidRPr="000A5CE1">
          <w:t xml:space="preserve"> members for Regionals and Nationals</w:t>
        </w:r>
        <w:del w:id="2632" w:author="Sheldon W. Fulton" w:date="2014-01-24T18:08:00Z">
          <w:r w:rsidRPr="000A5CE1" w:rsidDel="004902FE">
            <w:delText>.</w:delText>
          </w:r>
        </w:del>
      </w:ins>
    </w:p>
    <w:p w14:paraId="73C5ECFE" w14:textId="77777777" w:rsidR="004902FE" w:rsidRDefault="004902FE">
      <w:pPr>
        <w:rPr>
          <w:ins w:id="2633" w:author="Sheldon W. Fulton" w:date="2014-01-24T18:08:00Z"/>
        </w:rPr>
        <w:pPrChange w:id="2634" w:author="James Lucius Haynes" w:date="2011-11-14T13:29:00Z">
          <w:pPr>
            <w:ind w:left="720"/>
          </w:pPr>
        </w:pPrChange>
      </w:pPr>
    </w:p>
    <w:p w14:paraId="0B21D2A0" w14:textId="77777777" w:rsidR="004902FE" w:rsidRDefault="004902FE">
      <w:pPr>
        <w:ind w:left="1440" w:hanging="720"/>
        <w:rPr>
          <w:ins w:id="2635" w:author="Ciara Montgomery" w:date="2017-02-19T00:26:00Z"/>
        </w:rPr>
        <w:pPrChange w:id="2636" w:author="Sheldon W. Fulton" w:date="2014-01-24T18:11:00Z">
          <w:pPr>
            <w:ind w:left="720"/>
          </w:pPr>
        </w:pPrChange>
      </w:pPr>
      <w:ins w:id="2637" w:author="Sheldon W. Fulton" w:date="2014-01-24T18:08:00Z">
        <w:r>
          <w:lastRenderedPageBreak/>
          <w:t>(v)</w:t>
        </w:r>
        <w:r>
          <w:tab/>
        </w:r>
      </w:ins>
      <w:ins w:id="2638" w:author="Sheldon W. Fulton" w:date="2014-01-24T18:09:00Z">
        <w:r w:rsidR="007A0EF6">
          <w:t>Relay all information from all Regional &amp; National Leadership with regards conference</w:t>
        </w:r>
      </w:ins>
      <w:ins w:id="2639" w:author="Sheldon W. Fulton" w:date="2014-01-24T18:11:00Z">
        <w:r w:rsidR="007A0EF6">
          <w:t>s and zone summit</w:t>
        </w:r>
      </w:ins>
      <w:ins w:id="2640" w:author="Sheldon W. Fulton" w:date="2014-01-24T18:09:00Z">
        <w:r w:rsidR="007A0EF6">
          <w:t xml:space="preserve"> </w:t>
        </w:r>
      </w:ins>
    </w:p>
    <w:p w14:paraId="485B2A65" w14:textId="77777777" w:rsidR="00026B37" w:rsidRDefault="00026B37">
      <w:pPr>
        <w:ind w:left="1440" w:hanging="720"/>
        <w:rPr>
          <w:ins w:id="2641" w:author="Ciara Montgomery" w:date="2017-02-19T00:26:00Z"/>
        </w:rPr>
        <w:pPrChange w:id="2642" w:author="Sheldon W. Fulton" w:date="2014-01-24T18:11:00Z">
          <w:pPr>
            <w:ind w:left="720"/>
          </w:pPr>
        </w:pPrChange>
      </w:pPr>
    </w:p>
    <w:p w14:paraId="6C765083" w14:textId="77777777" w:rsidR="00026B37" w:rsidRPr="000A5CE1" w:rsidRDefault="00026B37">
      <w:pPr>
        <w:ind w:left="1440" w:hanging="720"/>
        <w:rPr>
          <w:ins w:id="2643" w:author="James Lucius Haynes" w:date="2011-11-14T16:18:00Z"/>
        </w:rPr>
        <w:pPrChange w:id="2644" w:author="Sheldon W. Fulton" w:date="2014-01-24T18:11:00Z">
          <w:pPr>
            <w:ind w:left="720"/>
          </w:pPr>
        </w:pPrChange>
      </w:pPr>
    </w:p>
    <w:p w14:paraId="2B99EB77" w14:textId="77777777" w:rsidR="009826B7" w:rsidRPr="00B86998" w:rsidRDefault="009826B7">
      <w:pPr>
        <w:numPr>
          <w:ilvl w:val="0"/>
          <w:numId w:val="10"/>
        </w:numPr>
        <w:rPr>
          <w:ins w:id="2645" w:author="James Lucius Haynes" w:date="2011-11-14T16:18:00Z"/>
          <w:b/>
        </w:rPr>
        <w:pPrChange w:id="2646" w:author="Sheldon W. Fulton" w:date="2014-01-16T22:52:00Z">
          <w:pPr>
            <w:numPr>
              <w:numId w:val="25"/>
            </w:numPr>
            <w:tabs>
              <w:tab w:val="num" w:pos="720"/>
            </w:tabs>
            <w:ind w:left="720" w:hanging="720"/>
          </w:pPr>
        </w:pPrChange>
      </w:pPr>
      <w:ins w:id="2647" w:author="James Lucius Haynes" w:date="2011-11-14T16:18:00Z">
        <w:r w:rsidRPr="00B86998">
          <w:rPr>
            <w:b/>
          </w:rPr>
          <w:t>Parliamentarian</w:t>
        </w:r>
      </w:ins>
    </w:p>
    <w:p w14:paraId="4AEAF591" w14:textId="77777777" w:rsidR="009826B7" w:rsidRPr="00FB05B3" w:rsidRDefault="009826B7">
      <w:pPr>
        <w:numPr>
          <w:ilvl w:val="0"/>
          <w:numId w:val="73"/>
        </w:numPr>
        <w:rPr>
          <w:ins w:id="2648" w:author="James Lucius Haynes" w:date="2011-11-14T16:19:00Z"/>
        </w:rPr>
        <w:pPrChange w:id="2649" w:author="James Lucius Haynes" w:date="2011-11-14T16:19:00Z">
          <w:pPr>
            <w:numPr>
              <w:numId w:val="10"/>
            </w:numPr>
            <w:tabs>
              <w:tab w:val="num" w:pos="720"/>
            </w:tabs>
            <w:ind w:left="720" w:hanging="720"/>
          </w:pPr>
        </w:pPrChange>
      </w:pPr>
      <w:ins w:id="2650" w:author="James Lucius Haynes" w:date="2011-11-14T16:19:00Z">
        <w:r w:rsidRPr="00FB05B3">
          <w:t>Shall serve as an advisory member of the board and shall not vote</w:t>
        </w:r>
        <w:del w:id="2651" w:author="Sheldon W. Fulton" w:date="2014-01-24T18:08:00Z">
          <w:r w:rsidRPr="00FB05B3" w:rsidDel="004902FE">
            <w:delText>.</w:delText>
          </w:r>
        </w:del>
      </w:ins>
    </w:p>
    <w:p w14:paraId="32DBA480" w14:textId="77777777" w:rsidR="009826B7" w:rsidRPr="005668EA" w:rsidRDefault="009826B7" w:rsidP="009826B7">
      <w:pPr>
        <w:rPr>
          <w:ins w:id="2652" w:author="James Lucius Haynes" w:date="2011-11-14T16:19:00Z"/>
        </w:rPr>
      </w:pPr>
    </w:p>
    <w:p w14:paraId="2F42A0C3" w14:textId="77777777" w:rsidR="009826B7" w:rsidRPr="00AA7BB1" w:rsidRDefault="009826B7">
      <w:pPr>
        <w:numPr>
          <w:ilvl w:val="0"/>
          <w:numId w:val="73"/>
        </w:numPr>
        <w:rPr>
          <w:ins w:id="2653" w:author="James Lucius Haynes" w:date="2011-11-14T16:20:00Z"/>
        </w:rPr>
        <w:pPrChange w:id="2654" w:author="James Lucius Haynes" w:date="2011-11-14T16:20:00Z">
          <w:pPr>
            <w:numPr>
              <w:numId w:val="72"/>
            </w:numPr>
            <w:ind w:left="1440" w:hanging="720"/>
          </w:pPr>
        </w:pPrChange>
      </w:pPr>
      <w:ins w:id="2655" w:author="James Lucius Haynes" w:date="2011-11-14T16:19:00Z">
        <w:r w:rsidRPr="00AA7BB1">
          <w:t>Shall serve as a resource on parliamentary procedure and expert on</w:t>
        </w:r>
      </w:ins>
      <w:ins w:id="2656" w:author="Sheldon W. Fulton" w:date="2014-01-16T22:53:00Z">
        <w:r w:rsidR="00B86998">
          <w:t xml:space="preserve"> Robert</w:t>
        </w:r>
      </w:ins>
      <w:ins w:id="2657" w:author="Sheldon W. Fulton" w:date="2014-01-16T22:54:00Z">
        <w:r w:rsidR="00B86998">
          <w:t>’s</w:t>
        </w:r>
      </w:ins>
      <w:ins w:id="2658" w:author="Dante Powell" w:date="2016-07-24T15:29:00Z">
        <w:r w:rsidR="0017106B">
          <w:t xml:space="preserve"> </w:t>
        </w:r>
      </w:ins>
      <w:ins w:id="2659" w:author="James Lucius Haynes" w:date="2011-11-14T16:19:00Z">
        <w:del w:id="2660" w:author="Sheldon W. Fulton" w:date="2014-01-16T22:53:00Z">
          <w:r w:rsidRPr="00AA7BB1" w:rsidDel="00B86998">
            <w:delText xml:space="preserve"> </w:delText>
          </w:r>
        </w:del>
      </w:ins>
      <w:ins w:id="2661" w:author="Dante Powell" w:date="2016-07-24T15:29:00Z">
        <w:r w:rsidR="0017106B">
          <w:t>R</w:t>
        </w:r>
      </w:ins>
      <w:ins w:id="2662" w:author="James Lucius Haynes" w:date="2011-11-14T16:19:00Z">
        <w:del w:id="2663" w:author="Dante Powell" w:date="2016-07-24T15:29:00Z">
          <w:r w:rsidRPr="00AA7BB1" w:rsidDel="0017106B">
            <w:delText>r</w:delText>
          </w:r>
        </w:del>
        <w:r w:rsidRPr="00AA7BB1">
          <w:t>ules of order</w:t>
        </w:r>
      </w:ins>
      <w:ins w:id="2664" w:author="Sheldon W. Fulton" w:date="2014-01-16T22:54:00Z">
        <w:r w:rsidR="00B86998">
          <w:t xml:space="preserve"> as modified by NSBE</w:t>
        </w:r>
      </w:ins>
      <w:ins w:id="2665" w:author="James Lucius Haynes" w:date="2011-11-14T16:19:00Z">
        <w:r w:rsidRPr="00AA7BB1">
          <w:t>.</w:t>
        </w:r>
      </w:ins>
    </w:p>
    <w:p w14:paraId="2A1E1FA6" w14:textId="77777777" w:rsidR="009826B7" w:rsidRPr="00AA7BB1" w:rsidRDefault="009826B7">
      <w:pPr>
        <w:pStyle w:val="ListParagraph"/>
        <w:rPr>
          <w:ins w:id="2666" w:author="James Lucius Haynes" w:date="2011-11-14T16:20:00Z"/>
        </w:rPr>
        <w:pPrChange w:id="2667" w:author="James Lucius Haynes" w:date="2011-11-14T16:20:00Z">
          <w:pPr>
            <w:numPr>
              <w:numId w:val="73"/>
            </w:numPr>
            <w:ind w:left="1440" w:hanging="720"/>
          </w:pPr>
        </w:pPrChange>
      </w:pPr>
    </w:p>
    <w:p w14:paraId="60B0EFBB" w14:textId="77777777" w:rsidR="009826B7" w:rsidRPr="00AA7BB1" w:rsidRDefault="009826B7">
      <w:pPr>
        <w:numPr>
          <w:ilvl w:val="0"/>
          <w:numId w:val="10"/>
        </w:numPr>
        <w:rPr>
          <w:ins w:id="2668" w:author="James Lucius Haynes" w:date="2011-11-14T16:20:00Z"/>
        </w:rPr>
        <w:pPrChange w:id="2669" w:author="James Lucius Haynes" w:date="2011-11-14T16:20:00Z">
          <w:pPr>
            <w:numPr>
              <w:numId w:val="72"/>
            </w:numPr>
            <w:ind w:left="1440" w:hanging="720"/>
          </w:pPr>
        </w:pPrChange>
      </w:pPr>
      <w:ins w:id="2670" w:author="James Lucius Haynes" w:date="2011-11-14T16:20:00Z">
        <w:r w:rsidRPr="00AA7BB1">
          <w:t>President-Emeritus</w:t>
        </w:r>
      </w:ins>
    </w:p>
    <w:p w14:paraId="7EE9BD42" w14:textId="77777777" w:rsidR="009826B7" w:rsidRPr="00C23DB6" w:rsidRDefault="009826B7">
      <w:pPr>
        <w:numPr>
          <w:ilvl w:val="0"/>
          <w:numId w:val="74"/>
        </w:numPr>
        <w:rPr>
          <w:ins w:id="2671" w:author="James Lucius Haynes" w:date="2011-11-14T13:29:00Z"/>
        </w:rPr>
        <w:pPrChange w:id="2672" w:author="James Lucius Haynes" w:date="2011-11-14T13:29:00Z">
          <w:pPr>
            <w:ind w:left="720"/>
          </w:pPr>
        </w:pPrChange>
      </w:pPr>
      <w:ins w:id="2673" w:author="James Lucius Haynes" w:date="2011-11-14T16:20:00Z">
        <w:r w:rsidRPr="00AA7BB1">
          <w:t xml:space="preserve">Shall not serve as an official </w:t>
        </w:r>
      </w:ins>
      <w:ins w:id="2674" w:author="James Lucius Haynes" w:date="2011-11-14T16:21:00Z">
        <w:r w:rsidRPr="00AA7BB1">
          <w:t>member</w:t>
        </w:r>
      </w:ins>
      <w:ins w:id="2675" w:author="James Lucius Haynes" w:date="2011-11-14T16:20:00Z">
        <w:r w:rsidRPr="00AA7BB1">
          <w:t xml:space="preserve"> </w:t>
        </w:r>
      </w:ins>
      <w:ins w:id="2676" w:author="James Lucius Haynes" w:date="2011-11-14T16:21:00Z">
        <w:r w:rsidRPr="00AA7BB1">
          <w:t>of the board but shall act as an advisor for the president and board</w:t>
        </w:r>
      </w:ins>
      <w:ins w:id="2677" w:author="Sheldon W. Fulton" w:date="2014-01-24T18:12:00Z">
        <w:r w:rsidR="007A0EF6">
          <w:t xml:space="preserve"> and shall not vote</w:t>
        </w:r>
      </w:ins>
    </w:p>
    <w:p w14:paraId="680E957E" w14:textId="77777777" w:rsidR="009826B7" w:rsidRPr="00604568" w:rsidRDefault="009826B7">
      <w:pPr>
        <w:rPr>
          <w:ins w:id="2678" w:author="James Lucius Haynes" w:date="2011-11-14T08:19:00Z"/>
          <w:b/>
          <w:bCs/>
          <w:rPrChange w:id="2679" w:author="James Lucius Haynes" w:date="2011-11-14T18:51:00Z">
            <w:rPr>
              <w:ins w:id="2680" w:author="James Lucius Haynes" w:date="2011-11-14T08:19:00Z"/>
              <w:bCs/>
            </w:rPr>
          </w:rPrChange>
        </w:rPr>
        <w:pPrChange w:id="2681" w:author="James Lucius Haynes" w:date="2011-11-14T13:29:00Z">
          <w:pPr>
            <w:ind w:left="720"/>
          </w:pPr>
        </w:pPrChange>
      </w:pPr>
      <w:ins w:id="2682" w:author="James Lucius Haynes" w:date="2011-11-14T13:29:00Z">
        <w:r w:rsidRPr="00604568">
          <w:rPr>
            <w:b/>
            <w:bCs/>
            <w:rPrChange w:id="2683" w:author="James Lucius Haynes" w:date="2011-11-14T18:51:00Z">
              <w:rPr>
                <w:bCs/>
              </w:rPr>
            </w:rPrChange>
          </w:rPr>
          <w:t xml:space="preserve">Section </w:t>
        </w:r>
      </w:ins>
      <w:ins w:id="2684" w:author="James Lucius Haynes" w:date="2011-11-14T13:30:00Z">
        <w:r w:rsidRPr="00604568">
          <w:rPr>
            <w:b/>
            <w:bCs/>
            <w:rPrChange w:id="2685" w:author="James Lucius Haynes" w:date="2011-11-14T18:51:00Z">
              <w:rPr>
                <w:bCs/>
              </w:rPr>
            </w:rPrChange>
          </w:rPr>
          <w:t>3</w:t>
        </w:r>
      </w:ins>
    </w:p>
    <w:p w14:paraId="128A012E" w14:textId="77777777" w:rsidR="00816F77" w:rsidRPr="00C50852" w:rsidRDefault="00816F77">
      <w:pPr>
        <w:rPr>
          <w:ins w:id="2686" w:author="James Lucius Haynes" w:date="2011-11-14T08:16:00Z"/>
        </w:rPr>
        <w:pPrChange w:id="2687" w:author="James Lucius Haynes" w:date="2011-11-14T08:18:00Z">
          <w:pPr>
            <w:numPr>
              <w:numId w:val="31"/>
            </w:numPr>
            <w:tabs>
              <w:tab w:val="num" w:pos="1440"/>
            </w:tabs>
            <w:ind w:left="1440" w:hanging="720"/>
          </w:pPr>
        </w:pPrChange>
      </w:pPr>
    </w:p>
    <w:p w14:paraId="535C0598" w14:textId="11FB9A0B" w:rsidR="00564021" w:rsidRPr="000A5CE1" w:rsidRDefault="009826B7">
      <w:pPr>
        <w:pStyle w:val="ListParagraph"/>
        <w:ind w:left="0"/>
        <w:rPr>
          <w:ins w:id="2688" w:author="James Lucius Haynes" w:date="2011-11-14T13:31:00Z"/>
        </w:rPr>
        <w:pPrChange w:id="2689" w:author="James Lucius Haynes" w:date="2011-11-14T08:12:00Z">
          <w:pPr>
            <w:numPr>
              <w:numId w:val="31"/>
            </w:numPr>
            <w:tabs>
              <w:tab w:val="num" w:pos="1440"/>
            </w:tabs>
            <w:ind w:left="1440" w:hanging="720"/>
          </w:pPr>
        </w:pPrChange>
      </w:pPr>
      <w:ins w:id="2690" w:author="James Lucius Haynes" w:date="2011-11-14T13:30:00Z">
        <w:r w:rsidRPr="00604568">
          <w:rPr>
            <w:b/>
            <w:rPrChange w:id="2691" w:author="James Lucius Haynes" w:date="2011-11-14T18:51:00Z">
              <w:rPr/>
            </w:rPrChange>
          </w:rPr>
          <w:t>3.1</w:t>
        </w:r>
      </w:ins>
      <w:ins w:id="2692" w:author="Ciara Montgomery" w:date="2017-02-19T00:26:00Z">
        <w:r w:rsidR="00026B37">
          <w:rPr>
            <w:b/>
          </w:rPr>
          <w:t xml:space="preserve"> </w:t>
        </w:r>
      </w:ins>
      <w:ins w:id="2693" w:author="James Lucius Haynes" w:date="2011-11-14T13:30:00Z">
        <w:r w:rsidRPr="00C50852">
          <w:t>Each member of the executive board is to fill out reports</w:t>
        </w:r>
      </w:ins>
      <w:ins w:id="2694" w:author="James Lucius Haynes" w:date="2011-11-14T13:31:00Z">
        <w:r w:rsidRPr="001D612C">
          <w:t xml:space="preserve"> of their work</w:t>
        </w:r>
      </w:ins>
      <w:ins w:id="2695" w:author="James Lucius Haynes" w:date="2011-11-14T13:36:00Z">
        <w:r w:rsidRPr="000A5CE1">
          <w:t xml:space="preserve"> and</w:t>
        </w:r>
      </w:ins>
      <w:ins w:id="2696" w:author="James Lucius Haynes" w:date="2011-11-14T13:37:00Z">
        <w:r w:rsidRPr="000A5CE1">
          <w:t xml:space="preserve"> progress</w:t>
        </w:r>
      </w:ins>
      <w:ins w:id="2697" w:author="James Lucius Haynes" w:date="2011-11-14T13:31:00Z">
        <w:r w:rsidRPr="000A5CE1">
          <w:t>.</w:t>
        </w:r>
      </w:ins>
    </w:p>
    <w:p w14:paraId="0C4F87CA" w14:textId="77777777" w:rsidR="009826B7" w:rsidRPr="00FB05B3" w:rsidRDefault="009826B7">
      <w:pPr>
        <w:pStyle w:val="ListParagraph"/>
        <w:ind w:left="0"/>
        <w:rPr>
          <w:ins w:id="2698" w:author="James Lucius Haynes" w:date="2011-11-14T13:32:00Z"/>
        </w:rPr>
        <w:pPrChange w:id="2699" w:author="James Lucius Haynes" w:date="2011-11-14T08:12:00Z">
          <w:pPr>
            <w:numPr>
              <w:numId w:val="31"/>
            </w:numPr>
            <w:tabs>
              <w:tab w:val="num" w:pos="1440"/>
            </w:tabs>
            <w:ind w:left="1440" w:hanging="720"/>
          </w:pPr>
        </w:pPrChange>
      </w:pPr>
    </w:p>
    <w:p w14:paraId="6219159D" w14:textId="77777777" w:rsidR="009826B7" w:rsidRPr="00AA7BB1" w:rsidRDefault="009826B7">
      <w:pPr>
        <w:pStyle w:val="ListParagraph"/>
        <w:ind w:left="0"/>
        <w:rPr>
          <w:ins w:id="2700" w:author="James Lucius Haynes" w:date="2011-11-14T13:32:00Z"/>
        </w:rPr>
        <w:pPrChange w:id="2701" w:author="James Lucius Haynes" w:date="2011-11-14T08:12:00Z">
          <w:pPr>
            <w:numPr>
              <w:numId w:val="31"/>
            </w:numPr>
            <w:tabs>
              <w:tab w:val="num" w:pos="1440"/>
            </w:tabs>
            <w:ind w:left="1440" w:hanging="720"/>
          </w:pPr>
        </w:pPrChange>
      </w:pPr>
      <w:ins w:id="2702" w:author="James Lucius Haynes" w:date="2011-11-14T13:32:00Z">
        <w:r w:rsidRPr="00604568">
          <w:rPr>
            <w:b/>
            <w:rPrChange w:id="2703" w:author="James Lucius Haynes" w:date="2011-11-14T18:51:00Z">
              <w:rPr/>
            </w:rPrChange>
          </w:rPr>
          <w:t xml:space="preserve">3.1.1 </w:t>
        </w:r>
        <w:r w:rsidRPr="00C50852">
          <w:t>Each</w:t>
        </w:r>
      </w:ins>
      <w:ins w:id="2704" w:author="James Lucius Haynes" w:date="2011-11-14T13:34:00Z">
        <w:r w:rsidRPr="001D612C">
          <w:t xml:space="preserve"> Chapter Executive</w:t>
        </w:r>
      </w:ins>
      <w:ins w:id="2705" w:author="James Lucius Haynes" w:date="2011-11-14T13:32:00Z">
        <w:r w:rsidRPr="000A5CE1">
          <w:t xml:space="preserve"> board member with a regional counterpart should fill out</w:t>
        </w:r>
      </w:ins>
      <w:ins w:id="2706" w:author="James Lucius Haynes" w:date="2011-11-14T13:34:00Z">
        <w:r w:rsidRPr="000A5CE1">
          <w:t xml:space="preserve"> and submit </w:t>
        </w:r>
      </w:ins>
      <w:ins w:id="2707" w:author="James Lucius Haynes" w:date="2011-11-14T13:32:00Z">
        <w:r w:rsidRPr="000A5CE1">
          <w:t xml:space="preserve">a report </w:t>
        </w:r>
      </w:ins>
      <w:ins w:id="2708" w:author="James Lucius Haynes" w:date="2011-11-14T13:34:00Z">
        <w:r w:rsidRPr="000A5CE1">
          <w:t xml:space="preserve">to their counterpart, </w:t>
        </w:r>
      </w:ins>
      <w:ins w:id="2709" w:author="James Lucius Haynes" w:date="2011-11-14T13:32:00Z">
        <w:r w:rsidRPr="00FB05B3">
          <w:t xml:space="preserve">with frequency and format to be </w:t>
        </w:r>
      </w:ins>
      <w:ins w:id="2710" w:author="James Lucius Haynes" w:date="2011-11-14T14:32:00Z">
        <w:r w:rsidRPr="005668EA">
          <w:t>decided by</w:t>
        </w:r>
      </w:ins>
      <w:ins w:id="2711" w:author="James Lucius Haynes" w:date="2011-11-14T13:32:00Z">
        <w:r w:rsidRPr="00AA7BB1">
          <w:t xml:space="preserve"> the Regional Executive Board</w:t>
        </w:r>
      </w:ins>
    </w:p>
    <w:p w14:paraId="775F21F1" w14:textId="77777777" w:rsidR="009826B7" w:rsidRPr="00AA7BB1" w:rsidRDefault="009826B7">
      <w:pPr>
        <w:pStyle w:val="ListParagraph"/>
        <w:ind w:left="0"/>
        <w:rPr>
          <w:ins w:id="2712" w:author="James Lucius Haynes" w:date="2011-11-14T13:33:00Z"/>
        </w:rPr>
        <w:pPrChange w:id="2713" w:author="James Lucius Haynes" w:date="2011-11-14T08:12:00Z">
          <w:pPr>
            <w:numPr>
              <w:numId w:val="31"/>
            </w:numPr>
            <w:tabs>
              <w:tab w:val="num" w:pos="1440"/>
            </w:tabs>
            <w:ind w:left="1440" w:hanging="720"/>
          </w:pPr>
        </w:pPrChange>
      </w:pPr>
    </w:p>
    <w:p w14:paraId="17A608B3" w14:textId="77777777" w:rsidR="009826B7" w:rsidRPr="005668EA" w:rsidRDefault="009826B7">
      <w:pPr>
        <w:pStyle w:val="ListParagraph"/>
        <w:ind w:left="0"/>
        <w:rPr>
          <w:ins w:id="2714" w:author="James Lucius Haynes" w:date="2011-11-14T13:30:00Z"/>
        </w:rPr>
        <w:pPrChange w:id="2715" w:author="James Lucius Haynes" w:date="2011-11-14T08:12:00Z">
          <w:pPr>
            <w:numPr>
              <w:numId w:val="31"/>
            </w:numPr>
            <w:tabs>
              <w:tab w:val="num" w:pos="1440"/>
            </w:tabs>
            <w:ind w:left="1440" w:hanging="720"/>
          </w:pPr>
        </w:pPrChange>
      </w:pPr>
      <w:ins w:id="2716" w:author="James Lucius Haynes" w:date="2011-11-14T13:33:00Z">
        <w:r w:rsidRPr="00604568">
          <w:rPr>
            <w:b/>
            <w:rPrChange w:id="2717" w:author="James Lucius Haynes" w:date="2011-11-14T18:51:00Z">
              <w:rPr/>
            </w:rPrChange>
          </w:rPr>
          <w:t>3.1.2</w:t>
        </w:r>
        <w:r w:rsidRPr="00C50852">
          <w:rPr>
            <w:b/>
          </w:rPr>
          <w:t xml:space="preserve"> </w:t>
        </w:r>
        <w:r w:rsidRPr="001D612C">
          <w:t>All Chapter E</w:t>
        </w:r>
      </w:ins>
      <w:ins w:id="2718" w:author="James Lucius Haynes" w:date="2011-11-14T13:35:00Z">
        <w:r w:rsidRPr="000A5CE1">
          <w:t>xecutive Board Members must submit reports to their zone leaders as well as the chapter president and Vice-President</w:t>
        </w:r>
      </w:ins>
      <w:ins w:id="2719" w:author="James Lucius Haynes" w:date="2011-11-14T13:36:00Z">
        <w:r w:rsidRPr="00FB05B3">
          <w:t>. The format and frequency of the reports are to be decided by the zone leader and agreed upon by the chapter Vice-President</w:t>
        </w:r>
      </w:ins>
    </w:p>
    <w:p w14:paraId="57A86F1A" w14:textId="77777777" w:rsidR="009826B7" w:rsidRPr="00AA7BB1" w:rsidRDefault="009826B7">
      <w:pPr>
        <w:pStyle w:val="ListParagraph"/>
        <w:ind w:left="0"/>
        <w:rPr>
          <w:ins w:id="2720" w:author="James Lucius Haynes" w:date="2011-11-14T16:40:00Z"/>
        </w:rPr>
        <w:pPrChange w:id="2721" w:author="James Lucius Haynes" w:date="2011-11-14T08:12:00Z">
          <w:pPr>
            <w:numPr>
              <w:numId w:val="31"/>
            </w:numPr>
            <w:tabs>
              <w:tab w:val="num" w:pos="1440"/>
            </w:tabs>
            <w:ind w:left="1440" w:hanging="720"/>
          </w:pPr>
        </w:pPrChange>
      </w:pPr>
    </w:p>
    <w:p w14:paraId="73BB1B7F" w14:textId="77777777" w:rsidR="00AD6AC4" w:rsidRPr="00E94BC4" w:rsidRDefault="00AD6AC4" w:rsidP="00AD6AC4">
      <w:pPr>
        <w:rPr>
          <w:ins w:id="2722" w:author="James Lucius Haynes" w:date="2011-11-14T16:40:00Z"/>
          <w:b/>
          <w:sz w:val="28"/>
          <w:rPrChange w:id="2723" w:author="James Lucius Haynes" w:date="2011-11-14T19:04:00Z">
            <w:rPr>
              <w:ins w:id="2724" w:author="James Lucius Haynes" w:date="2011-11-14T16:40:00Z"/>
              <w:b/>
            </w:rPr>
          </w:rPrChange>
        </w:rPr>
      </w:pPr>
      <w:ins w:id="2725" w:author="James Lucius Haynes" w:date="2011-11-14T16:40:00Z">
        <w:r w:rsidRPr="00E94BC4">
          <w:rPr>
            <w:b/>
            <w:sz w:val="28"/>
            <w:rPrChange w:id="2726" w:author="James Lucius Haynes" w:date="2011-11-14T19:04:00Z">
              <w:rPr>
                <w:b/>
              </w:rPr>
            </w:rPrChange>
          </w:rPr>
          <w:t>ARTICLE VII- Elections</w:t>
        </w:r>
      </w:ins>
    </w:p>
    <w:p w14:paraId="6C1ADC48" w14:textId="77777777" w:rsidR="00AD6AC4" w:rsidRPr="00C50852" w:rsidRDefault="00AD6AC4" w:rsidP="00AD6AC4">
      <w:pPr>
        <w:rPr>
          <w:ins w:id="2727" w:author="James Lucius Haynes" w:date="2011-11-14T16:40:00Z"/>
          <w:b/>
        </w:rPr>
      </w:pPr>
    </w:p>
    <w:p w14:paraId="5D81ADD1" w14:textId="77777777" w:rsidR="00AD6AC4" w:rsidRPr="001D612C" w:rsidRDefault="00AD6AC4" w:rsidP="00AD6AC4">
      <w:pPr>
        <w:rPr>
          <w:ins w:id="2728" w:author="James Lucius Haynes" w:date="2011-11-14T16:40:00Z"/>
          <w:b/>
        </w:rPr>
      </w:pPr>
      <w:ins w:id="2729" w:author="James Lucius Haynes" w:date="2011-11-14T16:40:00Z">
        <w:r w:rsidRPr="001D612C">
          <w:rPr>
            <w:b/>
          </w:rPr>
          <w:t>Section 1.</w:t>
        </w:r>
      </w:ins>
    </w:p>
    <w:p w14:paraId="52F607E9" w14:textId="77777777" w:rsidR="00AD6AC4" w:rsidRPr="000A5CE1" w:rsidRDefault="00AD6AC4" w:rsidP="00AD6AC4">
      <w:pPr>
        <w:rPr>
          <w:ins w:id="2730" w:author="James Lucius Haynes" w:date="2011-11-14T16:40:00Z"/>
          <w:b/>
        </w:rPr>
      </w:pPr>
    </w:p>
    <w:p w14:paraId="439A5F72" w14:textId="77777777" w:rsidR="00AD6AC4" w:rsidRPr="00AA7BB1" w:rsidRDefault="00AD6AC4" w:rsidP="00AD6AC4">
      <w:pPr>
        <w:rPr>
          <w:ins w:id="2731" w:author="James Lucius Haynes" w:date="2011-11-14T16:40:00Z"/>
        </w:rPr>
      </w:pPr>
      <w:ins w:id="2732" w:author="James Lucius Haynes" w:date="2011-11-14T16:40:00Z">
        <w:r w:rsidRPr="00FB05B3">
          <w:rPr>
            <w:b/>
          </w:rPr>
          <w:t>1.1</w:t>
        </w:r>
        <w:r w:rsidRPr="005668EA">
          <w:t xml:space="preserve"> Elect</w:t>
        </w:r>
        <w:r w:rsidRPr="00AA7BB1">
          <w:t>ions to Chapter Offices:</w:t>
        </w:r>
      </w:ins>
    </w:p>
    <w:p w14:paraId="144C5E2D" w14:textId="77777777" w:rsidR="00AD6AC4" w:rsidRPr="00AA7BB1" w:rsidRDefault="00AD6AC4" w:rsidP="00AD6AC4">
      <w:pPr>
        <w:rPr>
          <w:ins w:id="2733" w:author="James Lucius Haynes" w:date="2011-11-14T16:40:00Z"/>
        </w:rPr>
      </w:pPr>
    </w:p>
    <w:p w14:paraId="50C59BF2" w14:textId="77777777" w:rsidR="00AD6AC4" w:rsidRPr="00AA7BB1" w:rsidRDefault="00AD6AC4" w:rsidP="00AD6AC4">
      <w:pPr>
        <w:numPr>
          <w:ilvl w:val="0"/>
          <w:numId w:val="24"/>
        </w:numPr>
        <w:rPr>
          <w:ins w:id="2734" w:author="James Lucius Haynes" w:date="2011-11-14T16:40:00Z"/>
        </w:rPr>
      </w:pPr>
      <w:ins w:id="2735" w:author="James Lucius Haynes" w:date="2011-11-14T16:40:00Z">
        <w:r w:rsidRPr="00AA7BB1">
          <w:t xml:space="preserve">Elections of Chapter Officers will take place </w:t>
        </w:r>
        <w:del w:id="2736" w:author="Sheldon W. Fulton" w:date="2014-01-16T22:56:00Z">
          <w:r w:rsidRPr="00AA7BB1" w:rsidDel="00B86998">
            <w:delText>one week</w:delText>
          </w:r>
        </w:del>
      </w:ins>
      <w:ins w:id="2737" w:author="Sheldon W. Fulton" w:date="2014-01-24T18:19:00Z">
        <w:r w:rsidR="001B7E97">
          <w:t>in the general body meeting one week</w:t>
        </w:r>
      </w:ins>
      <w:ins w:id="2738" w:author="James Lucius Haynes" w:date="2011-11-14T16:40:00Z">
        <w:r w:rsidRPr="00AA7BB1">
          <w:t xml:space="preserve"> prior to the annual National Convention.</w:t>
        </w:r>
      </w:ins>
    </w:p>
    <w:p w14:paraId="47FC6436" w14:textId="77777777" w:rsidR="00AD6AC4" w:rsidRPr="00AA7BB1" w:rsidRDefault="00AD6AC4" w:rsidP="00AD6AC4">
      <w:pPr>
        <w:ind w:left="1440"/>
        <w:rPr>
          <w:ins w:id="2739" w:author="James Lucius Haynes" w:date="2011-11-14T16:40:00Z"/>
        </w:rPr>
      </w:pPr>
    </w:p>
    <w:p w14:paraId="389D4887" w14:textId="77777777" w:rsidR="00AD6AC4" w:rsidRPr="00B86998" w:rsidDel="00026B37" w:rsidRDefault="00AD6AC4" w:rsidP="00AD6AC4">
      <w:pPr>
        <w:numPr>
          <w:ilvl w:val="0"/>
          <w:numId w:val="24"/>
        </w:numPr>
        <w:rPr>
          <w:ins w:id="2740" w:author="James Lucius Haynes" w:date="2011-11-14T16:41:00Z"/>
          <w:del w:id="2741" w:author="Ciara Montgomery" w:date="2017-02-19T00:26:00Z"/>
        </w:rPr>
      </w:pPr>
      <w:ins w:id="2742" w:author="James Lucius Haynes" w:date="2011-11-14T16:40:00Z">
        <w:r w:rsidRPr="00AA7BB1">
          <w:t xml:space="preserve">The </w:t>
        </w:r>
        <w:del w:id="2743" w:author="Sheldon W. Fulton" w:date="2014-01-24T18:20:00Z">
          <w:r w:rsidRPr="00AA7BB1" w:rsidDel="001B7E97">
            <w:delText>P</w:delText>
          </w:r>
        </w:del>
      </w:ins>
      <w:ins w:id="2744" w:author="Sheldon W. Fulton" w:date="2014-01-24T18:20:00Z">
        <w:r w:rsidR="001B7E97">
          <w:t>p</w:t>
        </w:r>
      </w:ins>
      <w:ins w:id="2745" w:author="James Lucius Haynes" w:date="2011-11-14T16:40:00Z">
        <w:r w:rsidRPr="00AA7BB1">
          <w:t xml:space="preserve">osition shall be decided through majority vote </w:t>
        </w:r>
        <w:del w:id="2746" w:author="Sheldon W. Fulton" w:date="2014-01-24T18:20:00Z">
          <w:r w:rsidRPr="00AA7BB1" w:rsidDel="001B7E97">
            <w:delText>with</w:delText>
          </w:r>
        </w:del>
      </w:ins>
      <w:ins w:id="2747" w:author="Sheldon W. Fulton" w:date="2014-01-24T18:20:00Z">
        <w:r w:rsidR="001B7E97">
          <w:t>;</w:t>
        </w:r>
      </w:ins>
      <w:ins w:id="2748" w:author="James Lucius Haynes" w:date="2011-11-14T16:40:00Z">
        <w:r w:rsidRPr="00AA7BB1">
          <w:t xml:space="preserve"> </w:t>
        </w:r>
      </w:ins>
      <w:ins w:id="2749" w:author="James Lucius Haynes" w:date="2011-11-14T16:41:00Z">
        <w:r w:rsidRPr="00C23DB6">
          <w:t>e</w:t>
        </w:r>
      </w:ins>
      <w:ins w:id="2750" w:author="James Lucius Haynes" w:date="2011-11-14T16:40:00Z">
        <w:r w:rsidRPr="00C23DB6">
          <w:t xml:space="preserve">ach member of the chapter is entitled to </w:t>
        </w:r>
      </w:ins>
      <w:ins w:id="2751" w:author="Sheldon W. Fulton" w:date="2014-01-24T18:20:00Z">
        <w:r w:rsidR="001B7E97">
          <w:t>one</w:t>
        </w:r>
      </w:ins>
      <w:ins w:id="2752" w:author="James Lucius Haynes" w:date="2011-11-14T16:40:00Z">
        <w:del w:id="2753" w:author="Sheldon W. Fulton" w:date="2014-01-24T18:20:00Z">
          <w:r w:rsidRPr="00C23DB6" w:rsidDel="001B7E97">
            <w:delText>1</w:delText>
          </w:r>
        </w:del>
        <w:r w:rsidRPr="00C23DB6">
          <w:t xml:space="preserve"> vote</w:t>
        </w:r>
      </w:ins>
      <w:ins w:id="2754" w:author="Sheldon W. Fulton" w:date="2014-01-24T18:23:00Z">
        <w:r w:rsidR="001B7E97">
          <w:t>.</w:t>
        </w:r>
      </w:ins>
    </w:p>
    <w:p w14:paraId="04F445E1" w14:textId="77777777" w:rsidR="00AD6AC4" w:rsidRPr="00B86998" w:rsidRDefault="00AD6AC4">
      <w:pPr>
        <w:numPr>
          <w:ilvl w:val="0"/>
          <w:numId w:val="24"/>
        </w:numPr>
        <w:rPr>
          <w:ins w:id="2755" w:author="James Lucius Haynes" w:date="2011-11-14T16:41:00Z"/>
        </w:rPr>
      </w:pPr>
    </w:p>
    <w:p w14:paraId="2A296C42" w14:textId="77777777" w:rsidR="00AD6AC4" w:rsidRPr="00FE2852" w:rsidDel="00FE2852" w:rsidRDefault="00AD6AC4" w:rsidP="00AD6AC4">
      <w:pPr>
        <w:numPr>
          <w:ilvl w:val="0"/>
          <w:numId w:val="24"/>
        </w:numPr>
        <w:rPr>
          <w:ins w:id="2756" w:author="James Lucius Haynes" w:date="2011-11-14T16:40:00Z"/>
          <w:del w:id="2757" w:author="Sheldon W. Fulton" w:date="2014-01-16T23:02:00Z"/>
        </w:rPr>
      </w:pPr>
      <w:ins w:id="2758" w:author="James Lucius Haynes" w:date="2011-11-14T16:41:00Z">
        <w:del w:id="2759" w:author="Sheldon W. Fulton" w:date="2014-01-16T23:02:00Z">
          <w:r w:rsidRPr="00B86998" w:rsidDel="00FE2852">
            <w:delText>If the office</w:delText>
          </w:r>
        </w:del>
        <w:del w:id="2760" w:author="Sheldon W. Fulton" w:date="2014-01-16T22:58:00Z">
          <w:r w:rsidRPr="00B86998" w:rsidDel="00B86998">
            <w:delText>s</w:delText>
          </w:r>
        </w:del>
        <w:del w:id="2761" w:author="Sheldon W. Fulton" w:date="2014-01-16T23:02:00Z">
          <w:r w:rsidRPr="00FE2852" w:rsidDel="00FE2852">
            <w:delText xml:space="preserve"> in question has a large number </w:delText>
          </w:r>
        </w:del>
      </w:ins>
      <w:ins w:id="2762" w:author="James Lucius Haynes" w:date="2011-11-14T17:48:00Z">
        <w:del w:id="2763" w:author="Sheldon W. Fulton" w:date="2014-01-16T23:02:00Z">
          <w:r w:rsidR="004C360D" w:rsidRPr="00FE2852" w:rsidDel="00FE2852">
            <w:delText>of candidate</w:delText>
          </w:r>
          <w:r w:rsidR="004C360D" w:rsidRPr="00B86998" w:rsidDel="00FE2852">
            <w:delText xml:space="preserve"> t</w:delText>
          </w:r>
          <w:r w:rsidR="004C360D" w:rsidRPr="00FE2852" w:rsidDel="00FE2852">
            <w:delText>he current c</w:delText>
          </w:r>
        </w:del>
      </w:ins>
    </w:p>
    <w:p w14:paraId="122AD734" w14:textId="77777777" w:rsidR="00AD6AC4" w:rsidRPr="00C4471A" w:rsidRDefault="00AD6AC4" w:rsidP="00AD6AC4">
      <w:pPr>
        <w:ind w:left="720"/>
        <w:rPr>
          <w:ins w:id="2764" w:author="James Lucius Haynes" w:date="2011-11-14T16:40:00Z"/>
        </w:rPr>
      </w:pPr>
    </w:p>
    <w:p w14:paraId="108E9459" w14:textId="77777777" w:rsidR="00AD6AC4" w:rsidRDefault="00AD6AC4" w:rsidP="00AD6AC4">
      <w:pPr>
        <w:numPr>
          <w:ilvl w:val="0"/>
          <w:numId w:val="24"/>
        </w:numPr>
        <w:rPr>
          <w:ins w:id="2765" w:author="Sheldon W. Fulton" w:date="2014-01-16T23:00:00Z"/>
        </w:rPr>
      </w:pPr>
      <w:ins w:id="2766" w:author="James Lucius Haynes" w:date="2011-11-14T16:40:00Z">
        <w:r w:rsidRPr="008D6403">
          <w:t>The CEB shall serve as the elections committee to compile and disseminate document</w:t>
        </w:r>
        <w:del w:id="2767" w:author="Sheldon W. Fulton" w:date="2014-01-24T18:22:00Z">
          <w:r w:rsidRPr="008D6403" w:rsidDel="001B7E97">
            <w:delText>s</w:delText>
          </w:r>
        </w:del>
        <w:r w:rsidRPr="008D6403">
          <w:t xml:space="preserve"> procedures to members seeking offices.  The Chapter Parliamentarian shall coordinate elections.</w:t>
        </w:r>
      </w:ins>
    </w:p>
    <w:p w14:paraId="48DDE57C" w14:textId="77777777" w:rsidR="00FE2852" w:rsidRDefault="00FE2852">
      <w:pPr>
        <w:pStyle w:val="ListParagraph"/>
        <w:rPr>
          <w:ins w:id="2768" w:author="Sheldon W. Fulton" w:date="2014-01-16T23:00:00Z"/>
        </w:rPr>
        <w:pPrChange w:id="2769" w:author="Sheldon W. Fulton" w:date="2014-01-16T23:00:00Z">
          <w:pPr>
            <w:numPr>
              <w:numId w:val="24"/>
            </w:numPr>
            <w:tabs>
              <w:tab w:val="num" w:pos="1440"/>
            </w:tabs>
            <w:ind w:left="1440" w:hanging="720"/>
          </w:pPr>
        </w:pPrChange>
      </w:pPr>
    </w:p>
    <w:p w14:paraId="03B9A702" w14:textId="77777777" w:rsidR="00FE2852" w:rsidRPr="00FE2852" w:rsidRDefault="00FE2852" w:rsidP="00AD6AC4">
      <w:pPr>
        <w:numPr>
          <w:ilvl w:val="0"/>
          <w:numId w:val="24"/>
        </w:numPr>
        <w:rPr>
          <w:ins w:id="2770" w:author="James Lucius Haynes" w:date="2011-11-14T18:47:00Z"/>
        </w:rPr>
      </w:pPr>
      <w:ins w:id="2771" w:author="Sheldon W. Fulton" w:date="2014-01-16T23:00:00Z">
        <w:r>
          <w:t>For any elected position</w:t>
        </w:r>
      </w:ins>
      <w:ins w:id="2772" w:author="Sheldon W. Fulton" w:date="2014-01-24T18:24:00Z">
        <w:r w:rsidR="001B7E97">
          <w:t>,</w:t>
        </w:r>
      </w:ins>
      <w:ins w:id="2773" w:author="Sheldon W. Fulton" w:date="2014-01-16T23:00:00Z">
        <w:r>
          <w:t xml:space="preserve"> if there is less than simple majority (50% plus one vote) there will be a run off election the following general body meeting.</w:t>
        </w:r>
      </w:ins>
    </w:p>
    <w:p w14:paraId="0448ACDB" w14:textId="77777777" w:rsidR="00604568" w:rsidRPr="00FE2852" w:rsidRDefault="00604568">
      <w:pPr>
        <w:pStyle w:val="ListParagraph"/>
        <w:rPr>
          <w:ins w:id="2774" w:author="James Lucius Haynes" w:date="2011-11-14T18:47:00Z"/>
        </w:rPr>
        <w:pPrChange w:id="2775" w:author="James Lucius Haynes" w:date="2011-11-14T18:47:00Z">
          <w:pPr>
            <w:numPr>
              <w:numId w:val="24"/>
            </w:numPr>
            <w:tabs>
              <w:tab w:val="num" w:pos="1440"/>
            </w:tabs>
            <w:ind w:left="1440" w:hanging="720"/>
          </w:pPr>
        </w:pPrChange>
      </w:pPr>
    </w:p>
    <w:p w14:paraId="731BF8B7" w14:textId="77777777" w:rsidR="00AD6AC4" w:rsidRPr="00FE2852" w:rsidRDefault="00AD6AC4">
      <w:pPr>
        <w:numPr>
          <w:ilvl w:val="1"/>
          <w:numId w:val="75"/>
        </w:numPr>
        <w:rPr>
          <w:ins w:id="2776" w:author="James Lucius Haynes" w:date="2011-11-14T18:47:00Z"/>
        </w:rPr>
        <w:pPrChange w:id="2777" w:author="James Lucius Haynes" w:date="2011-11-14T18:47:00Z">
          <w:pPr/>
        </w:pPrChange>
      </w:pPr>
      <w:ins w:id="2778" w:author="James Lucius Haynes" w:date="2011-11-14T16:40:00Z">
        <w:r w:rsidRPr="00FE2852">
          <w:t>Appointed Offices:</w:t>
        </w:r>
      </w:ins>
    </w:p>
    <w:p w14:paraId="1321764D" w14:textId="77777777" w:rsidR="00604568" w:rsidRPr="00FE2852" w:rsidRDefault="00604568">
      <w:pPr>
        <w:numPr>
          <w:ilvl w:val="0"/>
          <w:numId w:val="76"/>
        </w:numPr>
        <w:tabs>
          <w:tab w:val="left" w:pos="1530"/>
        </w:tabs>
        <w:ind w:left="1620" w:hanging="810"/>
        <w:rPr>
          <w:ins w:id="2779" w:author="James Lucius Haynes" w:date="2011-11-14T18:48:00Z"/>
        </w:rPr>
        <w:pPrChange w:id="2780" w:author="James Lucius Haynes" w:date="2011-11-14T18:50:00Z">
          <w:pPr>
            <w:numPr>
              <w:numId w:val="24"/>
            </w:numPr>
            <w:tabs>
              <w:tab w:val="num" w:pos="1440"/>
            </w:tabs>
            <w:ind w:left="1440" w:hanging="720"/>
          </w:pPr>
        </w:pPrChange>
      </w:pPr>
      <w:ins w:id="2781" w:author="James Lucius Haynes" w:date="2011-11-14T18:47:00Z">
        <w:r w:rsidRPr="00FE2852">
          <w:t xml:space="preserve">The </w:t>
        </w:r>
      </w:ins>
      <w:ins w:id="2782" w:author="James Lucius Haynes" w:date="2011-11-14T18:48:00Z">
        <w:r w:rsidRPr="00FE2852">
          <w:t>parliamentarian shall be appointed by the president and approved by the Chapter Executive board</w:t>
        </w:r>
      </w:ins>
    </w:p>
    <w:p w14:paraId="05C41828" w14:textId="77777777" w:rsidR="00604568" w:rsidRPr="008D6403" w:rsidRDefault="00604568">
      <w:pPr>
        <w:numPr>
          <w:ilvl w:val="0"/>
          <w:numId w:val="76"/>
        </w:numPr>
        <w:tabs>
          <w:tab w:val="left" w:pos="1530"/>
        </w:tabs>
        <w:ind w:left="1620" w:hanging="810"/>
        <w:rPr>
          <w:ins w:id="2783" w:author="James Lucius Haynes" w:date="2011-11-14T18:47:00Z"/>
        </w:rPr>
        <w:pPrChange w:id="2784" w:author="James Lucius Haynes" w:date="2011-11-14T18:50:00Z">
          <w:pPr>
            <w:numPr>
              <w:numId w:val="24"/>
            </w:numPr>
            <w:tabs>
              <w:tab w:val="num" w:pos="1440"/>
            </w:tabs>
            <w:ind w:left="1440" w:hanging="720"/>
          </w:pPr>
        </w:pPrChange>
      </w:pPr>
      <w:ins w:id="2785" w:author="James Lucius Haynes" w:date="2011-11-14T18:50:00Z">
        <w:r w:rsidRPr="00C4471A">
          <w:t xml:space="preserve">The Application process is open to any qualified members and the application and interview process is to be decided upon and conducted by the Administration </w:t>
        </w:r>
        <w:r w:rsidRPr="008D6403">
          <w:t>Zone elects.</w:t>
        </w:r>
      </w:ins>
      <w:ins w:id="2786" w:author="James Lucius Haynes" w:date="2011-11-14T18:47:00Z">
        <w:r w:rsidRPr="008D6403">
          <w:t xml:space="preserve"> </w:t>
        </w:r>
      </w:ins>
    </w:p>
    <w:p w14:paraId="4EDF6224" w14:textId="77777777" w:rsidR="00564021" w:rsidRPr="00604568" w:rsidDel="00E94BC4" w:rsidRDefault="00564021">
      <w:pPr>
        <w:rPr>
          <w:del w:id="2787" w:author="James Lucius Haynes" w:date="2011-11-14T19:04:00Z"/>
          <w:rPrChange w:id="2788" w:author="James Lucius Haynes" w:date="2011-11-14T18:51:00Z">
            <w:rPr>
              <w:del w:id="2789" w:author="James Lucius Haynes" w:date="2011-11-14T19:04:00Z"/>
              <w:sz w:val="22"/>
            </w:rPr>
          </w:rPrChange>
        </w:rPr>
        <w:pPrChange w:id="2790" w:author="James Lucius Haynes" w:date="2011-11-14T08:12:00Z">
          <w:pPr>
            <w:numPr>
              <w:numId w:val="31"/>
            </w:numPr>
            <w:tabs>
              <w:tab w:val="num" w:pos="1440"/>
            </w:tabs>
            <w:ind w:left="1440" w:hanging="720"/>
          </w:pPr>
        </w:pPrChange>
      </w:pPr>
    </w:p>
    <w:p w14:paraId="6AC4CDFA" w14:textId="77777777" w:rsidR="006B429A" w:rsidRPr="00604568" w:rsidDel="00026B37" w:rsidRDefault="006B429A">
      <w:pPr>
        <w:rPr>
          <w:del w:id="2791" w:author="Ciara Montgomery" w:date="2017-02-19T00:27:00Z"/>
          <w:rPrChange w:id="2792" w:author="James Lucius Haynes" w:date="2011-11-14T18:51:00Z">
            <w:rPr>
              <w:del w:id="2793" w:author="Ciara Montgomery" w:date="2017-02-19T00:27:00Z"/>
              <w:sz w:val="22"/>
            </w:rPr>
          </w:rPrChange>
        </w:rPr>
      </w:pPr>
    </w:p>
    <w:p w14:paraId="31D7EADA" w14:textId="77777777" w:rsidR="00026B37" w:rsidRDefault="00026B37">
      <w:pPr>
        <w:pStyle w:val="Heading1"/>
        <w:rPr>
          <w:ins w:id="2794" w:author="Ciara Montgomery" w:date="2017-02-19T00:27:00Z"/>
          <w:sz w:val="28"/>
        </w:rPr>
      </w:pPr>
    </w:p>
    <w:p w14:paraId="1B1ED3ED" w14:textId="77777777" w:rsidR="006B429A" w:rsidRPr="00E94BC4" w:rsidRDefault="006B429A">
      <w:pPr>
        <w:pStyle w:val="Heading1"/>
        <w:rPr>
          <w:sz w:val="28"/>
          <w:rPrChange w:id="2795" w:author="James Lucius Haynes" w:date="2011-11-14T19:04:00Z">
            <w:rPr/>
          </w:rPrChange>
        </w:rPr>
      </w:pPr>
      <w:r w:rsidRPr="00E94BC4">
        <w:rPr>
          <w:sz w:val="28"/>
          <w:rPrChange w:id="2796" w:author="James Lucius Haynes" w:date="2011-11-14T19:04:00Z">
            <w:rPr/>
          </w:rPrChange>
        </w:rPr>
        <w:t xml:space="preserve">ARTICLE </w:t>
      </w:r>
      <w:ins w:id="2797" w:author="James Lucius Haynes" w:date="2011-11-14T13:37:00Z">
        <w:r w:rsidR="009826B7" w:rsidRPr="00E94BC4">
          <w:rPr>
            <w:sz w:val="28"/>
            <w:rPrChange w:id="2798" w:author="James Lucius Haynes" w:date="2011-11-14T19:04:00Z">
              <w:rPr/>
            </w:rPrChange>
          </w:rPr>
          <w:t>V</w:t>
        </w:r>
      </w:ins>
      <w:ins w:id="2799" w:author="James Lucius Haynes" w:date="2011-11-14T16:39:00Z">
        <w:r w:rsidR="00AD6AC4" w:rsidRPr="00E94BC4">
          <w:rPr>
            <w:sz w:val="28"/>
            <w:rPrChange w:id="2800" w:author="James Lucius Haynes" w:date="2011-11-14T19:04:00Z">
              <w:rPr/>
            </w:rPrChange>
          </w:rPr>
          <w:t>I</w:t>
        </w:r>
      </w:ins>
      <w:ins w:id="2801" w:author="James Lucius Haynes" w:date="2011-11-14T16:40:00Z">
        <w:r w:rsidR="00AD6AC4" w:rsidRPr="00E94BC4">
          <w:rPr>
            <w:sz w:val="28"/>
            <w:rPrChange w:id="2802" w:author="James Lucius Haynes" w:date="2011-11-14T19:04:00Z">
              <w:rPr/>
            </w:rPrChange>
          </w:rPr>
          <w:t>I</w:t>
        </w:r>
      </w:ins>
      <w:ins w:id="2803" w:author="James Lucius Haynes" w:date="2011-11-14T13:37:00Z">
        <w:r w:rsidR="009826B7" w:rsidRPr="00E94BC4">
          <w:rPr>
            <w:sz w:val="28"/>
            <w:rPrChange w:id="2804" w:author="James Lucius Haynes" w:date="2011-11-14T19:04:00Z">
              <w:rPr/>
            </w:rPrChange>
          </w:rPr>
          <w:t>I</w:t>
        </w:r>
      </w:ins>
      <w:del w:id="2805" w:author="James Lucius Haynes" w:date="2011-11-14T13:37:00Z">
        <w:r w:rsidRPr="00E94BC4" w:rsidDel="009826B7">
          <w:rPr>
            <w:sz w:val="28"/>
            <w:rPrChange w:id="2806" w:author="James Lucius Haynes" w:date="2011-11-14T19:04:00Z">
              <w:rPr/>
            </w:rPrChange>
          </w:rPr>
          <w:delText>X</w:delText>
        </w:r>
      </w:del>
      <w:r w:rsidRPr="00E94BC4">
        <w:rPr>
          <w:sz w:val="28"/>
          <w:rPrChange w:id="2807" w:author="James Lucius Haynes" w:date="2011-11-14T19:04:00Z">
            <w:rPr/>
          </w:rPrChange>
        </w:rPr>
        <w:t xml:space="preserve"> - Meetings</w:t>
      </w:r>
    </w:p>
    <w:p w14:paraId="08B4F85A" w14:textId="77777777" w:rsidR="006B429A" w:rsidRPr="00604568" w:rsidRDefault="006B429A">
      <w:pPr>
        <w:rPr>
          <w:b/>
          <w:rPrChange w:id="2808" w:author="James Lucius Haynes" w:date="2011-11-14T18:51:00Z">
            <w:rPr>
              <w:b/>
              <w:sz w:val="22"/>
            </w:rPr>
          </w:rPrChange>
        </w:rPr>
      </w:pPr>
    </w:p>
    <w:p w14:paraId="21A85297" w14:textId="77777777" w:rsidR="006B429A" w:rsidRPr="00C50852" w:rsidRDefault="006B429A">
      <w:pPr>
        <w:rPr>
          <w:b/>
        </w:rPr>
      </w:pPr>
      <w:r w:rsidRPr="00C50852">
        <w:rPr>
          <w:b/>
        </w:rPr>
        <w:t>Section 1.</w:t>
      </w:r>
    </w:p>
    <w:p w14:paraId="51751FAE" w14:textId="77777777" w:rsidR="006B429A" w:rsidRPr="00604568" w:rsidRDefault="006B429A">
      <w:pPr>
        <w:rPr>
          <w:b/>
          <w:rPrChange w:id="2809" w:author="James Lucius Haynes" w:date="2011-11-14T18:51:00Z">
            <w:rPr>
              <w:b/>
              <w:sz w:val="22"/>
            </w:rPr>
          </w:rPrChange>
        </w:rPr>
      </w:pPr>
    </w:p>
    <w:p w14:paraId="154D323A" w14:textId="77777777" w:rsidR="006B429A" w:rsidRPr="00604568" w:rsidRDefault="009826B7">
      <w:pPr>
        <w:rPr>
          <w:rPrChange w:id="2810" w:author="James Lucius Haynes" w:date="2011-11-14T18:51:00Z">
            <w:rPr>
              <w:sz w:val="22"/>
            </w:rPr>
          </w:rPrChange>
        </w:rPr>
      </w:pPr>
      <w:ins w:id="2811" w:author="James Lucius Haynes" w:date="2011-11-14T13:38:00Z">
        <w:r w:rsidRPr="00604568">
          <w:rPr>
            <w:b/>
            <w:rPrChange w:id="2812" w:author="James Lucius Haynes" w:date="2011-11-14T18:51:00Z">
              <w:rPr/>
            </w:rPrChange>
          </w:rPr>
          <w:t>1.1</w:t>
        </w:r>
        <w:r w:rsidRPr="00C50852">
          <w:t xml:space="preserve"> </w:t>
        </w:r>
      </w:ins>
      <w:r w:rsidR="006B429A" w:rsidRPr="00604568">
        <w:rPr>
          <w:rPrChange w:id="2813" w:author="James Lucius Haynes" w:date="2011-11-14T18:51:00Z">
            <w:rPr>
              <w:sz w:val="22"/>
            </w:rPr>
          </w:rPrChange>
        </w:rPr>
        <w:t xml:space="preserve">Chapter </w:t>
      </w:r>
      <w:del w:id="2814" w:author="James Lucius Haynes" w:date="2011-11-14T13:38:00Z">
        <w:r w:rsidR="006B429A" w:rsidRPr="00604568" w:rsidDel="009826B7">
          <w:rPr>
            <w:rPrChange w:id="2815" w:author="James Lucius Haynes" w:date="2011-11-14T18:51:00Z">
              <w:rPr>
                <w:sz w:val="22"/>
              </w:rPr>
            </w:rPrChange>
          </w:rPr>
          <w:delText xml:space="preserve">general </w:delText>
        </w:r>
      </w:del>
      <w:ins w:id="2816" w:author="James Lucius Haynes" w:date="2011-11-14T13:38:00Z">
        <w:r w:rsidRPr="00C50852">
          <w:t>General Body meetings</w:t>
        </w:r>
        <w:r w:rsidRPr="00604568">
          <w:rPr>
            <w:rPrChange w:id="2817" w:author="James Lucius Haynes" w:date="2011-11-14T18:51:00Z">
              <w:rPr>
                <w:sz w:val="22"/>
              </w:rPr>
            </w:rPrChange>
          </w:rPr>
          <w:t xml:space="preserve"> </w:t>
        </w:r>
      </w:ins>
      <w:del w:id="2818" w:author="James Lucius Haynes" w:date="2011-11-14T13:38:00Z">
        <w:r w:rsidR="006B429A" w:rsidRPr="00604568" w:rsidDel="009826B7">
          <w:rPr>
            <w:rPrChange w:id="2819" w:author="James Lucius Haynes" w:date="2011-11-14T18:51:00Z">
              <w:rPr>
                <w:sz w:val="22"/>
              </w:rPr>
            </w:rPrChange>
          </w:rPr>
          <w:delText xml:space="preserve">sessions </w:delText>
        </w:r>
      </w:del>
      <w:r w:rsidR="006B429A" w:rsidRPr="00604568">
        <w:rPr>
          <w:rPrChange w:id="2820" w:author="James Lucius Haynes" w:date="2011-11-14T18:51:00Z">
            <w:rPr>
              <w:sz w:val="22"/>
            </w:rPr>
          </w:rPrChange>
        </w:rPr>
        <w:t xml:space="preserve">shall be held </w:t>
      </w:r>
      <w:del w:id="2821" w:author="James Lucius Haynes" w:date="2011-11-14T13:39:00Z">
        <w:r w:rsidR="006B429A" w:rsidRPr="00604568" w:rsidDel="009826B7">
          <w:rPr>
            <w:rPrChange w:id="2822" w:author="James Lucius Haynes" w:date="2011-11-14T18:51:00Z">
              <w:rPr>
                <w:sz w:val="22"/>
              </w:rPr>
            </w:rPrChange>
          </w:rPr>
          <w:delText>the first and third</w:delText>
        </w:r>
      </w:del>
      <w:ins w:id="2823" w:author="James Lucius Haynes" w:date="2011-11-14T13:39:00Z">
        <w:r w:rsidRPr="00C50852">
          <w:t>every other</w:t>
        </w:r>
      </w:ins>
      <w:r w:rsidR="006B429A" w:rsidRPr="00604568">
        <w:rPr>
          <w:rPrChange w:id="2824" w:author="James Lucius Haynes" w:date="2011-11-14T18:51:00Z">
            <w:rPr>
              <w:sz w:val="22"/>
            </w:rPr>
          </w:rPrChange>
        </w:rPr>
        <w:t xml:space="preserve"> Thursday of </w:t>
      </w:r>
      <w:del w:id="2825" w:author="James Lucius Haynes" w:date="2011-11-14T14:32:00Z">
        <w:r w:rsidR="006B429A" w:rsidRPr="00604568" w:rsidDel="009826B7">
          <w:rPr>
            <w:rPrChange w:id="2826" w:author="James Lucius Haynes" w:date="2011-11-14T18:51:00Z">
              <w:rPr>
                <w:sz w:val="22"/>
              </w:rPr>
            </w:rPrChange>
          </w:rPr>
          <w:delText>each month</w:delText>
        </w:r>
      </w:del>
      <w:ins w:id="2827" w:author="James Lucius Haynes" w:date="2011-11-14T14:32:00Z">
        <w:r w:rsidRPr="00C50852">
          <w:t>each month</w:t>
        </w:r>
      </w:ins>
      <w:r w:rsidR="006B429A" w:rsidRPr="00604568">
        <w:rPr>
          <w:rPrChange w:id="2828" w:author="James Lucius Haynes" w:date="2011-11-14T18:51:00Z">
            <w:rPr>
              <w:sz w:val="22"/>
            </w:rPr>
          </w:rPrChange>
        </w:rPr>
        <w:t>.  These meetings shall:</w:t>
      </w:r>
    </w:p>
    <w:p w14:paraId="4D8C90A5" w14:textId="77777777" w:rsidR="009826B7" w:rsidRPr="00604568" w:rsidRDefault="009826B7">
      <w:pPr>
        <w:numPr>
          <w:ilvl w:val="0"/>
          <w:numId w:val="32"/>
        </w:numPr>
        <w:rPr>
          <w:ins w:id="2829" w:author="James Lucius Haynes" w:date="2011-11-14T13:41:00Z"/>
          <w:rPrChange w:id="2830" w:author="James Lucius Haynes" w:date="2011-11-14T18:51:00Z">
            <w:rPr>
              <w:ins w:id="2831" w:author="James Lucius Haynes" w:date="2011-11-14T13:41:00Z"/>
              <w:sz w:val="22"/>
            </w:rPr>
          </w:rPrChange>
        </w:rPr>
      </w:pPr>
      <w:ins w:id="2832" w:author="James Lucius Haynes" w:date="2011-11-14T13:42:00Z">
        <w:r w:rsidRPr="00C50852">
          <w:t>Serve as the main form of communication between the Chapter Executive Board and the General Body</w:t>
        </w:r>
      </w:ins>
    </w:p>
    <w:p w14:paraId="2495DEE9" w14:textId="77777777" w:rsidR="006B429A" w:rsidRPr="00604568" w:rsidRDefault="006B429A">
      <w:pPr>
        <w:rPr>
          <w:rPrChange w:id="2833" w:author="James Lucius Haynes" w:date="2011-11-14T18:51:00Z">
            <w:rPr>
              <w:sz w:val="22"/>
            </w:rPr>
          </w:rPrChange>
        </w:rPr>
      </w:pPr>
    </w:p>
    <w:p w14:paraId="249569BC" w14:textId="77777777" w:rsidR="006B429A" w:rsidRPr="00C50852" w:rsidRDefault="006B429A">
      <w:pPr>
        <w:numPr>
          <w:ilvl w:val="0"/>
          <w:numId w:val="32"/>
        </w:numPr>
        <w:rPr>
          <w:ins w:id="2834" w:author="James Lucius Haynes" w:date="2011-11-14T13:39:00Z"/>
        </w:rPr>
      </w:pPr>
      <w:r w:rsidRPr="00604568">
        <w:rPr>
          <w:rPrChange w:id="2835" w:author="James Lucius Haynes" w:date="2011-11-14T18:51:00Z">
            <w:rPr>
              <w:sz w:val="22"/>
            </w:rPr>
          </w:rPrChange>
        </w:rPr>
        <w:t>Serve as a means to incorporate business and professional growth</w:t>
      </w:r>
      <w:del w:id="2836" w:author="Ciara Montgomery" w:date="2017-02-19T00:27:00Z">
        <w:r w:rsidRPr="00604568" w:rsidDel="00026B37">
          <w:rPr>
            <w:rPrChange w:id="2837" w:author="James Lucius Haynes" w:date="2011-11-14T18:51:00Z">
              <w:rPr>
                <w:sz w:val="22"/>
              </w:rPr>
            </w:rPrChange>
          </w:rPr>
          <w:delText>.</w:delText>
        </w:r>
      </w:del>
    </w:p>
    <w:p w14:paraId="13062A04" w14:textId="77777777" w:rsidR="009826B7" w:rsidRPr="001D612C" w:rsidRDefault="009826B7">
      <w:pPr>
        <w:ind w:left="1440"/>
        <w:rPr>
          <w:ins w:id="2838" w:author="James Lucius Haynes" w:date="2011-11-14T13:39:00Z"/>
        </w:rPr>
        <w:pPrChange w:id="2839" w:author="James Lucius Haynes" w:date="2011-11-14T13:39:00Z">
          <w:pPr>
            <w:numPr>
              <w:numId w:val="32"/>
            </w:numPr>
            <w:tabs>
              <w:tab w:val="num" w:pos="1440"/>
            </w:tabs>
            <w:ind w:left="1440" w:hanging="720"/>
          </w:pPr>
        </w:pPrChange>
      </w:pPr>
    </w:p>
    <w:p w14:paraId="6E869153" w14:textId="77777777" w:rsidR="009826B7" w:rsidRPr="00FB05B3" w:rsidRDefault="009826B7">
      <w:pPr>
        <w:numPr>
          <w:ilvl w:val="0"/>
          <w:numId w:val="32"/>
        </w:numPr>
        <w:rPr>
          <w:ins w:id="2840" w:author="James Lucius Haynes" w:date="2011-11-14T13:40:00Z"/>
        </w:rPr>
      </w:pPr>
      <w:ins w:id="2841" w:author="James Lucius Haynes" w:date="2011-11-14T13:39:00Z">
        <w:r w:rsidRPr="000A5CE1">
          <w:t xml:space="preserve">Inform the general body of upcoming </w:t>
        </w:r>
      </w:ins>
      <w:ins w:id="2842" w:author="James Lucius Haynes" w:date="2011-11-14T13:40:00Z">
        <w:r w:rsidRPr="000A5CE1">
          <w:t>programs</w:t>
        </w:r>
      </w:ins>
      <w:ins w:id="2843" w:author="James Lucius Haynes" w:date="2011-11-14T13:39:00Z">
        <w:r w:rsidRPr="000A5CE1">
          <w:t xml:space="preserve"> </w:t>
        </w:r>
      </w:ins>
      <w:ins w:id="2844" w:author="James Lucius Haynes" w:date="2011-11-14T13:40:00Z">
        <w:r w:rsidRPr="00FB05B3">
          <w:t>and events</w:t>
        </w:r>
      </w:ins>
    </w:p>
    <w:p w14:paraId="3B820DFF" w14:textId="77777777" w:rsidR="009826B7" w:rsidRPr="005668EA" w:rsidDel="00026B37" w:rsidRDefault="009826B7">
      <w:pPr>
        <w:pStyle w:val="ListParagraph"/>
        <w:rPr>
          <w:ins w:id="2845" w:author="James Lucius Haynes" w:date="2011-11-14T13:40:00Z"/>
          <w:del w:id="2846" w:author="Ciara Montgomery" w:date="2017-02-19T00:27:00Z"/>
        </w:rPr>
        <w:pPrChange w:id="2847" w:author="James Lucius Haynes" w:date="2011-11-14T13:40:00Z">
          <w:pPr>
            <w:numPr>
              <w:numId w:val="32"/>
            </w:numPr>
            <w:tabs>
              <w:tab w:val="num" w:pos="1440"/>
            </w:tabs>
            <w:ind w:left="1440" w:hanging="720"/>
          </w:pPr>
        </w:pPrChange>
      </w:pPr>
    </w:p>
    <w:p w14:paraId="075FB865" w14:textId="77777777" w:rsidR="009826B7" w:rsidRPr="00604568" w:rsidDel="009826B7" w:rsidRDefault="009826B7">
      <w:pPr>
        <w:numPr>
          <w:ilvl w:val="0"/>
          <w:numId w:val="32"/>
        </w:numPr>
        <w:rPr>
          <w:del w:id="2848" w:author="James Lucius Haynes" w:date="2011-11-14T13:41:00Z"/>
          <w:rPrChange w:id="2849" w:author="James Lucius Haynes" w:date="2011-11-14T18:51:00Z">
            <w:rPr>
              <w:del w:id="2850" w:author="James Lucius Haynes" w:date="2011-11-14T13:41:00Z"/>
              <w:sz w:val="22"/>
            </w:rPr>
          </w:rPrChange>
        </w:rPr>
      </w:pPr>
    </w:p>
    <w:p w14:paraId="7E31BC7A" w14:textId="77777777" w:rsidR="006B429A" w:rsidRPr="00604568" w:rsidRDefault="006B429A">
      <w:pPr>
        <w:rPr>
          <w:rPrChange w:id="2851" w:author="James Lucius Haynes" w:date="2011-11-14T18:51:00Z">
            <w:rPr>
              <w:sz w:val="22"/>
            </w:rPr>
          </w:rPrChange>
        </w:rPr>
      </w:pPr>
    </w:p>
    <w:p w14:paraId="55188097" w14:textId="77777777" w:rsidR="006B429A" w:rsidRPr="00604568" w:rsidRDefault="006B429A">
      <w:pPr>
        <w:numPr>
          <w:ilvl w:val="0"/>
          <w:numId w:val="32"/>
        </w:numPr>
        <w:rPr>
          <w:rPrChange w:id="2852" w:author="James Lucius Haynes" w:date="2011-11-14T18:51:00Z">
            <w:rPr>
              <w:sz w:val="22"/>
            </w:rPr>
          </w:rPrChange>
        </w:rPr>
      </w:pPr>
      <w:r w:rsidRPr="00604568">
        <w:rPr>
          <w:rPrChange w:id="2853" w:author="James Lucius Haynes" w:date="2011-11-14T18:51:00Z">
            <w:rPr>
              <w:sz w:val="22"/>
            </w:rPr>
          </w:rPrChange>
        </w:rPr>
        <w:t>Allow for chapter focus and networking</w:t>
      </w:r>
      <w:del w:id="2854" w:author="Ciara Montgomery" w:date="2017-02-19T00:27:00Z">
        <w:r w:rsidRPr="00604568" w:rsidDel="00026B37">
          <w:rPr>
            <w:rPrChange w:id="2855" w:author="James Lucius Haynes" w:date="2011-11-14T18:51:00Z">
              <w:rPr>
                <w:sz w:val="22"/>
              </w:rPr>
            </w:rPrChange>
          </w:rPr>
          <w:delText>.</w:delText>
        </w:r>
      </w:del>
    </w:p>
    <w:p w14:paraId="280A0CD4" w14:textId="77777777" w:rsidR="006B429A" w:rsidRPr="00604568" w:rsidRDefault="006B429A">
      <w:pPr>
        <w:rPr>
          <w:rPrChange w:id="2856" w:author="James Lucius Haynes" w:date="2011-11-14T18:51:00Z">
            <w:rPr>
              <w:sz w:val="22"/>
            </w:rPr>
          </w:rPrChange>
        </w:rPr>
      </w:pPr>
    </w:p>
    <w:p w14:paraId="249AF10B" w14:textId="43596FF5" w:rsidR="009826B7" w:rsidRPr="00C50852" w:rsidRDefault="006B429A">
      <w:pPr>
        <w:numPr>
          <w:ilvl w:val="0"/>
          <w:numId w:val="32"/>
        </w:numPr>
        <w:rPr>
          <w:ins w:id="2857" w:author="James Lucius Haynes" w:date="2011-11-14T13:42:00Z"/>
          <w:b/>
        </w:rPr>
      </w:pPr>
      <w:del w:id="2858" w:author="James Lucius Haynes" w:date="2011-11-14T13:41:00Z">
        <w:r w:rsidRPr="00604568" w:rsidDel="009826B7">
          <w:rPr>
            <w:rPrChange w:id="2859" w:author="James Lucius Haynes" w:date="2011-11-14T18:51:00Z">
              <w:rPr>
                <w:sz w:val="22"/>
              </w:rPr>
            </w:rPrChange>
          </w:rPr>
          <w:delText xml:space="preserve">Shall </w:delText>
        </w:r>
      </w:del>
      <w:ins w:id="2860" w:author="Ciara Montgomery" w:date="2017-02-19T00:27:00Z">
        <w:r w:rsidR="00026B37">
          <w:t>H</w:t>
        </w:r>
      </w:ins>
      <w:del w:id="2861" w:author="Ciara Montgomery" w:date="2017-02-19T00:27:00Z">
        <w:r w:rsidRPr="00604568" w:rsidDel="00026B37">
          <w:rPr>
            <w:rPrChange w:id="2862" w:author="James Lucius Haynes" w:date="2011-11-14T18:51:00Z">
              <w:rPr>
                <w:sz w:val="22"/>
              </w:rPr>
            </w:rPrChange>
          </w:rPr>
          <w:delText>h</w:delText>
        </w:r>
      </w:del>
      <w:r w:rsidRPr="00604568">
        <w:rPr>
          <w:rPrChange w:id="2863" w:author="James Lucius Haynes" w:date="2011-11-14T18:51:00Z">
            <w:rPr>
              <w:sz w:val="22"/>
            </w:rPr>
          </w:rPrChange>
        </w:rPr>
        <w:t>ave at least fifteen (15) members per general body meeting</w:t>
      </w:r>
      <w:r w:rsidRPr="00604568">
        <w:rPr>
          <w:b/>
          <w:rPrChange w:id="2864" w:author="James Lucius Haynes" w:date="2011-11-14T18:51:00Z">
            <w:rPr>
              <w:b/>
              <w:sz w:val="22"/>
            </w:rPr>
          </w:rPrChange>
        </w:rPr>
        <w:t xml:space="preserve"> </w:t>
      </w:r>
    </w:p>
    <w:p w14:paraId="671DE62C" w14:textId="77777777" w:rsidR="009826B7" w:rsidRPr="001D612C" w:rsidRDefault="009826B7">
      <w:pPr>
        <w:pStyle w:val="ListParagraph"/>
        <w:rPr>
          <w:ins w:id="2865" w:author="James Lucius Haynes" w:date="2011-11-14T13:42:00Z"/>
        </w:rPr>
        <w:pPrChange w:id="2866" w:author="James Lucius Haynes" w:date="2011-11-14T13:42:00Z">
          <w:pPr>
            <w:numPr>
              <w:numId w:val="32"/>
            </w:numPr>
            <w:tabs>
              <w:tab w:val="num" w:pos="1440"/>
            </w:tabs>
            <w:ind w:left="1440" w:hanging="720"/>
          </w:pPr>
        </w:pPrChange>
      </w:pPr>
    </w:p>
    <w:p w14:paraId="01140226" w14:textId="77777777" w:rsidR="009826B7" w:rsidRPr="00AA7BB1" w:rsidRDefault="009826B7">
      <w:pPr>
        <w:numPr>
          <w:ilvl w:val="2"/>
          <w:numId w:val="64"/>
        </w:numPr>
        <w:rPr>
          <w:ins w:id="2867" w:author="James Lucius Haynes" w:date="2011-11-14T13:46:00Z"/>
        </w:rPr>
        <w:pPrChange w:id="2868" w:author="James Lucius Haynes" w:date="2011-11-14T13:46:00Z">
          <w:pPr>
            <w:numPr>
              <w:numId w:val="32"/>
            </w:numPr>
            <w:tabs>
              <w:tab w:val="num" w:pos="1440"/>
            </w:tabs>
            <w:ind w:left="1440" w:hanging="720"/>
          </w:pPr>
        </w:pPrChange>
      </w:pPr>
      <w:ins w:id="2869" w:author="James Lucius Haynes" w:date="2011-11-14T13:43:00Z">
        <w:r w:rsidRPr="000A5CE1">
          <w:t xml:space="preserve">All business to be covered by </w:t>
        </w:r>
      </w:ins>
      <w:ins w:id="2870" w:author="James Lucius Haynes" w:date="2011-11-14T13:44:00Z">
        <w:r w:rsidRPr="000A5CE1">
          <w:t>the Chapter Executive board shall be decided at the Chapter Executive Board meetings and al</w:t>
        </w:r>
        <w:r w:rsidRPr="00FB05B3">
          <w:t xml:space="preserve">l materials that need to be presented should be </w:t>
        </w:r>
      </w:ins>
      <w:ins w:id="2871" w:author="James Lucius Haynes" w:date="2011-11-14T13:45:00Z">
        <w:r w:rsidRPr="005668EA">
          <w:t>submitted to the chapter Secretary with</w:t>
        </w:r>
      </w:ins>
      <w:ins w:id="2872" w:author="James Lucius Haynes" w:date="2011-11-14T13:46:00Z">
        <w:r w:rsidRPr="00AA7BB1">
          <w:t xml:space="preserve"> a reasonable deadline decided by the secretary and approved by the chapter Vice-President</w:t>
        </w:r>
      </w:ins>
    </w:p>
    <w:p w14:paraId="77A32F50" w14:textId="77777777" w:rsidR="009826B7" w:rsidRPr="00AA7BB1" w:rsidRDefault="009826B7">
      <w:pPr>
        <w:rPr>
          <w:ins w:id="2873" w:author="James Lucius Haynes" w:date="2011-11-14T13:47:00Z"/>
          <w:b/>
        </w:rPr>
        <w:pPrChange w:id="2874" w:author="James Lucius Haynes" w:date="2011-11-14T13:47:00Z">
          <w:pPr>
            <w:numPr>
              <w:numId w:val="32"/>
            </w:numPr>
            <w:tabs>
              <w:tab w:val="num" w:pos="1440"/>
            </w:tabs>
            <w:ind w:left="1440" w:hanging="720"/>
          </w:pPr>
        </w:pPrChange>
      </w:pPr>
    </w:p>
    <w:p w14:paraId="4A5B0327" w14:textId="77777777" w:rsidR="009826B7" w:rsidRPr="00C23DB6" w:rsidRDefault="009826B7">
      <w:pPr>
        <w:rPr>
          <w:ins w:id="2875" w:author="James Lucius Haynes" w:date="2011-11-14T13:47:00Z"/>
          <w:b/>
        </w:rPr>
        <w:pPrChange w:id="2876" w:author="James Lucius Haynes" w:date="2011-11-14T13:47:00Z">
          <w:pPr>
            <w:numPr>
              <w:numId w:val="32"/>
            </w:numPr>
            <w:tabs>
              <w:tab w:val="num" w:pos="1440"/>
            </w:tabs>
            <w:ind w:left="1440" w:hanging="720"/>
          </w:pPr>
        </w:pPrChange>
      </w:pPr>
      <w:ins w:id="2877" w:author="James Lucius Haynes" w:date="2011-11-14T13:47:00Z">
        <w:r w:rsidRPr="00C23DB6">
          <w:rPr>
            <w:b/>
          </w:rPr>
          <w:t>Section 2</w:t>
        </w:r>
      </w:ins>
    </w:p>
    <w:p w14:paraId="2094D48C" w14:textId="77777777" w:rsidR="009826B7" w:rsidRPr="00B86998" w:rsidRDefault="009826B7">
      <w:pPr>
        <w:rPr>
          <w:ins w:id="2878" w:author="James Lucius Haynes" w:date="2011-11-14T13:47:00Z"/>
          <w:b/>
        </w:rPr>
        <w:pPrChange w:id="2879" w:author="James Lucius Haynes" w:date="2011-11-14T13:47:00Z">
          <w:pPr>
            <w:numPr>
              <w:numId w:val="32"/>
            </w:numPr>
            <w:tabs>
              <w:tab w:val="num" w:pos="1440"/>
            </w:tabs>
            <w:ind w:left="1440" w:hanging="720"/>
          </w:pPr>
        </w:pPrChange>
      </w:pPr>
    </w:p>
    <w:p w14:paraId="08AACF7C" w14:textId="77777777" w:rsidR="009826B7" w:rsidRPr="00C4471A" w:rsidRDefault="009826B7">
      <w:pPr>
        <w:rPr>
          <w:ins w:id="2880" w:author="James Lucius Haynes" w:date="2011-11-14T13:53:00Z"/>
        </w:rPr>
        <w:pPrChange w:id="2881" w:author="James Lucius Haynes" w:date="2011-11-14T13:53:00Z">
          <w:pPr>
            <w:numPr>
              <w:numId w:val="32"/>
            </w:numPr>
            <w:tabs>
              <w:tab w:val="num" w:pos="1440"/>
            </w:tabs>
            <w:ind w:left="1440" w:hanging="720"/>
          </w:pPr>
        </w:pPrChange>
      </w:pPr>
      <w:ins w:id="2882" w:author="James Lucius Haynes" w:date="2011-11-14T13:47:00Z">
        <w:r w:rsidRPr="00FE2852">
          <w:rPr>
            <w:b/>
          </w:rPr>
          <w:t xml:space="preserve">2.1 </w:t>
        </w:r>
      </w:ins>
      <w:ins w:id="2883" w:author="James Lucius Haynes" w:date="2011-11-14T13:48:00Z">
        <w:r w:rsidRPr="00FE2852">
          <w:t>Chapter Executive Board Meetings are to be generally held on the Thursdays in which general body meetings do not take place</w:t>
        </w:r>
      </w:ins>
      <w:ins w:id="2884" w:author="James Lucius Haynes" w:date="2011-11-14T13:49:00Z">
        <w:r w:rsidRPr="00C4471A">
          <w:t>.</w:t>
        </w:r>
      </w:ins>
      <w:ins w:id="2885" w:author="James Lucius Haynes" w:date="2011-11-14T13:52:00Z">
        <w:r w:rsidRPr="00C4471A">
          <w:t xml:space="preserve"> These Meeting Shall:</w:t>
        </w:r>
      </w:ins>
    </w:p>
    <w:p w14:paraId="1BE68C9C" w14:textId="77777777" w:rsidR="009826B7" w:rsidRPr="008D6403" w:rsidRDefault="009826B7">
      <w:pPr>
        <w:rPr>
          <w:ins w:id="2886" w:author="James Lucius Haynes" w:date="2011-11-14T13:49:00Z"/>
        </w:rPr>
        <w:pPrChange w:id="2887" w:author="James Lucius Haynes" w:date="2011-11-14T13:53:00Z">
          <w:pPr>
            <w:numPr>
              <w:numId w:val="32"/>
            </w:numPr>
            <w:tabs>
              <w:tab w:val="num" w:pos="1440"/>
            </w:tabs>
            <w:ind w:left="1440" w:hanging="720"/>
          </w:pPr>
        </w:pPrChange>
      </w:pPr>
    </w:p>
    <w:p w14:paraId="76ACF7DD" w14:textId="77777777" w:rsidR="009826B7" w:rsidRPr="008D6403" w:rsidRDefault="009826B7" w:rsidP="009826B7">
      <w:pPr>
        <w:numPr>
          <w:ilvl w:val="0"/>
          <w:numId w:val="65"/>
        </w:numPr>
        <w:rPr>
          <w:ins w:id="2888" w:author="James Lucius Haynes" w:date="2011-11-14T14:27:00Z"/>
        </w:rPr>
      </w:pPr>
      <w:ins w:id="2889" w:author="James Lucius Haynes" w:date="2011-11-14T13:54:00Z">
        <w:r w:rsidRPr="008D6403">
          <w:t>Be run by the chapter president</w:t>
        </w:r>
      </w:ins>
    </w:p>
    <w:p w14:paraId="64ADC627" w14:textId="77777777" w:rsidR="009826B7" w:rsidRPr="008D6403" w:rsidRDefault="009826B7">
      <w:pPr>
        <w:ind w:left="1440"/>
        <w:rPr>
          <w:ins w:id="2890" w:author="James Lucius Haynes" w:date="2011-11-14T13:54:00Z"/>
        </w:rPr>
        <w:pPrChange w:id="2891" w:author="James Lucius Haynes" w:date="2011-11-14T14:27:00Z">
          <w:pPr>
            <w:numPr>
              <w:numId w:val="65"/>
            </w:numPr>
            <w:tabs>
              <w:tab w:val="num" w:pos="1440"/>
            </w:tabs>
            <w:ind w:left="1440" w:hanging="720"/>
          </w:pPr>
        </w:pPrChange>
      </w:pPr>
    </w:p>
    <w:p w14:paraId="7997C385" w14:textId="77777777" w:rsidR="009826B7" w:rsidRPr="008D6403" w:rsidRDefault="009826B7" w:rsidP="009826B7">
      <w:pPr>
        <w:numPr>
          <w:ilvl w:val="0"/>
          <w:numId w:val="65"/>
        </w:numPr>
        <w:rPr>
          <w:ins w:id="2892" w:author="James Lucius Haynes" w:date="2011-11-14T13:53:00Z"/>
        </w:rPr>
      </w:pPr>
      <w:ins w:id="2893" w:author="James Lucius Haynes" w:date="2011-11-14T13:54:00Z">
        <w:r w:rsidRPr="008D6403">
          <w:t>Advised by the chapter parliamentarian</w:t>
        </w:r>
      </w:ins>
      <w:ins w:id="2894" w:author="James Lucius Haynes" w:date="2011-11-14T13:53:00Z">
        <w:r w:rsidRPr="008D6403">
          <w:t>.</w:t>
        </w:r>
      </w:ins>
    </w:p>
    <w:p w14:paraId="4E34C119" w14:textId="77777777" w:rsidR="009826B7" w:rsidRPr="008D6403" w:rsidRDefault="009826B7" w:rsidP="009826B7">
      <w:pPr>
        <w:rPr>
          <w:ins w:id="2895" w:author="James Lucius Haynes" w:date="2011-11-14T13:53:00Z"/>
        </w:rPr>
      </w:pPr>
    </w:p>
    <w:p w14:paraId="58E0B89E" w14:textId="77777777" w:rsidR="009826B7" w:rsidRPr="008D6403" w:rsidRDefault="009826B7" w:rsidP="00C50852">
      <w:pPr>
        <w:numPr>
          <w:ilvl w:val="0"/>
          <w:numId w:val="65"/>
        </w:numPr>
        <w:rPr>
          <w:ins w:id="2896" w:author="James Lucius Haynes" w:date="2011-11-14T13:53:00Z"/>
          <w:b/>
        </w:rPr>
      </w:pPr>
      <w:ins w:id="2897" w:author="James Lucius Haynes" w:date="2011-11-14T14:28:00Z">
        <w:r w:rsidRPr="008D6403">
          <w:t>Serve as the hub of chapter operations</w:t>
        </w:r>
      </w:ins>
      <w:ins w:id="2898" w:author="James Lucius Haynes" w:date="2011-11-14T14:29:00Z">
        <w:r w:rsidRPr="008D6403">
          <w:t>. The Chapter Executive board meetings are the location where chapter operations are planned, reviewed, and critiqued.</w:t>
        </w:r>
      </w:ins>
    </w:p>
    <w:p w14:paraId="40176BC0" w14:textId="77777777" w:rsidR="009826B7" w:rsidRPr="008D6403" w:rsidRDefault="009826B7">
      <w:pPr>
        <w:rPr>
          <w:ins w:id="2899" w:author="James Lucius Haynes" w:date="2011-11-14T13:49:00Z"/>
        </w:rPr>
        <w:pPrChange w:id="2900" w:author="James Lucius Haynes" w:date="2011-11-14T13:47:00Z">
          <w:pPr>
            <w:numPr>
              <w:numId w:val="32"/>
            </w:numPr>
            <w:tabs>
              <w:tab w:val="num" w:pos="1440"/>
            </w:tabs>
            <w:ind w:left="1440" w:hanging="720"/>
          </w:pPr>
        </w:pPrChange>
      </w:pPr>
    </w:p>
    <w:p w14:paraId="5D8D833C" w14:textId="77777777" w:rsidR="006B429A" w:rsidRPr="00604568" w:rsidRDefault="009826B7">
      <w:pPr>
        <w:rPr>
          <w:b/>
          <w:rPrChange w:id="2901" w:author="James Lucius Haynes" w:date="2011-11-14T18:51:00Z">
            <w:rPr>
              <w:b/>
              <w:sz w:val="22"/>
            </w:rPr>
          </w:rPrChange>
        </w:rPr>
        <w:pPrChange w:id="2902" w:author="James Lucius Haynes" w:date="2011-11-14T13:47:00Z">
          <w:pPr>
            <w:numPr>
              <w:numId w:val="32"/>
            </w:numPr>
            <w:tabs>
              <w:tab w:val="num" w:pos="1440"/>
            </w:tabs>
            <w:ind w:left="1440" w:hanging="720"/>
          </w:pPr>
        </w:pPrChange>
      </w:pPr>
      <w:proofErr w:type="gramStart"/>
      <w:ins w:id="2903" w:author="James Lucius Haynes" w:date="2011-11-14T13:49:00Z">
        <w:r w:rsidRPr="00604568">
          <w:rPr>
            <w:b/>
            <w:rPrChange w:id="2904" w:author="James Lucius Haynes" w:date="2011-11-14T18:51:00Z">
              <w:rPr/>
            </w:rPrChange>
          </w:rPr>
          <w:t>2.2</w:t>
        </w:r>
        <w:r w:rsidRPr="00C50852">
          <w:rPr>
            <w:b/>
          </w:rPr>
          <w:t xml:space="preserve"> </w:t>
        </w:r>
        <w:r w:rsidRPr="001D612C">
          <w:t xml:space="preserve">Additional meetings may be called by </w:t>
        </w:r>
      </w:ins>
      <w:ins w:id="2905" w:author="James Lucius Haynes" w:date="2011-11-14T13:50:00Z">
        <w:r w:rsidRPr="000A5CE1">
          <w:t>the Chapter President or chapter Vice-</w:t>
        </w:r>
        <w:del w:id="2906" w:author="Sheldon W. Fulton" w:date="2014-01-16T23:06:00Z">
          <w:r w:rsidRPr="000A5CE1" w:rsidDel="00FE2852">
            <w:delText>President</w:delText>
          </w:r>
        </w:del>
      </w:ins>
      <w:del w:id="2907" w:author="Sheldon W. Fulton" w:date="2014-01-16T23:06:00Z">
        <w:r w:rsidR="006B429A" w:rsidRPr="00604568" w:rsidDel="00FE2852">
          <w:rPr>
            <w:b/>
            <w:rPrChange w:id="2908" w:author="James Lucius Haynes" w:date="2011-11-14T18:51:00Z">
              <w:rPr>
                <w:sz w:val="22"/>
              </w:rPr>
            </w:rPrChange>
          </w:rPr>
          <w:delText xml:space="preserve">and </w:delText>
        </w:r>
      </w:del>
      <w:ins w:id="2909" w:author="Sheldon W. Fulton" w:date="2014-01-16T23:06:00Z">
        <w:r w:rsidR="00FE2852" w:rsidRPr="000A5CE1">
          <w:t>President</w:t>
        </w:r>
        <w:r w:rsidR="00FE2852">
          <w:rPr>
            <w:b/>
          </w:rPr>
          <w:t xml:space="preserve"> or</w:t>
        </w:r>
        <w:r w:rsidR="00FE2852" w:rsidRPr="00604568">
          <w:rPr>
            <w:b/>
            <w:rPrChange w:id="2910" w:author="James Lucius Haynes" w:date="2011-11-14T18:51:00Z">
              <w:rPr>
                <w:sz w:val="22"/>
              </w:rPr>
            </w:rPrChange>
          </w:rPr>
          <w:t xml:space="preserve"> </w:t>
        </w:r>
      </w:ins>
      <w:r w:rsidR="006B429A" w:rsidRPr="00604568">
        <w:rPr>
          <w:b/>
          <w:rPrChange w:id="2911" w:author="James Lucius Haynes" w:date="2011-11-14T18:51:00Z">
            <w:rPr>
              <w:sz w:val="22"/>
            </w:rPr>
          </w:rPrChange>
        </w:rPr>
        <w:t xml:space="preserve">at least five (5) </w:t>
      </w:r>
      <w:ins w:id="2912" w:author="Sheldon W. Fulton" w:date="2014-01-16T23:06:00Z">
        <w:r w:rsidR="00FE2852">
          <w:rPr>
            <w:b/>
          </w:rPr>
          <w:t>CEB.</w:t>
        </w:r>
      </w:ins>
      <w:proofErr w:type="gramEnd"/>
      <w:del w:id="2913" w:author="Sheldon W. Fulton" w:date="2014-01-16T23:06:00Z">
        <w:r w:rsidR="006B429A" w:rsidRPr="00604568" w:rsidDel="00FE2852">
          <w:rPr>
            <w:b/>
            <w:rPrChange w:id="2914" w:author="James Lucius Haynes" w:date="2011-11-14T18:51:00Z">
              <w:rPr>
                <w:sz w:val="22"/>
              </w:rPr>
            </w:rPrChange>
          </w:rPr>
          <w:delText>elected officers per Chapter Executive Board meeting</w:delText>
        </w:r>
      </w:del>
      <w:r w:rsidR="006B429A" w:rsidRPr="00604568">
        <w:rPr>
          <w:b/>
          <w:rPrChange w:id="2915" w:author="James Lucius Haynes" w:date="2011-11-14T18:51:00Z">
            <w:rPr>
              <w:sz w:val="22"/>
            </w:rPr>
          </w:rPrChange>
        </w:rPr>
        <w:t>.</w:t>
      </w:r>
    </w:p>
    <w:p w14:paraId="18F07083" w14:textId="77777777" w:rsidR="006B429A" w:rsidRPr="00C50852" w:rsidRDefault="006B429A">
      <w:pPr>
        <w:rPr>
          <w:ins w:id="2916" w:author="James Lucius Haynes" w:date="2011-11-14T13:50:00Z"/>
          <w:b/>
        </w:rPr>
      </w:pPr>
    </w:p>
    <w:p w14:paraId="5B1911A7" w14:textId="77777777" w:rsidR="009826B7" w:rsidRPr="001D612C" w:rsidRDefault="009826B7">
      <w:pPr>
        <w:rPr>
          <w:ins w:id="2917" w:author="James Lucius Haynes" w:date="2011-11-14T13:50:00Z"/>
          <w:b/>
        </w:rPr>
      </w:pPr>
      <w:ins w:id="2918" w:author="James Lucius Haynes" w:date="2011-11-14T13:50:00Z">
        <w:r w:rsidRPr="001D612C">
          <w:rPr>
            <w:b/>
          </w:rPr>
          <w:t>Section 3</w:t>
        </w:r>
      </w:ins>
    </w:p>
    <w:p w14:paraId="6BC7191E" w14:textId="77777777" w:rsidR="009826B7" w:rsidRPr="000A5CE1" w:rsidRDefault="009826B7">
      <w:pPr>
        <w:rPr>
          <w:ins w:id="2919" w:author="James Lucius Haynes" w:date="2011-11-14T13:50:00Z"/>
          <w:b/>
        </w:rPr>
      </w:pPr>
    </w:p>
    <w:p w14:paraId="501B91DA" w14:textId="77777777" w:rsidR="009826B7" w:rsidRPr="00C23DB6" w:rsidRDefault="009826B7">
      <w:pPr>
        <w:rPr>
          <w:ins w:id="2920" w:author="James Lucius Haynes" w:date="2011-11-14T16:13:00Z"/>
        </w:rPr>
      </w:pPr>
      <w:ins w:id="2921" w:author="James Lucius Haynes" w:date="2011-11-14T13:50:00Z">
        <w:r w:rsidRPr="00FB05B3">
          <w:rPr>
            <w:b/>
          </w:rPr>
          <w:t xml:space="preserve">3.1 </w:t>
        </w:r>
      </w:ins>
      <w:ins w:id="2922" w:author="James Lucius Haynes" w:date="2011-11-14T13:51:00Z">
        <w:r w:rsidRPr="005668EA">
          <w:t xml:space="preserve">A zone </w:t>
        </w:r>
      </w:ins>
      <w:ins w:id="2923" w:author="James Lucius Haynes" w:date="2011-11-14T14:33:00Z">
        <w:r w:rsidRPr="00AA7BB1">
          <w:t>leader has</w:t>
        </w:r>
      </w:ins>
      <w:ins w:id="2924" w:author="James Lucius Haynes" w:date="2011-11-14T13:51:00Z">
        <w:r w:rsidRPr="00AA7BB1">
          <w:t xml:space="preserve"> the ability to call a zone meeting in which members of the </w:t>
        </w:r>
      </w:ins>
      <w:ins w:id="2925" w:author="James Lucius Haynes" w:date="2011-11-14T14:33:00Z">
        <w:r w:rsidRPr="00AA7BB1">
          <w:t>leader’s</w:t>
        </w:r>
      </w:ins>
      <w:ins w:id="2926" w:author="James Lucius Haynes" w:date="2011-11-14T13:51:00Z">
        <w:r w:rsidRPr="00AA7BB1">
          <w:t xml:space="preserve"> respective zone may meet and discuss the operations of the zone</w:t>
        </w:r>
      </w:ins>
    </w:p>
    <w:p w14:paraId="4CB73F12" w14:textId="77777777" w:rsidR="009826B7" w:rsidRPr="00604568" w:rsidDel="00E94BC4" w:rsidRDefault="009826B7">
      <w:pPr>
        <w:rPr>
          <w:del w:id="2927" w:author="James Lucius Haynes" w:date="2011-11-14T19:06:00Z"/>
          <w:rPrChange w:id="2928" w:author="James Lucius Haynes" w:date="2011-11-14T18:51:00Z">
            <w:rPr>
              <w:del w:id="2929" w:author="James Lucius Haynes" w:date="2011-11-14T19:06:00Z"/>
              <w:b/>
              <w:sz w:val="22"/>
            </w:rPr>
          </w:rPrChange>
        </w:rPr>
      </w:pPr>
    </w:p>
    <w:p w14:paraId="2CFB7E71" w14:textId="77777777" w:rsidR="006B429A" w:rsidRPr="00C50852" w:rsidRDefault="006B429A">
      <w:pPr>
        <w:rPr>
          <w:ins w:id="2930" w:author="James Lucius Haynes" w:date="2011-11-14T14:33:00Z"/>
          <w:b/>
        </w:rPr>
      </w:pPr>
    </w:p>
    <w:p w14:paraId="472E73EA" w14:textId="77777777" w:rsidR="009826B7" w:rsidRPr="00E94BC4" w:rsidDel="009826B7" w:rsidRDefault="009826B7" w:rsidP="00C50852">
      <w:pPr>
        <w:rPr>
          <w:del w:id="2931" w:author="James Lucius Haynes" w:date="2011-11-14T14:34:00Z"/>
          <w:b/>
          <w:sz w:val="28"/>
          <w:rPrChange w:id="2932" w:author="James Lucius Haynes" w:date="2011-11-14T19:05:00Z">
            <w:rPr>
              <w:del w:id="2933" w:author="James Lucius Haynes" w:date="2011-11-14T14:34:00Z"/>
              <w:b/>
            </w:rPr>
          </w:rPrChange>
        </w:rPr>
      </w:pPr>
      <w:ins w:id="2934" w:author="James Lucius Haynes" w:date="2011-11-14T14:34:00Z">
        <w:r w:rsidRPr="00E94BC4">
          <w:rPr>
            <w:b/>
            <w:sz w:val="28"/>
            <w:rPrChange w:id="2935" w:author="James Lucius Haynes" w:date="2011-11-14T19:05:00Z">
              <w:rPr/>
            </w:rPrChange>
          </w:rPr>
          <w:t>ARTICLEVII</w:t>
        </w:r>
      </w:ins>
      <w:ins w:id="2936" w:author="James Lucius Haynes" w:date="2011-11-14T16:13:00Z">
        <w:r w:rsidRPr="00E94BC4">
          <w:rPr>
            <w:sz w:val="28"/>
            <w:rPrChange w:id="2937" w:author="James Lucius Haynes" w:date="2011-11-14T19:05:00Z">
              <w:rPr/>
            </w:rPrChange>
          </w:rPr>
          <w:t>I</w:t>
        </w:r>
      </w:ins>
      <w:ins w:id="2938" w:author="James Lucius Haynes" w:date="2011-11-14T14:34:00Z">
        <w:r w:rsidRPr="00E94BC4">
          <w:rPr>
            <w:b/>
            <w:sz w:val="28"/>
            <w:rPrChange w:id="2939" w:author="James Lucius Haynes" w:date="2011-11-14T19:05:00Z">
              <w:rPr>
                <w:b/>
              </w:rPr>
            </w:rPrChange>
          </w:rPr>
          <w:t xml:space="preserve">- </w:t>
        </w:r>
      </w:ins>
      <w:ins w:id="2940" w:author="James Lucius Haynes" w:date="2011-11-14T14:39:00Z">
        <w:r w:rsidRPr="00E94BC4">
          <w:rPr>
            <w:b/>
            <w:sz w:val="28"/>
            <w:rPrChange w:id="2941" w:author="James Lucius Haynes" w:date="2011-11-14T19:05:00Z">
              <w:rPr>
                <w:b/>
              </w:rPr>
            </w:rPrChange>
          </w:rPr>
          <w:t>Impeachment</w:t>
        </w:r>
        <w:r w:rsidRPr="00E94BC4">
          <w:rPr>
            <w:sz w:val="28"/>
            <w:rPrChange w:id="2942" w:author="James Lucius Haynes" w:date="2011-11-14T19:05:00Z">
              <w:rPr/>
            </w:rPrChange>
          </w:rPr>
          <w:t>/ Termination</w:t>
        </w:r>
      </w:ins>
    </w:p>
    <w:p w14:paraId="5C21C10E" w14:textId="77777777" w:rsidR="009826B7" w:rsidRPr="00E94BC4" w:rsidRDefault="009826B7">
      <w:pPr>
        <w:pStyle w:val="Heading1"/>
        <w:rPr>
          <w:ins w:id="2943" w:author="James Lucius Haynes" w:date="2011-11-14T14:39:00Z"/>
          <w:sz w:val="28"/>
          <w:rPrChange w:id="2944" w:author="James Lucius Haynes" w:date="2011-11-14T19:05:00Z">
            <w:rPr>
              <w:ins w:id="2945" w:author="James Lucius Haynes" w:date="2011-11-14T14:39:00Z"/>
            </w:rPr>
          </w:rPrChange>
        </w:rPr>
      </w:pPr>
    </w:p>
    <w:p w14:paraId="15F82941" w14:textId="77777777" w:rsidR="009826B7" w:rsidRPr="00356471" w:rsidRDefault="009826B7">
      <w:pPr>
        <w:rPr>
          <w:ins w:id="2946" w:author="James Lucius Haynes" w:date="2011-11-14T14:49:00Z"/>
        </w:rPr>
        <w:pPrChange w:id="2947" w:author="James Lucius Haynes" w:date="2011-11-14T14:39:00Z">
          <w:pPr>
            <w:pStyle w:val="Heading1"/>
          </w:pPr>
        </w:pPrChange>
      </w:pPr>
    </w:p>
    <w:p w14:paraId="6C535D0E" w14:textId="77777777" w:rsidR="009826B7" w:rsidRPr="00604568" w:rsidRDefault="009826B7">
      <w:pPr>
        <w:rPr>
          <w:ins w:id="2948" w:author="James Lucius Haynes" w:date="2011-11-14T14:39:00Z"/>
        </w:rPr>
        <w:pPrChange w:id="2949" w:author="James Lucius Haynes" w:date="2011-11-14T14:39:00Z">
          <w:pPr>
            <w:pStyle w:val="Heading1"/>
          </w:pPr>
        </w:pPrChange>
      </w:pPr>
      <w:ins w:id="2950" w:author="James Lucius Haynes" w:date="2011-11-14T14:49:00Z">
        <w:r w:rsidRPr="00604568">
          <w:rPr>
            <w:b/>
          </w:rPr>
          <w:t>Section 1</w:t>
        </w:r>
      </w:ins>
    </w:p>
    <w:p w14:paraId="5525D600" w14:textId="77777777" w:rsidR="009826B7" w:rsidRPr="00AA7BB1" w:rsidRDefault="009826B7">
      <w:pPr>
        <w:pStyle w:val="NormalWeb"/>
        <w:numPr>
          <w:ilvl w:val="1"/>
          <w:numId w:val="66"/>
        </w:numPr>
        <w:rPr>
          <w:ins w:id="2951" w:author="James Lucius Haynes" w:date="2011-11-14T15:06:00Z"/>
        </w:rPr>
        <w:pPrChange w:id="2952" w:author="James Lucius Haynes" w:date="2011-11-14T15:06:00Z">
          <w:pPr>
            <w:pStyle w:val="NormalWeb"/>
          </w:pPr>
        </w:pPrChange>
      </w:pPr>
      <w:ins w:id="2953" w:author="James Lucius Haynes" w:date="2011-11-14T14:49:00Z">
        <w:r w:rsidRPr="00C50852">
          <w:t>The reason for impeachment is an officer's inadequacy in the performa</w:t>
        </w:r>
        <w:r w:rsidRPr="001D612C">
          <w:t>nce of his or</w:t>
        </w:r>
      </w:ins>
      <w:ins w:id="2954" w:author="James Lucius Haynes" w:date="2011-11-14T15:08:00Z">
        <w:r w:rsidRPr="000A5CE1">
          <w:t xml:space="preserve"> </w:t>
        </w:r>
      </w:ins>
      <w:ins w:id="2955" w:author="James Lucius Haynes" w:date="2011-11-14T14:49:00Z">
        <w:r w:rsidRPr="000A5CE1">
          <w:t>her duties of the position held as stated in Article VI</w:t>
        </w:r>
      </w:ins>
      <w:ins w:id="2956" w:author="James Lucius Haynes" w:date="2011-11-14T16:13:00Z">
        <w:r w:rsidRPr="00FB05B3">
          <w:t>I</w:t>
        </w:r>
      </w:ins>
      <w:ins w:id="2957" w:author="James Lucius Haynes" w:date="2011-11-14T14:49:00Z">
        <w:r w:rsidRPr="005668EA">
          <w:t xml:space="preserve">I. </w:t>
        </w:r>
      </w:ins>
    </w:p>
    <w:p w14:paraId="278F97D7" w14:textId="77777777" w:rsidR="009826B7" w:rsidRPr="00604568" w:rsidRDefault="009826B7" w:rsidP="00C50852">
      <w:pPr>
        <w:pStyle w:val="NormalWeb"/>
        <w:rPr>
          <w:ins w:id="2958" w:author="James Lucius Haynes" w:date="2011-11-14T15:06:00Z"/>
          <w:b/>
          <w:rPrChange w:id="2959" w:author="James Lucius Haynes" w:date="2011-11-14T18:51:00Z">
            <w:rPr>
              <w:ins w:id="2960" w:author="James Lucius Haynes" w:date="2011-11-14T15:06:00Z"/>
            </w:rPr>
          </w:rPrChange>
        </w:rPr>
      </w:pPr>
      <w:ins w:id="2961" w:author="James Lucius Haynes" w:date="2011-11-14T15:06:00Z">
        <w:r w:rsidRPr="00604568">
          <w:rPr>
            <w:b/>
            <w:rPrChange w:id="2962" w:author="James Lucius Haynes" w:date="2011-11-14T18:51:00Z">
              <w:rPr/>
            </w:rPrChange>
          </w:rPr>
          <w:lastRenderedPageBreak/>
          <w:t>Section 2</w:t>
        </w:r>
      </w:ins>
    </w:p>
    <w:p w14:paraId="4AC0E4C7" w14:textId="5928DDC6" w:rsidR="009826B7" w:rsidRPr="00FB05B3" w:rsidRDefault="009826B7" w:rsidP="009826B7">
      <w:pPr>
        <w:pStyle w:val="NormalWeb"/>
        <w:rPr>
          <w:ins w:id="2963" w:author="James Lucius Haynes" w:date="2011-11-14T15:09:00Z"/>
        </w:rPr>
      </w:pPr>
      <w:proofErr w:type="gramStart"/>
      <w:ins w:id="2964" w:author="James Lucius Haynes" w:date="2011-11-14T15:08:00Z">
        <w:r w:rsidRPr="00604568">
          <w:rPr>
            <w:b/>
            <w:rPrChange w:id="2965" w:author="James Lucius Haynes" w:date="2011-11-14T18:51:00Z">
              <w:rPr/>
            </w:rPrChange>
          </w:rPr>
          <w:t>2.1</w:t>
        </w:r>
        <w:r w:rsidRPr="00C50852">
          <w:t xml:space="preserve"> </w:t>
        </w:r>
      </w:ins>
      <w:ins w:id="2966" w:author="James Lucius Haynes" w:date="2011-11-14T14:49:00Z">
        <w:r w:rsidRPr="001D612C">
          <w:t xml:space="preserve">Impeachment may be proposed by any member of </w:t>
        </w:r>
      </w:ins>
      <w:ins w:id="2967" w:author="James Lucius Haynes" w:date="2011-11-14T15:07:00Z">
        <w:r w:rsidRPr="000A5CE1">
          <w:t>North Carolina A&amp;T Chapter of</w:t>
        </w:r>
      </w:ins>
      <w:ins w:id="2968" w:author="Ciara Montgomery" w:date="2017-02-19T00:28:00Z">
        <w:r w:rsidR="00026B37">
          <w:t xml:space="preserve"> </w:t>
        </w:r>
      </w:ins>
      <w:ins w:id="2969" w:author="James Lucius Haynes" w:date="2011-11-14T15:07:00Z">
        <w:del w:id="2970" w:author="Ciara Montgomery" w:date="2017-02-19T00:28:00Z">
          <w:r w:rsidRPr="000A5CE1" w:rsidDel="00026B37">
            <w:delText xml:space="preserve"> </w:delText>
          </w:r>
        </w:del>
      </w:ins>
      <w:ins w:id="2971" w:author="James Lucius Haynes" w:date="2011-11-14T14:49:00Z">
        <w:del w:id="2972" w:author="Ciara Montgomery" w:date="2017-02-19T00:28:00Z">
          <w:r w:rsidRPr="000A5CE1" w:rsidDel="00026B37">
            <w:delText xml:space="preserve"> </w:delText>
          </w:r>
        </w:del>
        <w:r w:rsidRPr="000A5CE1">
          <w:t>NSBE</w:t>
        </w:r>
        <w:proofErr w:type="gramEnd"/>
        <w:r w:rsidRPr="000A5CE1">
          <w:t xml:space="preserve"> </w:t>
        </w:r>
      </w:ins>
      <w:ins w:id="2973" w:author="James Lucius Haynes" w:date="2011-11-14T15:08:00Z">
        <w:r w:rsidRPr="000A5CE1">
          <w:t>as long as the proposal includes the following:</w:t>
        </w:r>
      </w:ins>
    </w:p>
    <w:p w14:paraId="65157FAE" w14:textId="77777777" w:rsidR="009826B7" w:rsidRPr="00AA7BB1" w:rsidRDefault="009826B7">
      <w:pPr>
        <w:pStyle w:val="NormalWeb"/>
        <w:numPr>
          <w:ilvl w:val="0"/>
          <w:numId w:val="69"/>
        </w:numPr>
        <w:rPr>
          <w:ins w:id="2974" w:author="James Lucius Haynes" w:date="2011-11-14T15:09:00Z"/>
        </w:rPr>
        <w:pPrChange w:id="2975" w:author="James Lucius Haynes" w:date="2011-11-14T15:09:00Z">
          <w:pPr>
            <w:pStyle w:val="NormalWeb"/>
          </w:pPr>
        </w:pPrChange>
      </w:pPr>
      <w:ins w:id="2976" w:author="James Lucius Haynes" w:date="2011-11-14T15:09:00Z">
        <w:r w:rsidRPr="005668EA">
          <w:t xml:space="preserve">A written proposal </w:t>
        </w:r>
      </w:ins>
      <w:ins w:id="2977" w:author="James Lucius Haynes" w:date="2011-11-14T15:10:00Z">
        <w:r w:rsidRPr="00AA7BB1">
          <w:t xml:space="preserve">available in hard copy </w:t>
        </w:r>
      </w:ins>
      <w:ins w:id="2978" w:author="James Lucius Haynes" w:date="2011-11-14T15:09:00Z">
        <w:r w:rsidRPr="00AA7BB1">
          <w:t>to be submitted to the Chapter Executive board</w:t>
        </w:r>
      </w:ins>
    </w:p>
    <w:p w14:paraId="04D02ACE" w14:textId="77777777" w:rsidR="009826B7" w:rsidRPr="00C23DB6" w:rsidRDefault="009826B7">
      <w:pPr>
        <w:pStyle w:val="NormalWeb"/>
        <w:numPr>
          <w:ilvl w:val="0"/>
          <w:numId w:val="69"/>
        </w:numPr>
        <w:rPr>
          <w:ins w:id="2979" w:author="James Lucius Haynes" w:date="2011-11-14T15:08:00Z"/>
        </w:rPr>
        <w:pPrChange w:id="2980" w:author="James Lucius Haynes" w:date="2011-11-14T15:09:00Z">
          <w:pPr>
            <w:pStyle w:val="NormalWeb"/>
          </w:pPr>
        </w:pPrChange>
      </w:pPr>
      <w:ins w:id="2981" w:author="James Lucius Haynes" w:date="2011-11-14T15:10:00Z">
        <w:r w:rsidRPr="00C23DB6">
          <w:t xml:space="preserve">A </w:t>
        </w:r>
        <w:del w:id="2982" w:author="Dante Powell" w:date="2016-07-24T15:37:00Z">
          <w:r w:rsidRPr="00C23DB6" w:rsidDel="00AF78C5">
            <w:delText xml:space="preserve"> </w:delText>
          </w:r>
        </w:del>
        <w:r w:rsidRPr="00C23DB6">
          <w:t>petition signed by 2/3 of the general bod</w:t>
        </w:r>
      </w:ins>
      <w:ins w:id="2983" w:author="James Lucius Haynes" w:date="2011-11-14T15:11:00Z">
        <w:r w:rsidRPr="00C23DB6">
          <w:t>y</w:t>
        </w:r>
      </w:ins>
    </w:p>
    <w:p w14:paraId="4106C63A" w14:textId="77777777" w:rsidR="009826B7" w:rsidRPr="00C23DB6" w:rsidRDefault="009826B7" w:rsidP="009826B7">
      <w:pPr>
        <w:pStyle w:val="NormalWeb"/>
        <w:rPr>
          <w:ins w:id="2984" w:author="James Lucius Haynes" w:date="2011-11-14T15:13:00Z"/>
        </w:rPr>
      </w:pPr>
      <w:ins w:id="2985" w:author="James Lucius Haynes" w:date="2011-11-14T15:11:00Z">
        <w:r w:rsidRPr="00604568">
          <w:rPr>
            <w:b/>
            <w:rPrChange w:id="2986" w:author="James Lucius Haynes" w:date="2011-11-14T18:51:00Z">
              <w:rPr/>
            </w:rPrChange>
          </w:rPr>
          <w:t xml:space="preserve">2.2 </w:t>
        </w:r>
        <w:r w:rsidRPr="00C50852">
          <w:t xml:space="preserve">Upon the proper proposal </w:t>
        </w:r>
      </w:ins>
      <w:ins w:id="2987" w:author="James Lucius Haynes" w:date="2011-11-14T15:12:00Z">
        <w:r w:rsidRPr="001D612C">
          <w:t>for</w:t>
        </w:r>
      </w:ins>
      <w:ins w:id="2988" w:author="James Lucius Haynes" w:date="2011-11-14T15:11:00Z">
        <w:r w:rsidRPr="000A5CE1">
          <w:t xml:space="preserve"> </w:t>
        </w:r>
        <w:del w:id="2989" w:author="Ciara Montgomery" w:date="2017-02-19T00:28:00Z">
          <w:r w:rsidRPr="000A5CE1" w:rsidDel="00026B37">
            <w:delText xml:space="preserve"> </w:delText>
          </w:r>
        </w:del>
        <w:r w:rsidRPr="000A5CE1">
          <w:t xml:space="preserve">the termination of </w:t>
        </w:r>
      </w:ins>
      <w:ins w:id="2990" w:author="James Lucius Haynes" w:date="2011-11-14T15:12:00Z">
        <w:r w:rsidRPr="000A5CE1">
          <w:t>an officer,</w:t>
        </w:r>
      </w:ins>
      <w:ins w:id="2991" w:author="James Lucius Haynes" w:date="2011-11-14T16:01:00Z">
        <w:r w:rsidRPr="000A5CE1">
          <w:t xml:space="preserve"> </w:t>
        </w:r>
      </w:ins>
      <w:ins w:id="2992" w:author="James Lucius Haynes" w:date="2011-11-14T15:12:00Z">
        <w:r w:rsidRPr="000A5CE1">
          <w:t>a</w:t>
        </w:r>
      </w:ins>
      <w:ins w:id="2993" w:author="James Lucius Haynes" w:date="2011-11-14T14:49:00Z">
        <w:r w:rsidRPr="00FB05B3">
          <w:t xml:space="preserve"> three-fourths vote (closed ballot) of the CEB is required to remove an executive board member. A hearing will be held in a general body meeting, where both </w:t>
        </w:r>
      </w:ins>
      <w:ins w:id="2994" w:author="James Lucius Haynes" w:date="2011-11-14T15:12:00Z">
        <w:r w:rsidRPr="005668EA">
          <w:t>the Executive board member in question and member w</w:t>
        </w:r>
        <w:r w:rsidRPr="00AA7BB1">
          <w:t xml:space="preserve">ho proposed </w:t>
        </w:r>
      </w:ins>
      <w:ins w:id="2995" w:author="James Lucius Haynes" w:date="2011-11-14T15:13:00Z">
        <w:del w:id="2996" w:author="Dante Powell" w:date="2016-07-24T15:37:00Z">
          <w:r w:rsidRPr="00AA7BB1" w:rsidDel="00AF78C5">
            <w:delText xml:space="preserve"> </w:delText>
          </w:r>
        </w:del>
      </w:ins>
      <w:ins w:id="2997" w:author="James Lucius Haynes" w:date="2011-11-14T15:12:00Z">
        <w:r w:rsidRPr="00AA7BB1">
          <w:t>impeachment</w:t>
        </w:r>
      </w:ins>
      <w:ins w:id="2998" w:author="James Lucius Haynes" w:date="2011-11-14T14:49:00Z">
        <w:r w:rsidRPr="00AA7BB1">
          <w:t xml:space="preserve"> are given an opportunity to speak with an objective moderator.</w:t>
        </w:r>
      </w:ins>
    </w:p>
    <w:p w14:paraId="3BEF6B0C" w14:textId="77777777" w:rsidR="009826B7" w:rsidRPr="00604568" w:rsidRDefault="009826B7" w:rsidP="009826B7">
      <w:pPr>
        <w:pStyle w:val="NormalWeb"/>
        <w:rPr>
          <w:ins w:id="2999" w:author="James Lucius Haynes" w:date="2011-11-14T15:13:00Z"/>
          <w:b/>
          <w:rPrChange w:id="3000" w:author="James Lucius Haynes" w:date="2011-11-14T18:51:00Z">
            <w:rPr>
              <w:ins w:id="3001" w:author="James Lucius Haynes" w:date="2011-11-14T15:13:00Z"/>
            </w:rPr>
          </w:rPrChange>
        </w:rPr>
      </w:pPr>
      <w:ins w:id="3002" w:author="James Lucius Haynes" w:date="2011-11-14T15:13:00Z">
        <w:r w:rsidRPr="00604568">
          <w:rPr>
            <w:b/>
            <w:rPrChange w:id="3003" w:author="James Lucius Haynes" w:date="2011-11-14T18:51:00Z">
              <w:rPr/>
            </w:rPrChange>
          </w:rPr>
          <w:t>Section 3</w:t>
        </w:r>
      </w:ins>
    </w:p>
    <w:p w14:paraId="6AEA8C3D" w14:textId="77777777" w:rsidR="009826B7" w:rsidRPr="00FB05B3" w:rsidRDefault="009826B7" w:rsidP="009826B7">
      <w:pPr>
        <w:pStyle w:val="NormalWeb"/>
        <w:rPr>
          <w:ins w:id="3004" w:author="James Lucius Haynes" w:date="2011-11-14T16:01:00Z"/>
        </w:rPr>
      </w:pPr>
      <w:ins w:id="3005" w:author="James Lucius Haynes" w:date="2011-11-14T15:13:00Z">
        <w:r w:rsidRPr="00604568">
          <w:rPr>
            <w:b/>
            <w:rPrChange w:id="3006" w:author="James Lucius Haynes" w:date="2011-11-14T18:51:00Z">
              <w:rPr/>
            </w:rPrChange>
          </w:rPr>
          <w:t xml:space="preserve">3.1 </w:t>
        </w:r>
      </w:ins>
      <w:ins w:id="3007" w:author="James Lucius Haynes" w:date="2011-11-14T15:14:00Z">
        <w:r w:rsidRPr="00C50852">
          <w:t>The Chapter Vice-President is to come up</w:t>
        </w:r>
        <w:r w:rsidRPr="001D612C">
          <w:t xml:space="preserve"> with an annual point system to be agreed upon by the administrative zone.</w:t>
        </w:r>
      </w:ins>
      <w:ins w:id="3008" w:author="James Lucius Haynes" w:date="2011-11-14T16:04:00Z">
        <w:r w:rsidRPr="000A5CE1">
          <w:t xml:space="preserve"> Too many violations of the point system </w:t>
        </w:r>
        <w:del w:id="3009" w:author="Dante Powell" w:date="2016-07-24T15:37:00Z">
          <w:r w:rsidRPr="000A5CE1" w:rsidDel="00AF78C5">
            <w:delText xml:space="preserve"> </w:delText>
          </w:r>
        </w:del>
        <w:proofErr w:type="gramStart"/>
        <w:r w:rsidRPr="000A5CE1">
          <w:t>is</w:t>
        </w:r>
        <w:proofErr w:type="gramEnd"/>
        <w:r w:rsidRPr="000A5CE1">
          <w:t xml:space="preserve"> cause for evaluation of an Executive board member.</w:t>
        </w:r>
      </w:ins>
    </w:p>
    <w:p w14:paraId="4312FB0B" w14:textId="77777777" w:rsidR="009826B7" w:rsidRPr="005668EA" w:rsidRDefault="009826B7">
      <w:pPr>
        <w:pStyle w:val="NormalWeb"/>
        <w:numPr>
          <w:ilvl w:val="0"/>
          <w:numId w:val="70"/>
        </w:numPr>
        <w:rPr>
          <w:ins w:id="3010" w:author="James Lucius Haynes" w:date="2011-11-14T16:01:00Z"/>
        </w:rPr>
        <w:pPrChange w:id="3011" w:author="James Lucius Haynes" w:date="2011-11-14T16:01:00Z">
          <w:pPr>
            <w:pStyle w:val="NormalWeb"/>
          </w:pPr>
        </w:pPrChange>
      </w:pPr>
      <w:ins w:id="3012" w:author="James Lucius Haynes" w:date="2011-11-14T16:01:00Z">
        <w:r w:rsidRPr="005668EA">
          <w:t>Each Member of the chapter executive board must sign the point contract showing agreement and understanding</w:t>
        </w:r>
      </w:ins>
    </w:p>
    <w:p w14:paraId="4A35AAA4" w14:textId="77777777" w:rsidR="009826B7" w:rsidRPr="00AA7BB1" w:rsidRDefault="009826B7">
      <w:pPr>
        <w:pStyle w:val="NormalWeb"/>
        <w:numPr>
          <w:ilvl w:val="0"/>
          <w:numId w:val="70"/>
        </w:numPr>
        <w:rPr>
          <w:ins w:id="3013" w:author="James Lucius Haynes" w:date="2011-11-14T16:03:00Z"/>
        </w:rPr>
        <w:pPrChange w:id="3014" w:author="James Lucius Haynes" w:date="2011-11-14T16:01:00Z">
          <w:pPr>
            <w:pStyle w:val="NormalWeb"/>
          </w:pPr>
        </w:pPrChange>
      </w:pPr>
      <w:ins w:id="3015" w:author="James Lucius Haynes" w:date="2011-11-14T16:02:00Z">
        <w:r w:rsidRPr="00AA7BB1">
          <w:t>Any concerns with the point system may be addressed in an Executive Board meeting prior to the signing of the contract</w:t>
        </w:r>
      </w:ins>
    </w:p>
    <w:p w14:paraId="07E020A9" w14:textId="77777777" w:rsidR="009826B7" w:rsidRPr="00AA7BB1" w:rsidRDefault="009826B7">
      <w:pPr>
        <w:pStyle w:val="NormalWeb"/>
        <w:numPr>
          <w:ilvl w:val="0"/>
          <w:numId w:val="70"/>
        </w:numPr>
        <w:rPr>
          <w:ins w:id="3016" w:author="James Lucius Haynes" w:date="2011-11-14T16:07:00Z"/>
        </w:rPr>
        <w:pPrChange w:id="3017" w:author="James Lucius Haynes" w:date="2011-11-14T16:01:00Z">
          <w:pPr>
            <w:pStyle w:val="NormalWeb"/>
          </w:pPr>
        </w:pPrChange>
      </w:pPr>
      <w:ins w:id="3018" w:author="James Lucius Haynes" w:date="2011-11-14T16:05:00Z">
        <w:r w:rsidRPr="00AA7BB1">
          <w:t xml:space="preserve">When a member exceeds the number of excused violations as stated in the contract, the </w:t>
        </w:r>
      </w:ins>
      <w:ins w:id="3019" w:author="James Lucius Haynes" w:date="2011-11-14T16:06:00Z">
        <w:r w:rsidRPr="00AA7BB1">
          <w:t>member</w:t>
        </w:r>
      </w:ins>
      <w:ins w:id="3020" w:author="James Lucius Haynes" w:date="2011-11-14T16:05:00Z">
        <w:r w:rsidRPr="00AA7BB1">
          <w:t xml:space="preserve"> in question </w:t>
        </w:r>
      </w:ins>
      <w:ins w:id="3021" w:author="James Lucius Haynes" w:date="2011-11-14T16:06:00Z">
        <w:r w:rsidRPr="00AA7BB1">
          <w:t>will stand in front of the administrati</w:t>
        </w:r>
        <w:del w:id="3022" w:author="Sheldon W. Fulton" w:date="2014-01-16T23:09:00Z">
          <w:r w:rsidRPr="00AA7BB1" w:rsidDel="00C4471A">
            <w:delText>on</w:delText>
          </w:r>
        </w:del>
      </w:ins>
      <w:ins w:id="3023" w:author="Sheldon W. Fulton" w:date="2014-01-16T23:09:00Z">
        <w:r w:rsidR="00C4471A">
          <w:t>ve</w:t>
        </w:r>
      </w:ins>
      <w:ins w:id="3024" w:author="James Lucius Haynes" w:date="2011-11-14T16:06:00Z">
        <w:r w:rsidRPr="00AA7BB1">
          <w:t xml:space="preserve"> zone. </w:t>
        </w:r>
      </w:ins>
    </w:p>
    <w:p w14:paraId="3C51A705" w14:textId="77777777" w:rsidR="009826B7" w:rsidRPr="00AA7BB1" w:rsidRDefault="009826B7">
      <w:pPr>
        <w:pStyle w:val="NormalWeb"/>
        <w:numPr>
          <w:ilvl w:val="0"/>
          <w:numId w:val="71"/>
        </w:numPr>
        <w:ind w:left="2340" w:hanging="360"/>
        <w:rPr>
          <w:ins w:id="3025" w:author="James Lucius Haynes" w:date="2011-11-14T16:07:00Z"/>
        </w:rPr>
        <w:pPrChange w:id="3026" w:author="James Lucius Haynes" w:date="2011-11-14T16:07:00Z">
          <w:pPr>
            <w:pStyle w:val="NormalWeb"/>
          </w:pPr>
        </w:pPrChange>
      </w:pPr>
      <w:ins w:id="3027" w:author="James Lucius Haynes" w:date="2011-11-14T16:06:00Z">
        <w:r w:rsidRPr="00AA7BB1">
          <w:t xml:space="preserve">   In this meeting the administrati</w:t>
        </w:r>
        <w:del w:id="3028" w:author="Sheldon W. Fulton" w:date="2014-01-16T23:10:00Z">
          <w:r w:rsidRPr="00AA7BB1" w:rsidDel="00C4471A">
            <w:delText>on</w:delText>
          </w:r>
        </w:del>
      </w:ins>
      <w:ins w:id="3029" w:author="Sheldon W. Fulton" w:date="2014-01-16T23:10:00Z">
        <w:r w:rsidR="00C4471A">
          <w:t>ve</w:t>
        </w:r>
      </w:ins>
      <w:ins w:id="3030" w:author="James Lucius Haynes" w:date="2011-11-14T16:06:00Z">
        <w:r w:rsidRPr="00AA7BB1">
          <w:t xml:space="preserve"> zone will vote to decide upon a possible termination; </w:t>
        </w:r>
      </w:ins>
    </w:p>
    <w:p w14:paraId="23814A6D" w14:textId="77777777" w:rsidR="009826B7" w:rsidRPr="00C23DB6" w:rsidRDefault="009826B7">
      <w:pPr>
        <w:pStyle w:val="NormalWeb"/>
        <w:numPr>
          <w:ilvl w:val="0"/>
          <w:numId w:val="71"/>
        </w:numPr>
        <w:ind w:left="2340" w:hanging="360"/>
        <w:rPr>
          <w:ins w:id="3031" w:author="James Lucius Haynes" w:date="2011-11-14T16:07:00Z"/>
        </w:rPr>
        <w:pPrChange w:id="3032" w:author="James Lucius Haynes" w:date="2011-11-14T16:07:00Z">
          <w:pPr>
            <w:pStyle w:val="NormalWeb"/>
          </w:pPr>
        </w:pPrChange>
      </w:pPr>
      <w:proofErr w:type="gramStart"/>
      <w:ins w:id="3033" w:author="James Lucius Haynes" w:date="2011-11-14T16:06:00Z">
        <w:r w:rsidRPr="00C23DB6">
          <w:t>failure</w:t>
        </w:r>
        <w:proofErr w:type="gramEnd"/>
        <w:r w:rsidRPr="00C23DB6">
          <w:t xml:space="preserve"> to show up ON TIME will result in automatic termination. </w:t>
        </w:r>
      </w:ins>
    </w:p>
    <w:p w14:paraId="321108BF" w14:textId="77777777" w:rsidR="009826B7" w:rsidRPr="00FE2852" w:rsidRDefault="009826B7">
      <w:pPr>
        <w:pStyle w:val="NormalWeb"/>
        <w:numPr>
          <w:ilvl w:val="0"/>
          <w:numId w:val="71"/>
        </w:numPr>
        <w:ind w:left="2340" w:hanging="360"/>
        <w:rPr>
          <w:ins w:id="3034" w:author="James Lucius Haynes" w:date="2011-11-14T14:49:00Z"/>
        </w:rPr>
        <w:pPrChange w:id="3035" w:author="James Lucius Haynes" w:date="2011-11-14T19:05:00Z">
          <w:pPr>
            <w:pStyle w:val="NormalWeb"/>
          </w:pPr>
        </w:pPrChange>
      </w:pPr>
      <w:ins w:id="3036" w:author="James Lucius Haynes" w:date="2011-11-14T16:07:00Z">
        <w:r w:rsidRPr="00B86998">
          <w:t>The member in question will speak before the voting</w:t>
        </w:r>
      </w:ins>
    </w:p>
    <w:p w14:paraId="5289565C" w14:textId="77777777" w:rsidR="009826B7" w:rsidRPr="00C4471A" w:rsidRDefault="009826B7">
      <w:pPr>
        <w:pStyle w:val="NormalWeb"/>
        <w:numPr>
          <w:ilvl w:val="0"/>
          <w:numId w:val="70"/>
        </w:numPr>
        <w:rPr>
          <w:ins w:id="3037" w:author="James Lucius Haynes" w:date="2011-11-14T16:07:00Z"/>
        </w:rPr>
        <w:pPrChange w:id="3038" w:author="James Lucius Haynes" w:date="2011-11-14T16:01:00Z">
          <w:pPr>
            <w:pStyle w:val="NormalWeb"/>
          </w:pPr>
        </w:pPrChange>
      </w:pPr>
      <w:ins w:id="3039" w:author="James Lucius Haynes" w:date="2011-11-14T16:07:00Z">
        <w:r w:rsidRPr="00FE2852">
          <w:t xml:space="preserve"> </w:t>
        </w:r>
      </w:ins>
      <w:ins w:id="3040" w:author="James Lucius Haynes" w:date="2011-11-14T16:08:00Z">
        <w:r w:rsidRPr="00FE2852">
          <w:t>An updated point calculation will be available at a minimum of every other e-board meeting.</w:t>
        </w:r>
      </w:ins>
    </w:p>
    <w:p w14:paraId="79C2F27E" w14:textId="77777777" w:rsidR="009826B7" w:rsidRPr="008D6403" w:rsidRDefault="009826B7" w:rsidP="009826B7">
      <w:pPr>
        <w:pStyle w:val="NormalWeb"/>
        <w:rPr>
          <w:ins w:id="3041" w:author="James Lucius Haynes" w:date="2011-11-14T16:08:00Z"/>
          <w:b/>
        </w:rPr>
      </w:pPr>
      <w:ins w:id="3042" w:author="James Lucius Haynes" w:date="2011-11-14T16:08:00Z">
        <w:r w:rsidRPr="008D6403">
          <w:rPr>
            <w:b/>
          </w:rPr>
          <w:t>Section 4</w:t>
        </w:r>
      </w:ins>
    </w:p>
    <w:p w14:paraId="46DDBB44" w14:textId="77777777" w:rsidR="009826B7" w:rsidRPr="000A5CE1" w:rsidDel="00D05905" w:rsidRDefault="009826B7" w:rsidP="009826B7">
      <w:pPr>
        <w:pStyle w:val="NormalWeb"/>
        <w:rPr>
          <w:ins w:id="3043" w:author="James Lucius Haynes" w:date="2011-11-14T14:49:00Z"/>
          <w:del w:id="3044" w:author="Ciara Montgomery" w:date="2017-02-19T00:30:00Z"/>
        </w:rPr>
      </w:pPr>
      <w:ins w:id="3045" w:author="James Lucius Haynes" w:date="2011-11-14T16:08:00Z">
        <w:r w:rsidRPr="00604568">
          <w:rPr>
            <w:b/>
            <w:rPrChange w:id="3046" w:author="James Lucius Haynes" w:date="2011-11-14T18:51:00Z">
              <w:rPr/>
            </w:rPrChange>
          </w:rPr>
          <w:t>4.1</w:t>
        </w:r>
        <w:r w:rsidRPr="00C50852">
          <w:t xml:space="preserve"> </w:t>
        </w:r>
      </w:ins>
      <w:ins w:id="3047" w:author="James Lucius Haynes" w:date="2011-11-14T14:49:00Z">
        <w:r w:rsidRPr="001D612C">
          <w:t xml:space="preserve">In the case that the president is removed the Vice President will take his place. However if it is any other executive board member is removed </w:t>
        </w:r>
      </w:ins>
      <w:ins w:id="3048" w:author="Sheldon W. Fulton" w:date="2014-01-16T23:16:00Z">
        <w:r w:rsidR="00C4471A">
          <w:t xml:space="preserve">then </w:t>
        </w:r>
        <w:r w:rsidR="00C4471A" w:rsidRPr="00D64221">
          <w:t>the position shall be filled by appointment by the Chapter President and approved by the Chapter Executive Board.</w:t>
        </w:r>
      </w:ins>
      <w:ins w:id="3049" w:author="James Lucius Haynes" w:date="2011-11-14T14:49:00Z">
        <w:del w:id="3050" w:author="Sheldon W. Fulton" w:date="2014-01-16T23:16:00Z">
          <w:r w:rsidRPr="001D612C" w:rsidDel="00C4471A">
            <w:delText>then the rem</w:delText>
          </w:r>
          <w:r w:rsidRPr="000A5CE1" w:rsidDel="00C4471A">
            <w:delText>aining executive board members will decide whether or not to fill that position and how to go about doing so</w:delText>
          </w:r>
        </w:del>
        <w:r w:rsidRPr="000A5CE1">
          <w:t>.</w:t>
        </w:r>
      </w:ins>
    </w:p>
    <w:p w14:paraId="43660455" w14:textId="77777777" w:rsidR="009826B7" w:rsidRPr="00604568" w:rsidRDefault="009826B7">
      <w:pPr>
        <w:pStyle w:val="NormalWeb"/>
        <w:rPr>
          <w:ins w:id="3051" w:author="James Lucius Haynes" w:date="2011-11-14T14:34:00Z"/>
          <w:rPrChange w:id="3052" w:author="James Lucius Haynes" w:date="2011-11-14T18:51:00Z">
            <w:rPr>
              <w:ins w:id="3053" w:author="James Lucius Haynes" w:date="2011-11-14T14:34:00Z"/>
              <w:b/>
              <w:sz w:val="22"/>
            </w:rPr>
          </w:rPrChange>
        </w:rPr>
        <w:pPrChange w:id="3054" w:author="Ciara Montgomery" w:date="2017-02-19T00:30:00Z">
          <w:pPr/>
        </w:pPrChange>
      </w:pPr>
    </w:p>
    <w:p w14:paraId="3BC1088C" w14:textId="77777777" w:rsidR="006B429A" w:rsidRPr="00E94BC4" w:rsidRDefault="006B429A">
      <w:pPr>
        <w:pStyle w:val="Heading1"/>
        <w:rPr>
          <w:sz w:val="28"/>
          <w:rPrChange w:id="3055" w:author="James Lucius Haynes" w:date="2011-11-14T19:05:00Z">
            <w:rPr/>
          </w:rPrChange>
        </w:rPr>
      </w:pPr>
      <w:r w:rsidRPr="00E94BC4">
        <w:rPr>
          <w:sz w:val="28"/>
          <w:rPrChange w:id="3056" w:author="James Lucius Haynes" w:date="2011-11-14T19:05:00Z">
            <w:rPr/>
          </w:rPrChange>
        </w:rPr>
        <w:t xml:space="preserve">ARTICLE </w:t>
      </w:r>
      <w:del w:id="3057" w:author="James Lucius Haynes" w:date="2011-11-14T16:09:00Z">
        <w:r w:rsidRPr="00E94BC4" w:rsidDel="009826B7">
          <w:rPr>
            <w:sz w:val="28"/>
            <w:rPrChange w:id="3058" w:author="James Lucius Haynes" w:date="2011-11-14T19:05:00Z">
              <w:rPr/>
            </w:rPrChange>
          </w:rPr>
          <w:delText xml:space="preserve">XI </w:delText>
        </w:r>
      </w:del>
      <w:ins w:id="3059" w:author="James Lucius Haynes" w:date="2011-11-14T16:21:00Z">
        <w:r w:rsidR="009826B7" w:rsidRPr="00E94BC4">
          <w:rPr>
            <w:sz w:val="28"/>
            <w:rPrChange w:id="3060" w:author="James Lucius Haynes" w:date="2011-11-14T19:05:00Z">
              <w:rPr/>
            </w:rPrChange>
          </w:rPr>
          <w:t>IX</w:t>
        </w:r>
      </w:ins>
      <w:ins w:id="3061" w:author="James Lucius Haynes" w:date="2011-11-14T16:09:00Z">
        <w:r w:rsidR="009826B7" w:rsidRPr="00E94BC4">
          <w:rPr>
            <w:sz w:val="28"/>
            <w:rPrChange w:id="3062" w:author="James Lucius Haynes" w:date="2011-11-14T19:05:00Z">
              <w:rPr/>
            </w:rPrChange>
          </w:rPr>
          <w:t xml:space="preserve"> </w:t>
        </w:r>
      </w:ins>
      <w:r w:rsidRPr="00E94BC4">
        <w:rPr>
          <w:sz w:val="28"/>
          <w:rPrChange w:id="3063" w:author="James Lucius Haynes" w:date="2011-11-14T19:05:00Z">
            <w:rPr/>
          </w:rPrChange>
        </w:rPr>
        <w:t>- By-laws</w:t>
      </w:r>
    </w:p>
    <w:p w14:paraId="7771AA43" w14:textId="77777777" w:rsidR="006B429A" w:rsidRPr="00604568" w:rsidRDefault="006B429A">
      <w:pPr>
        <w:rPr>
          <w:b/>
          <w:rPrChange w:id="3064" w:author="James Lucius Haynes" w:date="2011-11-14T18:51:00Z">
            <w:rPr>
              <w:b/>
              <w:sz w:val="22"/>
            </w:rPr>
          </w:rPrChange>
        </w:rPr>
      </w:pPr>
    </w:p>
    <w:p w14:paraId="5E9DD083" w14:textId="77777777" w:rsidR="006B429A" w:rsidRPr="00C50852" w:rsidRDefault="006B429A">
      <w:pPr>
        <w:rPr>
          <w:b/>
        </w:rPr>
      </w:pPr>
      <w:r w:rsidRPr="00C50852">
        <w:rPr>
          <w:b/>
        </w:rPr>
        <w:t>Section 1.</w:t>
      </w:r>
    </w:p>
    <w:p w14:paraId="67551B50" w14:textId="77777777" w:rsidR="006B429A" w:rsidRPr="00604568" w:rsidRDefault="006B429A">
      <w:pPr>
        <w:rPr>
          <w:b/>
          <w:rPrChange w:id="3065" w:author="James Lucius Haynes" w:date="2011-11-14T18:51:00Z">
            <w:rPr>
              <w:b/>
              <w:sz w:val="22"/>
            </w:rPr>
          </w:rPrChange>
        </w:rPr>
      </w:pPr>
    </w:p>
    <w:p w14:paraId="4705B137" w14:textId="77777777" w:rsidR="006B429A" w:rsidRPr="00604568" w:rsidRDefault="004B088D">
      <w:pPr>
        <w:rPr>
          <w:rPrChange w:id="3066" w:author="James Lucius Haynes" w:date="2011-11-14T18:51:00Z">
            <w:rPr>
              <w:sz w:val="22"/>
            </w:rPr>
          </w:rPrChange>
        </w:rPr>
      </w:pPr>
      <w:ins w:id="3067" w:author="James Lucius Haynes" w:date="2011-11-14T19:49:00Z">
        <w:r w:rsidRPr="004B088D">
          <w:rPr>
            <w:b/>
            <w:rPrChange w:id="3068" w:author="James Lucius Haynes" w:date="2011-11-14T19:50:00Z">
              <w:rPr/>
            </w:rPrChange>
          </w:rPr>
          <w:t>1.1</w:t>
        </w:r>
        <w:r>
          <w:t xml:space="preserve"> </w:t>
        </w:r>
      </w:ins>
      <w:r w:rsidR="006B429A" w:rsidRPr="00604568">
        <w:rPr>
          <w:rPrChange w:id="3069" w:author="James Lucius Haynes" w:date="2011-11-14T18:51:00Z">
            <w:rPr>
              <w:sz w:val="22"/>
            </w:rPr>
          </w:rPrChange>
        </w:rPr>
        <w:t>Amendments to this Constitution may be proposed by:</w:t>
      </w:r>
    </w:p>
    <w:p w14:paraId="406C6D10" w14:textId="77777777" w:rsidR="006B429A" w:rsidRPr="00604568" w:rsidRDefault="006B429A">
      <w:pPr>
        <w:rPr>
          <w:rPrChange w:id="3070" w:author="James Lucius Haynes" w:date="2011-11-14T18:51:00Z">
            <w:rPr>
              <w:sz w:val="22"/>
            </w:rPr>
          </w:rPrChange>
        </w:rPr>
      </w:pPr>
    </w:p>
    <w:p w14:paraId="1AA0CFBD" w14:textId="77777777" w:rsidR="006B429A" w:rsidRPr="00604568" w:rsidRDefault="006B429A">
      <w:pPr>
        <w:numPr>
          <w:ilvl w:val="0"/>
          <w:numId w:val="33"/>
        </w:numPr>
        <w:rPr>
          <w:rPrChange w:id="3071" w:author="James Lucius Haynes" w:date="2011-11-14T18:51:00Z">
            <w:rPr>
              <w:sz w:val="22"/>
            </w:rPr>
          </w:rPrChange>
        </w:rPr>
      </w:pPr>
      <w:r w:rsidRPr="00604568">
        <w:rPr>
          <w:rPrChange w:id="3072" w:author="James Lucius Haynes" w:date="2011-11-14T18:51:00Z">
            <w:rPr>
              <w:sz w:val="22"/>
            </w:rPr>
          </w:rPrChange>
        </w:rPr>
        <w:t>A two-thirds (2/3) vote of the Chapter Executive Board.</w:t>
      </w:r>
    </w:p>
    <w:p w14:paraId="264E3FBB" w14:textId="77777777" w:rsidR="006B429A" w:rsidRPr="00604568" w:rsidRDefault="006B429A">
      <w:pPr>
        <w:rPr>
          <w:rPrChange w:id="3073" w:author="James Lucius Haynes" w:date="2011-11-14T18:51:00Z">
            <w:rPr>
              <w:sz w:val="22"/>
            </w:rPr>
          </w:rPrChange>
        </w:rPr>
      </w:pPr>
    </w:p>
    <w:p w14:paraId="22EFBA02" w14:textId="77777777" w:rsidR="006B429A" w:rsidRPr="00604568" w:rsidRDefault="006B429A">
      <w:pPr>
        <w:numPr>
          <w:ilvl w:val="0"/>
          <w:numId w:val="33"/>
        </w:numPr>
        <w:rPr>
          <w:rPrChange w:id="3074" w:author="James Lucius Haynes" w:date="2011-11-14T18:51:00Z">
            <w:rPr>
              <w:sz w:val="22"/>
            </w:rPr>
          </w:rPrChange>
        </w:rPr>
      </w:pPr>
      <w:r w:rsidRPr="00604568">
        <w:rPr>
          <w:rPrChange w:id="3075" w:author="James Lucius Haynes" w:date="2011-11-14T18:51:00Z">
            <w:rPr>
              <w:sz w:val="22"/>
            </w:rPr>
          </w:rPrChange>
        </w:rPr>
        <w:t>One-third (1/3) of the voting members, through chapter referendum.</w:t>
      </w:r>
    </w:p>
    <w:p w14:paraId="61BFA6BB" w14:textId="77777777" w:rsidR="006B429A" w:rsidRPr="00604568" w:rsidRDefault="006B429A">
      <w:pPr>
        <w:rPr>
          <w:rPrChange w:id="3076" w:author="James Lucius Haynes" w:date="2011-11-14T18:51:00Z">
            <w:rPr>
              <w:sz w:val="22"/>
            </w:rPr>
          </w:rPrChange>
        </w:rPr>
      </w:pPr>
    </w:p>
    <w:p w14:paraId="106C4321" w14:textId="77777777" w:rsidR="006B429A" w:rsidRPr="00604568" w:rsidRDefault="006B429A">
      <w:pPr>
        <w:numPr>
          <w:ilvl w:val="0"/>
          <w:numId w:val="33"/>
        </w:numPr>
        <w:rPr>
          <w:rPrChange w:id="3077" w:author="James Lucius Haynes" w:date="2011-11-14T18:51:00Z">
            <w:rPr>
              <w:sz w:val="22"/>
            </w:rPr>
          </w:rPrChange>
        </w:rPr>
      </w:pPr>
      <w:r w:rsidRPr="00604568">
        <w:rPr>
          <w:rPrChange w:id="3078" w:author="James Lucius Haynes" w:date="2011-11-14T18:51:00Z">
            <w:rPr>
              <w:sz w:val="22"/>
            </w:rPr>
          </w:rPrChange>
        </w:rPr>
        <w:t>Two-thirds (2/3) of the members at general body meeting.</w:t>
      </w:r>
    </w:p>
    <w:p w14:paraId="245811BF" w14:textId="77777777" w:rsidR="006B429A" w:rsidRPr="00604568" w:rsidDel="00DA0CC9" w:rsidRDefault="006B429A">
      <w:pPr>
        <w:rPr>
          <w:del w:id="3079" w:author="James Lucius Haynes" w:date="2011-11-14T19:13:00Z"/>
          <w:rPrChange w:id="3080" w:author="James Lucius Haynes" w:date="2011-11-14T18:51:00Z">
            <w:rPr>
              <w:del w:id="3081" w:author="James Lucius Haynes" w:date="2011-11-14T19:13:00Z"/>
              <w:sz w:val="22"/>
            </w:rPr>
          </w:rPrChange>
        </w:rPr>
      </w:pPr>
    </w:p>
    <w:p w14:paraId="61AD8E2C" w14:textId="77777777" w:rsidR="006B429A" w:rsidRPr="00604568" w:rsidRDefault="006B429A">
      <w:pPr>
        <w:rPr>
          <w:rPrChange w:id="3082" w:author="James Lucius Haynes" w:date="2011-11-14T18:51:00Z">
            <w:rPr>
              <w:sz w:val="22"/>
            </w:rPr>
          </w:rPrChange>
        </w:rPr>
      </w:pPr>
    </w:p>
    <w:p w14:paraId="5A341A41" w14:textId="77777777" w:rsidR="006B429A" w:rsidRPr="00C50852" w:rsidRDefault="006B429A">
      <w:pPr>
        <w:rPr>
          <w:b/>
        </w:rPr>
      </w:pPr>
      <w:r w:rsidRPr="00C50852">
        <w:rPr>
          <w:b/>
        </w:rPr>
        <w:t>Section 2.</w:t>
      </w:r>
    </w:p>
    <w:p w14:paraId="1BE01B83" w14:textId="77777777" w:rsidR="006B429A" w:rsidRPr="00604568" w:rsidRDefault="006B429A">
      <w:pPr>
        <w:rPr>
          <w:b/>
          <w:rPrChange w:id="3083" w:author="James Lucius Haynes" w:date="2011-11-14T18:51:00Z">
            <w:rPr>
              <w:b/>
              <w:sz w:val="22"/>
            </w:rPr>
          </w:rPrChange>
        </w:rPr>
      </w:pPr>
    </w:p>
    <w:p w14:paraId="7F8C39A4" w14:textId="77777777" w:rsidR="006B429A" w:rsidRPr="00604568" w:rsidRDefault="004B088D">
      <w:pPr>
        <w:rPr>
          <w:rPrChange w:id="3084" w:author="James Lucius Haynes" w:date="2011-11-14T18:51:00Z">
            <w:rPr>
              <w:sz w:val="22"/>
            </w:rPr>
          </w:rPrChange>
        </w:rPr>
      </w:pPr>
      <w:ins w:id="3085" w:author="James Lucius Haynes" w:date="2011-11-14T19:50:00Z">
        <w:r w:rsidRPr="004B088D">
          <w:rPr>
            <w:b/>
            <w:rPrChange w:id="3086" w:author="James Lucius Haynes" w:date="2011-11-14T19:50:00Z">
              <w:rPr/>
            </w:rPrChange>
          </w:rPr>
          <w:t>2.1</w:t>
        </w:r>
        <w:r>
          <w:t xml:space="preserve"> </w:t>
        </w:r>
      </w:ins>
      <w:r w:rsidR="006B429A" w:rsidRPr="00604568">
        <w:rPr>
          <w:rPrChange w:id="3087" w:author="James Lucius Haynes" w:date="2011-11-14T18:51:00Z">
            <w:rPr>
              <w:sz w:val="22"/>
            </w:rPr>
          </w:rPrChange>
        </w:rPr>
        <w:t xml:space="preserve">Proposed amendments must be submitted in written form to the Chapter Executive Board to be reviewed.  The proposal must be clearly stated </w:t>
      </w:r>
      <w:del w:id="3088" w:author="James Lucius Haynes" w:date="2011-11-14T14:30:00Z">
        <w:r w:rsidR="006B429A" w:rsidRPr="00604568" w:rsidDel="009826B7">
          <w:rPr>
            <w:rPrChange w:id="3089" w:author="James Lucius Haynes" w:date="2011-11-14T18:51:00Z">
              <w:rPr>
                <w:sz w:val="22"/>
              </w:rPr>
            </w:rPrChange>
          </w:rPr>
          <w:delText>and justified</w:delText>
        </w:r>
      </w:del>
      <w:ins w:id="3090" w:author="James Lucius Haynes" w:date="2011-11-14T14:30:00Z">
        <w:r w:rsidR="009826B7" w:rsidRPr="00C50852">
          <w:t>and justified</w:t>
        </w:r>
      </w:ins>
      <w:r w:rsidR="006B429A" w:rsidRPr="00604568">
        <w:rPr>
          <w:rPrChange w:id="3091" w:author="James Lucius Haynes" w:date="2011-11-14T18:51:00Z">
            <w:rPr>
              <w:sz w:val="22"/>
            </w:rPr>
          </w:rPrChange>
        </w:rPr>
        <w:t>.</w:t>
      </w:r>
    </w:p>
    <w:p w14:paraId="418C4C9A" w14:textId="77777777" w:rsidR="006B429A" w:rsidRPr="00604568" w:rsidRDefault="006B429A">
      <w:pPr>
        <w:rPr>
          <w:rPrChange w:id="3092" w:author="James Lucius Haynes" w:date="2011-11-14T18:51:00Z">
            <w:rPr>
              <w:sz w:val="22"/>
            </w:rPr>
          </w:rPrChange>
        </w:rPr>
      </w:pPr>
    </w:p>
    <w:p w14:paraId="3E638BE2" w14:textId="77777777" w:rsidR="006B429A" w:rsidRPr="00C50852" w:rsidRDefault="006B429A">
      <w:pPr>
        <w:rPr>
          <w:b/>
        </w:rPr>
      </w:pPr>
      <w:r w:rsidRPr="00C50852">
        <w:rPr>
          <w:b/>
        </w:rPr>
        <w:t>Section 3.</w:t>
      </w:r>
    </w:p>
    <w:p w14:paraId="0BFA3213" w14:textId="77777777" w:rsidR="006B429A" w:rsidRPr="00604568" w:rsidRDefault="006B429A">
      <w:pPr>
        <w:rPr>
          <w:b/>
          <w:rPrChange w:id="3093" w:author="James Lucius Haynes" w:date="2011-11-14T18:51:00Z">
            <w:rPr>
              <w:b/>
              <w:sz w:val="22"/>
            </w:rPr>
          </w:rPrChange>
        </w:rPr>
      </w:pPr>
    </w:p>
    <w:p w14:paraId="185FB5A2" w14:textId="77777777" w:rsidR="006B429A" w:rsidRPr="00604568" w:rsidDel="00E94BC4" w:rsidRDefault="004B088D">
      <w:pPr>
        <w:rPr>
          <w:del w:id="3094" w:author="James Lucius Haynes" w:date="2011-11-14T19:07:00Z"/>
          <w:rPrChange w:id="3095" w:author="James Lucius Haynes" w:date="2011-11-14T18:51:00Z">
            <w:rPr>
              <w:del w:id="3096" w:author="James Lucius Haynes" w:date="2011-11-14T19:07:00Z"/>
              <w:sz w:val="22"/>
            </w:rPr>
          </w:rPrChange>
        </w:rPr>
      </w:pPr>
      <w:ins w:id="3097" w:author="James Lucius Haynes" w:date="2011-11-14T19:50:00Z">
        <w:r w:rsidRPr="004B088D">
          <w:rPr>
            <w:b/>
            <w:rPrChange w:id="3098" w:author="James Lucius Haynes" w:date="2011-11-14T19:50:00Z">
              <w:rPr/>
            </w:rPrChange>
          </w:rPr>
          <w:t>3.1</w:t>
        </w:r>
        <w:r>
          <w:t xml:space="preserve"> </w:t>
        </w:r>
      </w:ins>
      <w:r w:rsidR="006B429A" w:rsidRPr="00604568">
        <w:rPr>
          <w:rPrChange w:id="3099" w:author="James Lucius Haynes" w:date="2011-11-14T18:51:00Z">
            <w:rPr>
              <w:sz w:val="22"/>
            </w:rPr>
          </w:rPrChange>
        </w:rPr>
        <w:t>Ratification of any amendments to this constitution shall be subject to a three-fourths (3/4) affirmative vote of the members present at a scheduled general body meeting</w:t>
      </w:r>
      <w:ins w:id="3100" w:author="James Lucius Haynes" w:date="2011-11-14T19:07:00Z">
        <w:r w:rsidR="005E25F5">
          <w:t>.</w:t>
        </w:r>
      </w:ins>
      <w:del w:id="3101" w:author="James Lucius Haynes" w:date="2011-11-14T19:07:00Z">
        <w:r w:rsidR="006B429A" w:rsidRPr="00604568" w:rsidDel="00E94BC4">
          <w:rPr>
            <w:rPrChange w:id="3102" w:author="James Lucius Haynes" w:date="2011-11-14T18:51:00Z">
              <w:rPr>
                <w:sz w:val="22"/>
              </w:rPr>
            </w:rPrChange>
          </w:rPr>
          <w:delText>.</w:delText>
        </w:r>
      </w:del>
    </w:p>
    <w:p w14:paraId="2AC7BA34" w14:textId="77777777" w:rsidR="006B429A" w:rsidRPr="00604568" w:rsidDel="00E94BC4" w:rsidRDefault="006B429A">
      <w:pPr>
        <w:rPr>
          <w:del w:id="3103" w:author="James Lucius Haynes" w:date="2011-11-14T19:07:00Z"/>
          <w:b/>
          <w:rPrChange w:id="3104" w:author="James Lucius Haynes" w:date="2011-11-14T18:51:00Z">
            <w:rPr>
              <w:del w:id="3105" w:author="James Lucius Haynes" w:date="2011-11-14T19:07:00Z"/>
              <w:b/>
              <w:sz w:val="22"/>
            </w:rPr>
          </w:rPrChange>
        </w:rPr>
      </w:pPr>
    </w:p>
    <w:p w14:paraId="4B3F3921" w14:textId="77777777" w:rsidR="006B429A" w:rsidRPr="00604568" w:rsidDel="00E94BC4" w:rsidRDefault="006B429A">
      <w:pPr>
        <w:rPr>
          <w:del w:id="3106" w:author="James Lucius Haynes" w:date="2011-11-14T19:07:00Z"/>
          <w:b/>
          <w:rPrChange w:id="3107" w:author="James Lucius Haynes" w:date="2011-11-14T18:51:00Z">
            <w:rPr>
              <w:del w:id="3108" w:author="James Lucius Haynes" w:date="2011-11-14T19:07:00Z"/>
              <w:b/>
              <w:sz w:val="22"/>
            </w:rPr>
          </w:rPrChange>
        </w:rPr>
      </w:pPr>
      <w:del w:id="3109" w:author="James Lucius Haynes" w:date="2011-11-14T19:07:00Z">
        <w:r w:rsidRPr="00604568" w:rsidDel="00E94BC4">
          <w:rPr>
            <w:b/>
            <w:rPrChange w:id="3110" w:author="James Lucius Haynes" w:date="2011-11-14T18:51:00Z">
              <w:rPr>
                <w:b/>
                <w:sz w:val="22"/>
              </w:rPr>
            </w:rPrChange>
          </w:rPr>
          <w:delText xml:space="preserve"> </w:delText>
        </w:r>
      </w:del>
    </w:p>
    <w:p w14:paraId="537F7177" w14:textId="77777777" w:rsidR="006B429A" w:rsidRPr="00604568" w:rsidDel="00E94BC4" w:rsidRDefault="006B429A">
      <w:pPr>
        <w:rPr>
          <w:del w:id="3111" w:author="James Lucius Haynes" w:date="2011-11-14T19:07:00Z"/>
          <w:rPrChange w:id="3112" w:author="James Lucius Haynes" w:date="2011-11-14T18:51:00Z">
            <w:rPr>
              <w:del w:id="3113" w:author="James Lucius Haynes" w:date="2011-11-14T19:07:00Z"/>
              <w:sz w:val="22"/>
            </w:rPr>
          </w:rPrChange>
        </w:rPr>
      </w:pPr>
    </w:p>
    <w:p w14:paraId="5B30D133" w14:textId="77777777" w:rsidR="006B429A" w:rsidRPr="00604568" w:rsidRDefault="006B429A">
      <w:pPr>
        <w:rPr>
          <w:rPrChange w:id="3114" w:author="James Lucius Haynes" w:date="2011-11-14T18:51:00Z">
            <w:rPr>
              <w:sz w:val="22"/>
            </w:rPr>
          </w:rPrChange>
        </w:rPr>
      </w:pPr>
    </w:p>
    <w:sectPr w:rsidR="006B429A" w:rsidRPr="00604568" w:rsidSect="00F80B74">
      <w:headerReference w:type="even" r:id="rId11"/>
      <w:headerReference w:type="default" r:id="rId12"/>
      <w:footerReference w:type="even" r:id="rId13"/>
      <w:footerReference w:type="default" r:id="rId14"/>
      <w:headerReference w:type="first" r:id="rId15"/>
      <w:footerReference w:type="first" r:id="rId16"/>
      <w:pgSz w:w="12240" w:h="15840"/>
      <w:pgMar w:top="720" w:right="720" w:bottom="720" w:left="720" w:header="720" w:footer="0" w:gutter="0"/>
      <w:pgBorders w:display="firstPage">
        <w:top w:val="single" w:sz="24" w:space="1" w:color="auto"/>
        <w:left w:val="single" w:sz="24" w:space="4" w:color="auto"/>
        <w:bottom w:val="single" w:sz="24" w:space="1" w:color="auto"/>
        <w:right w:val="single" w:sz="24" w:space="4" w:color="auto"/>
      </w:pgBorders>
      <w:cols w:space="720"/>
      <w:titlePg/>
      <w:docGrid w:linePitch="272"/>
      <w:sectPrChange w:id="3144" w:author="Ciara Montgomery" w:date="2017-02-19T00:12:00Z">
        <w:sectPr w:rsidR="006B429A" w:rsidRPr="00604568" w:rsidSect="00F80B74">
          <w:pgMar w:top="1440" w:right="1800" w:bottom="1584" w:left="1800" w:header="720" w:footer="0" w:gutter="0"/>
          <w:pgBorders w:display="allPages">
            <w:top w:val="none" w:sz="0" w:space="0" w:color="auto"/>
            <w:left w:val="none" w:sz="0" w:space="0" w:color="auto"/>
            <w:bottom w:val="none" w:sz="0" w:space="0" w:color="auto"/>
            <w:right w:val="none" w:sz="0" w:space="0" w:color="auto"/>
          </w:pgBorders>
          <w:titlePg w:val="0"/>
          <w:docGrid w:linePitch="0"/>
        </w:sectPr>
      </w:sectPrChang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DE7C90" w14:textId="77777777" w:rsidR="00026B37" w:rsidRDefault="00026B37" w:rsidP="0091638C">
      <w:r>
        <w:separator/>
      </w:r>
    </w:p>
  </w:endnote>
  <w:endnote w:type="continuationSeparator" w:id="0">
    <w:p w14:paraId="440ED7D6" w14:textId="77777777" w:rsidR="00026B37" w:rsidRDefault="00026B37" w:rsidP="009163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PMingLiU">
    <w:altName w:val="新細明體"/>
    <w:panose1 w:val="00000000000000000000"/>
    <w:charset w:val="88"/>
    <w:family w:val="auto"/>
    <w:notTrueType/>
    <w:pitch w:val="variable"/>
    <w:sig w:usb0="00000001" w:usb1="08080000" w:usb2="00000010" w:usb3="00000000" w:csb0="00100000"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3E9936" w14:textId="77777777" w:rsidR="00026B37" w:rsidRDefault="00026B37" w:rsidP="000530DA">
    <w:pPr>
      <w:pStyle w:val="Footer"/>
      <w:framePr w:wrap="around" w:vAnchor="text" w:hAnchor="margin" w:y="1"/>
      <w:rPr>
        <w:ins w:id="3115" w:author="Ciara Montgomery" w:date="2017-02-19T00:05:00Z"/>
        <w:rStyle w:val="PageNumber"/>
      </w:rPr>
    </w:pPr>
    <w:ins w:id="3116" w:author="Ciara Montgomery" w:date="2017-02-19T00:05:00Z">
      <w:r>
        <w:rPr>
          <w:rStyle w:val="PageNumber"/>
        </w:rPr>
        <w:fldChar w:fldCharType="begin"/>
      </w:r>
      <w:r>
        <w:rPr>
          <w:rStyle w:val="PageNumber"/>
        </w:rPr>
        <w:instrText xml:space="preserve">PAGE  </w:instrText>
      </w:r>
      <w:r>
        <w:rPr>
          <w:rStyle w:val="PageNumber"/>
        </w:rPr>
        <w:fldChar w:fldCharType="end"/>
      </w:r>
    </w:ins>
  </w:p>
  <w:p w14:paraId="713A0500" w14:textId="77777777" w:rsidR="00026B37" w:rsidRDefault="00356471">
    <w:pPr>
      <w:pStyle w:val="Footer"/>
      <w:ind w:firstLine="360"/>
      <w:pPrChange w:id="3117" w:author="Ciara Montgomery" w:date="2017-02-19T00:05:00Z">
        <w:pPr>
          <w:pStyle w:val="Footer"/>
        </w:pPr>
      </w:pPrChange>
    </w:pPr>
    <w:customXmlInsRangeStart w:id="3118" w:author="Ciara Montgomery" w:date="2017-02-18T23:55:00Z"/>
    <w:sdt>
      <w:sdtPr>
        <w:id w:val="1280839316"/>
        <w:placeholder>
          <w:docPart w:val="D62816ABE0987C4995F098AEB2F45333"/>
        </w:placeholder>
        <w:temporary/>
        <w:showingPlcHdr/>
      </w:sdtPr>
      <w:sdtEndPr/>
      <w:sdtContent>
        <w:customXmlInsRangeEnd w:id="3118"/>
        <w:ins w:id="3119" w:author="Ciara Montgomery" w:date="2017-02-18T23:55:00Z">
          <w:r w:rsidR="00026B37">
            <w:t>[Type text]</w:t>
          </w:r>
        </w:ins>
        <w:customXmlInsRangeStart w:id="3120" w:author="Ciara Montgomery" w:date="2017-02-18T23:55:00Z"/>
      </w:sdtContent>
    </w:sdt>
    <w:customXmlInsRangeEnd w:id="3120"/>
    <w:ins w:id="3121" w:author="Ciara Montgomery" w:date="2017-02-18T23:55:00Z">
      <w:r w:rsidR="00026B37">
        <w:ptab w:relativeTo="margin" w:alignment="center" w:leader="none"/>
      </w:r>
    </w:ins>
    <w:customXmlInsRangeStart w:id="3122" w:author="Ciara Montgomery" w:date="2017-02-18T23:55:00Z"/>
    <w:sdt>
      <w:sdtPr>
        <w:id w:val="-1816177061"/>
        <w:placeholder>
          <w:docPart w:val="ADB6C6FF409E614E9EA25F49F73A4664"/>
        </w:placeholder>
        <w:temporary/>
        <w:showingPlcHdr/>
      </w:sdtPr>
      <w:sdtEndPr/>
      <w:sdtContent>
        <w:customXmlInsRangeEnd w:id="3122"/>
        <w:ins w:id="3123" w:author="Ciara Montgomery" w:date="2017-02-18T23:55:00Z">
          <w:r w:rsidR="00026B37">
            <w:t>[Type text]</w:t>
          </w:r>
        </w:ins>
        <w:customXmlInsRangeStart w:id="3124" w:author="Ciara Montgomery" w:date="2017-02-18T23:55:00Z"/>
      </w:sdtContent>
    </w:sdt>
    <w:customXmlInsRangeEnd w:id="3124"/>
    <w:ins w:id="3125" w:author="Ciara Montgomery" w:date="2017-02-18T23:55:00Z">
      <w:r w:rsidR="00026B37">
        <w:ptab w:relativeTo="margin" w:alignment="right" w:leader="none"/>
      </w:r>
    </w:ins>
    <w:customXmlInsRangeStart w:id="3126" w:author="Ciara Montgomery" w:date="2017-02-18T23:55:00Z"/>
    <w:sdt>
      <w:sdtPr>
        <w:id w:val="931018872"/>
        <w:placeholder>
          <w:docPart w:val="1D1FEB84D1E61C4C96587349AC9476C0"/>
        </w:placeholder>
        <w:temporary/>
        <w:showingPlcHdr/>
      </w:sdtPr>
      <w:sdtEndPr/>
      <w:sdtContent>
        <w:customXmlInsRangeEnd w:id="3126"/>
        <w:ins w:id="3127" w:author="Ciara Montgomery" w:date="2017-02-18T23:55:00Z">
          <w:r w:rsidR="00026B37">
            <w:t>[Type text]</w:t>
          </w:r>
        </w:ins>
        <w:customXmlInsRangeStart w:id="3128" w:author="Ciara Montgomery" w:date="2017-02-18T23:55:00Z"/>
      </w:sdtContent>
    </w:sdt>
    <w:customXmlInsRangeEnd w:id="3128"/>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B6B3E6" w14:textId="77777777" w:rsidR="00026B37" w:rsidRDefault="00026B37">
    <w:pPr>
      <w:ind w:firstLine="360"/>
      <w:jc w:val="right"/>
      <w:rPr>
        <w:ins w:id="3129" w:author="Ciara Montgomery" w:date="2017-02-18T23:58:00Z"/>
      </w:rPr>
      <w:pPrChange w:id="3130" w:author="Ciara Montgomery" w:date="2017-02-19T00:05:00Z">
        <w:pPr/>
      </w:pPrChange>
    </w:pPr>
    <w:ins w:id="3131" w:author="Ciara Montgomery" w:date="2017-02-18T23:55:00Z">
      <w:r w:rsidRPr="00604568">
        <w:t xml:space="preserve">Proposed:  </w:t>
      </w:r>
    </w:ins>
    <w:ins w:id="3132" w:author="Ciara Montgomery" w:date="2017-02-18T23:58:00Z">
      <w:r w:rsidRPr="00604568">
        <w:t>November, 2011</w:t>
      </w:r>
    </w:ins>
  </w:p>
  <w:p w14:paraId="2FFABD44" w14:textId="008147C7" w:rsidR="00026B37" w:rsidRPr="00C50852" w:rsidRDefault="00026B37">
    <w:pPr>
      <w:jc w:val="right"/>
      <w:rPr>
        <w:ins w:id="3133" w:author="Ciara Montgomery" w:date="2017-02-18T23:55:00Z"/>
      </w:rPr>
      <w:pPrChange w:id="3134" w:author="Ciara Montgomery" w:date="2017-02-18T23:55:00Z">
        <w:pPr/>
      </w:pPrChange>
    </w:pPr>
    <w:ins w:id="3135" w:author="Ciara Montgomery" w:date="2017-02-18T23:55:00Z">
      <w:r w:rsidRPr="00604568">
        <w:t xml:space="preserve">Submitted by: </w:t>
      </w:r>
      <w:r w:rsidR="009F526A">
        <w:t>James Hanes</w:t>
      </w:r>
      <w:r w:rsidRPr="00604568">
        <w:t xml:space="preserve"> </w:t>
      </w:r>
    </w:ins>
  </w:p>
  <w:p w14:paraId="413BB664" w14:textId="240C0BF4" w:rsidR="00026B37" w:rsidRPr="005668EA" w:rsidRDefault="009F526A">
    <w:pPr>
      <w:jc w:val="right"/>
      <w:rPr>
        <w:ins w:id="3136" w:author="Ciara Montgomery" w:date="2017-02-18T23:55:00Z"/>
      </w:rPr>
      <w:pPrChange w:id="3137" w:author="Ciara Montgomery" w:date="2017-02-18T23:55:00Z">
        <w:pPr/>
      </w:pPrChange>
    </w:pPr>
    <w:ins w:id="3138" w:author="Ciara Montgomery" w:date="2017-02-19T00:31:00Z">
      <w:r>
        <w:t>Freshman Development Chairperson 2011-2012</w:t>
      </w:r>
    </w:ins>
  </w:p>
  <w:p w14:paraId="2AD0E841" w14:textId="77777777" w:rsidR="00026B37" w:rsidRDefault="00026B37">
    <w:pPr>
      <w:pStyle w:val="Footer"/>
      <w:jc w:val="right"/>
      <w:rPr>
        <w:ins w:id="3139" w:author="Ciara Montgomery" w:date="2017-02-19T00:05:00Z"/>
      </w:rPr>
      <w:pPrChange w:id="3140" w:author="Ciara Montgomery" w:date="2017-02-18T23:55:00Z">
        <w:pPr>
          <w:pStyle w:val="Footer"/>
        </w:pPr>
      </w:pPrChange>
    </w:pPr>
    <w:ins w:id="3141" w:author="Ciara Montgomery" w:date="2017-02-18T23:55:00Z">
      <w:r w:rsidRPr="005668EA">
        <w:t>Revised:</w:t>
      </w:r>
      <w:r w:rsidRPr="00AA7BB1">
        <w:t xml:space="preserve"> </w:t>
      </w:r>
    </w:ins>
    <w:ins w:id="3142" w:author="Ciara Montgomery" w:date="2017-02-18T23:56:00Z">
      <w:r>
        <w:t>February 2017</w:t>
      </w:r>
    </w:ins>
  </w:p>
  <w:p w14:paraId="033C5753" w14:textId="77777777" w:rsidR="00026B37" w:rsidRPr="0091638C" w:rsidRDefault="00026B37">
    <w:pPr>
      <w:pStyle w:val="Footer"/>
      <w:jc w:val="right"/>
      <w:pPrChange w:id="3143" w:author="Ciara Montgomery" w:date="2017-02-18T23:55:00Z">
        <w:pPr>
          <w:pStyle w:val="Footer"/>
        </w:pPr>
      </w:pPrChange>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99B215" w14:textId="77777777" w:rsidR="009F526A" w:rsidRDefault="009F526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F55135" w14:textId="77777777" w:rsidR="00026B37" w:rsidRDefault="00026B37" w:rsidP="0091638C">
      <w:r>
        <w:separator/>
      </w:r>
    </w:p>
  </w:footnote>
  <w:footnote w:type="continuationSeparator" w:id="0">
    <w:p w14:paraId="28BF672D" w14:textId="77777777" w:rsidR="00026B37" w:rsidRDefault="00026B37" w:rsidP="0091638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A996D6" w14:textId="77777777" w:rsidR="009F526A" w:rsidRDefault="009F526A">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55AC2B" w14:textId="77777777" w:rsidR="009F526A" w:rsidRDefault="009F526A">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CDDF33" w14:textId="77777777" w:rsidR="009F526A" w:rsidRDefault="009F526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26C6BB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0960D1"/>
    <w:multiLevelType w:val="singleLevel"/>
    <w:tmpl w:val="EDD81364"/>
    <w:lvl w:ilvl="0">
      <w:start w:val="3"/>
      <w:numFmt w:val="lowerRoman"/>
      <w:lvlText w:val="%1)"/>
      <w:lvlJc w:val="left"/>
      <w:pPr>
        <w:tabs>
          <w:tab w:val="num" w:pos="900"/>
        </w:tabs>
        <w:ind w:left="900" w:hanging="720"/>
      </w:pPr>
      <w:rPr>
        <w:rFonts w:hint="default"/>
      </w:rPr>
    </w:lvl>
  </w:abstractNum>
  <w:abstractNum w:abstractNumId="2">
    <w:nsid w:val="019278A1"/>
    <w:multiLevelType w:val="hybridMultilevel"/>
    <w:tmpl w:val="9B0236B6"/>
    <w:lvl w:ilvl="0" w:tplc="E450792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1D03CED"/>
    <w:multiLevelType w:val="hybridMultilevel"/>
    <w:tmpl w:val="CE842598"/>
    <w:lvl w:ilvl="0" w:tplc="8D8E09A2">
      <w:start w:val="1"/>
      <w:numFmt w:val="lowerLetter"/>
      <w:lvlText w:val="(%1)"/>
      <w:lvlJc w:val="left"/>
      <w:pPr>
        <w:ind w:left="1449" w:hanging="360"/>
      </w:pPr>
      <w:rPr>
        <w:rFonts w:hint="default"/>
      </w:rPr>
    </w:lvl>
    <w:lvl w:ilvl="1" w:tplc="04090019" w:tentative="1">
      <w:start w:val="1"/>
      <w:numFmt w:val="lowerLetter"/>
      <w:lvlText w:val="%2."/>
      <w:lvlJc w:val="left"/>
      <w:pPr>
        <w:ind w:left="2169" w:hanging="360"/>
      </w:pPr>
    </w:lvl>
    <w:lvl w:ilvl="2" w:tplc="0409001B" w:tentative="1">
      <w:start w:val="1"/>
      <w:numFmt w:val="lowerRoman"/>
      <w:lvlText w:val="%3."/>
      <w:lvlJc w:val="right"/>
      <w:pPr>
        <w:ind w:left="2889" w:hanging="180"/>
      </w:pPr>
    </w:lvl>
    <w:lvl w:ilvl="3" w:tplc="0409000F" w:tentative="1">
      <w:start w:val="1"/>
      <w:numFmt w:val="decimal"/>
      <w:lvlText w:val="%4."/>
      <w:lvlJc w:val="left"/>
      <w:pPr>
        <w:ind w:left="3609" w:hanging="360"/>
      </w:pPr>
    </w:lvl>
    <w:lvl w:ilvl="4" w:tplc="04090019" w:tentative="1">
      <w:start w:val="1"/>
      <w:numFmt w:val="lowerLetter"/>
      <w:lvlText w:val="%5."/>
      <w:lvlJc w:val="left"/>
      <w:pPr>
        <w:ind w:left="4329" w:hanging="360"/>
      </w:pPr>
    </w:lvl>
    <w:lvl w:ilvl="5" w:tplc="0409001B" w:tentative="1">
      <w:start w:val="1"/>
      <w:numFmt w:val="lowerRoman"/>
      <w:lvlText w:val="%6."/>
      <w:lvlJc w:val="right"/>
      <w:pPr>
        <w:ind w:left="5049" w:hanging="180"/>
      </w:pPr>
    </w:lvl>
    <w:lvl w:ilvl="6" w:tplc="0409000F" w:tentative="1">
      <w:start w:val="1"/>
      <w:numFmt w:val="decimal"/>
      <w:lvlText w:val="%7."/>
      <w:lvlJc w:val="left"/>
      <w:pPr>
        <w:ind w:left="5769" w:hanging="360"/>
      </w:pPr>
    </w:lvl>
    <w:lvl w:ilvl="7" w:tplc="04090019" w:tentative="1">
      <w:start w:val="1"/>
      <w:numFmt w:val="lowerLetter"/>
      <w:lvlText w:val="%8."/>
      <w:lvlJc w:val="left"/>
      <w:pPr>
        <w:ind w:left="6489" w:hanging="360"/>
      </w:pPr>
    </w:lvl>
    <w:lvl w:ilvl="8" w:tplc="0409001B" w:tentative="1">
      <w:start w:val="1"/>
      <w:numFmt w:val="lowerRoman"/>
      <w:lvlText w:val="%9."/>
      <w:lvlJc w:val="right"/>
      <w:pPr>
        <w:ind w:left="7209" w:hanging="180"/>
      </w:pPr>
    </w:lvl>
  </w:abstractNum>
  <w:abstractNum w:abstractNumId="4">
    <w:nsid w:val="025C2C2A"/>
    <w:multiLevelType w:val="hybridMultilevel"/>
    <w:tmpl w:val="2250B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2620973"/>
    <w:multiLevelType w:val="hybridMultilevel"/>
    <w:tmpl w:val="950EABF2"/>
    <w:lvl w:ilvl="0" w:tplc="D2BABFA0">
      <w:start w:val="3"/>
      <w:numFmt w:val="decimal"/>
      <w:lvlText w:val="%1."/>
      <w:lvlJc w:val="left"/>
      <w:pPr>
        <w:tabs>
          <w:tab w:val="num" w:pos="2160"/>
        </w:tabs>
        <w:ind w:left="2160" w:hanging="720"/>
      </w:pPr>
      <w:rPr>
        <w:rFonts w:hint="default"/>
      </w:rPr>
    </w:lvl>
    <w:lvl w:ilvl="1" w:tplc="E400601E" w:tentative="1">
      <w:start w:val="1"/>
      <w:numFmt w:val="lowerLetter"/>
      <w:lvlText w:val="%2."/>
      <w:lvlJc w:val="left"/>
      <w:pPr>
        <w:tabs>
          <w:tab w:val="num" w:pos="2520"/>
        </w:tabs>
        <w:ind w:left="2520" w:hanging="360"/>
      </w:pPr>
    </w:lvl>
    <w:lvl w:ilvl="2" w:tplc="F3EADC52" w:tentative="1">
      <w:start w:val="1"/>
      <w:numFmt w:val="lowerRoman"/>
      <w:lvlText w:val="%3."/>
      <w:lvlJc w:val="right"/>
      <w:pPr>
        <w:tabs>
          <w:tab w:val="num" w:pos="3240"/>
        </w:tabs>
        <w:ind w:left="3240" w:hanging="180"/>
      </w:pPr>
    </w:lvl>
    <w:lvl w:ilvl="3" w:tplc="B78E39A2" w:tentative="1">
      <w:start w:val="1"/>
      <w:numFmt w:val="decimal"/>
      <w:lvlText w:val="%4."/>
      <w:lvlJc w:val="left"/>
      <w:pPr>
        <w:tabs>
          <w:tab w:val="num" w:pos="3960"/>
        </w:tabs>
        <w:ind w:left="3960" w:hanging="360"/>
      </w:pPr>
    </w:lvl>
    <w:lvl w:ilvl="4" w:tplc="7608B10C" w:tentative="1">
      <w:start w:val="1"/>
      <w:numFmt w:val="lowerLetter"/>
      <w:lvlText w:val="%5."/>
      <w:lvlJc w:val="left"/>
      <w:pPr>
        <w:tabs>
          <w:tab w:val="num" w:pos="4680"/>
        </w:tabs>
        <w:ind w:left="4680" w:hanging="360"/>
      </w:pPr>
    </w:lvl>
    <w:lvl w:ilvl="5" w:tplc="9E6AD700" w:tentative="1">
      <w:start w:val="1"/>
      <w:numFmt w:val="lowerRoman"/>
      <w:lvlText w:val="%6."/>
      <w:lvlJc w:val="right"/>
      <w:pPr>
        <w:tabs>
          <w:tab w:val="num" w:pos="5400"/>
        </w:tabs>
        <w:ind w:left="5400" w:hanging="180"/>
      </w:pPr>
    </w:lvl>
    <w:lvl w:ilvl="6" w:tplc="CB2256D8" w:tentative="1">
      <w:start w:val="1"/>
      <w:numFmt w:val="decimal"/>
      <w:lvlText w:val="%7."/>
      <w:lvlJc w:val="left"/>
      <w:pPr>
        <w:tabs>
          <w:tab w:val="num" w:pos="6120"/>
        </w:tabs>
        <w:ind w:left="6120" w:hanging="360"/>
      </w:pPr>
    </w:lvl>
    <w:lvl w:ilvl="7" w:tplc="FC0A9C40" w:tentative="1">
      <w:start w:val="1"/>
      <w:numFmt w:val="lowerLetter"/>
      <w:lvlText w:val="%8."/>
      <w:lvlJc w:val="left"/>
      <w:pPr>
        <w:tabs>
          <w:tab w:val="num" w:pos="6840"/>
        </w:tabs>
        <w:ind w:left="6840" w:hanging="360"/>
      </w:pPr>
    </w:lvl>
    <w:lvl w:ilvl="8" w:tplc="CF2691EA" w:tentative="1">
      <w:start w:val="1"/>
      <w:numFmt w:val="lowerRoman"/>
      <w:lvlText w:val="%9."/>
      <w:lvlJc w:val="right"/>
      <w:pPr>
        <w:tabs>
          <w:tab w:val="num" w:pos="7560"/>
        </w:tabs>
        <w:ind w:left="7560" w:hanging="180"/>
      </w:pPr>
    </w:lvl>
  </w:abstractNum>
  <w:abstractNum w:abstractNumId="6">
    <w:nsid w:val="0362089B"/>
    <w:multiLevelType w:val="singleLevel"/>
    <w:tmpl w:val="A3104288"/>
    <w:lvl w:ilvl="0">
      <w:start w:val="1"/>
      <w:numFmt w:val="lowerLetter"/>
      <w:lvlText w:val="(%1)"/>
      <w:lvlJc w:val="left"/>
      <w:pPr>
        <w:tabs>
          <w:tab w:val="num" w:pos="720"/>
        </w:tabs>
        <w:ind w:left="720" w:hanging="720"/>
      </w:pPr>
      <w:rPr>
        <w:rFonts w:hint="default"/>
        <w:b w:val="0"/>
      </w:rPr>
    </w:lvl>
  </w:abstractNum>
  <w:abstractNum w:abstractNumId="7">
    <w:nsid w:val="04B07C96"/>
    <w:multiLevelType w:val="singleLevel"/>
    <w:tmpl w:val="84EAAE72"/>
    <w:lvl w:ilvl="0">
      <w:start w:val="1"/>
      <w:numFmt w:val="lowerLetter"/>
      <w:lvlText w:val="(%1)"/>
      <w:lvlJc w:val="left"/>
      <w:pPr>
        <w:tabs>
          <w:tab w:val="num" w:pos="1440"/>
        </w:tabs>
        <w:ind w:left="1440" w:hanging="720"/>
      </w:pPr>
      <w:rPr>
        <w:rFonts w:hint="default"/>
        <w:b w:val="0"/>
      </w:rPr>
    </w:lvl>
  </w:abstractNum>
  <w:abstractNum w:abstractNumId="8">
    <w:nsid w:val="052628ED"/>
    <w:multiLevelType w:val="hybridMultilevel"/>
    <w:tmpl w:val="C5BC577A"/>
    <w:lvl w:ilvl="0" w:tplc="C1569D6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074F0C66"/>
    <w:multiLevelType w:val="hybridMultilevel"/>
    <w:tmpl w:val="8E5CDB38"/>
    <w:lvl w:ilvl="0" w:tplc="72B0334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75A3907"/>
    <w:multiLevelType w:val="singleLevel"/>
    <w:tmpl w:val="DC5AFE42"/>
    <w:lvl w:ilvl="0">
      <w:start w:val="1"/>
      <w:numFmt w:val="lowerRoman"/>
      <w:lvlText w:val="%1)"/>
      <w:lvlJc w:val="left"/>
      <w:pPr>
        <w:tabs>
          <w:tab w:val="num" w:pos="1440"/>
        </w:tabs>
        <w:ind w:left="1440" w:hanging="720"/>
      </w:pPr>
      <w:rPr>
        <w:rFonts w:hint="default"/>
      </w:rPr>
    </w:lvl>
  </w:abstractNum>
  <w:abstractNum w:abstractNumId="11">
    <w:nsid w:val="07916684"/>
    <w:multiLevelType w:val="hybridMultilevel"/>
    <w:tmpl w:val="464C3CB8"/>
    <w:lvl w:ilvl="0" w:tplc="C632F1C8">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B0E4CAB"/>
    <w:multiLevelType w:val="singleLevel"/>
    <w:tmpl w:val="1B7491A8"/>
    <w:lvl w:ilvl="0">
      <w:start w:val="1"/>
      <w:numFmt w:val="lowerRoman"/>
      <w:lvlText w:val="%1)"/>
      <w:lvlJc w:val="left"/>
      <w:pPr>
        <w:tabs>
          <w:tab w:val="num" w:pos="1440"/>
        </w:tabs>
        <w:ind w:left="1440" w:hanging="720"/>
      </w:pPr>
      <w:rPr>
        <w:rFonts w:hint="default"/>
      </w:rPr>
    </w:lvl>
  </w:abstractNum>
  <w:abstractNum w:abstractNumId="13">
    <w:nsid w:val="0C5012EE"/>
    <w:multiLevelType w:val="multilevel"/>
    <w:tmpl w:val="AC803B52"/>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4">
    <w:nsid w:val="0E2C598F"/>
    <w:multiLevelType w:val="singleLevel"/>
    <w:tmpl w:val="21482390"/>
    <w:lvl w:ilvl="0">
      <w:start w:val="3"/>
      <w:numFmt w:val="lowerLetter"/>
      <w:lvlText w:val="(%1)"/>
      <w:lvlJc w:val="left"/>
      <w:pPr>
        <w:tabs>
          <w:tab w:val="num" w:pos="720"/>
        </w:tabs>
        <w:ind w:left="720" w:hanging="720"/>
      </w:pPr>
      <w:rPr>
        <w:rFonts w:hint="default"/>
      </w:rPr>
    </w:lvl>
  </w:abstractNum>
  <w:abstractNum w:abstractNumId="15">
    <w:nsid w:val="0FD472E6"/>
    <w:multiLevelType w:val="singleLevel"/>
    <w:tmpl w:val="5F6AEC60"/>
    <w:lvl w:ilvl="0">
      <w:start w:val="1"/>
      <w:numFmt w:val="lowerRoman"/>
      <w:lvlText w:val="%1)"/>
      <w:lvlJc w:val="left"/>
      <w:pPr>
        <w:tabs>
          <w:tab w:val="num" w:pos="1440"/>
        </w:tabs>
        <w:ind w:left="1440" w:hanging="720"/>
      </w:pPr>
      <w:rPr>
        <w:rFonts w:hint="default"/>
      </w:rPr>
    </w:lvl>
  </w:abstractNum>
  <w:abstractNum w:abstractNumId="16">
    <w:nsid w:val="10D60BA3"/>
    <w:multiLevelType w:val="singleLevel"/>
    <w:tmpl w:val="20FE2302"/>
    <w:lvl w:ilvl="0">
      <w:start w:val="1"/>
      <w:numFmt w:val="lowerLetter"/>
      <w:lvlText w:val="(%1)"/>
      <w:lvlJc w:val="left"/>
      <w:pPr>
        <w:tabs>
          <w:tab w:val="num" w:pos="720"/>
        </w:tabs>
        <w:ind w:left="720" w:hanging="720"/>
      </w:pPr>
      <w:rPr>
        <w:rFonts w:hint="default"/>
      </w:rPr>
    </w:lvl>
  </w:abstractNum>
  <w:abstractNum w:abstractNumId="17">
    <w:nsid w:val="1287007D"/>
    <w:multiLevelType w:val="hybridMultilevel"/>
    <w:tmpl w:val="DC123DF8"/>
    <w:lvl w:ilvl="0" w:tplc="B73891F2">
      <w:start w:val="1"/>
      <w:numFmt w:val="lowerLetter"/>
      <w:lvlText w:val="(%1)"/>
      <w:lvlJc w:val="left"/>
      <w:pPr>
        <w:ind w:left="1809" w:hanging="360"/>
      </w:pPr>
      <w:rPr>
        <w:rFonts w:hint="default"/>
      </w:rPr>
    </w:lvl>
    <w:lvl w:ilvl="1" w:tplc="04090019" w:tentative="1">
      <w:start w:val="1"/>
      <w:numFmt w:val="lowerLetter"/>
      <w:lvlText w:val="%2."/>
      <w:lvlJc w:val="left"/>
      <w:pPr>
        <w:ind w:left="2169" w:hanging="360"/>
      </w:pPr>
    </w:lvl>
    <w:lvl w:ilvl="2" w:tplc="0409001B" w:tentative="1">
      <w:start w:val="1"/>
      <w:numFmt w:val="lowerRoman"/>
      <w:lvlText w:val="%3."/>
      <w:lvlJc w:val="right"/>
      <w:pPr>
        <w:ind w:left="2889" w:hanging="180"/>
      </w:pPr>
    </w:lvl>
    <w:lvl w:ilvl="3" w:tplc="0409000F" w:tentative="1">
      <w:start w:val="1"/>
      <w:numFmt w:val="decimal"/>
      <w:lvlText w:val="%4."/>
      <w:lvlJc w:val="left"/>
      <w:pPr>
        <w:ind w:left="3609" w:hanging="360"/>
      </w:pPr>
    </w:lvl>
    <w:lvl w:ilvl="4" w:tplc="04090019" w:tentative="1">
      <w:start w:val="1"/>
      <w:numFmt w:val="lowerLetter"/>
      <w:lvlText w:val="%5."/>
      <w:lvlJc w:val="left"/>
      <w:pPr>
        <w:ind w:left="4329" w:hanging="360"/>
      </w:pPr>
    </w:lvl>
    <w:lvl w:ilvl="5" w:tplc="0409001B" w:tentative="1">
      <w:start w:val="1"/>
      <w:numFmt w:val="lowerRoman"/>
      <w:lvlText w:val="%6."/>
      <w:lvlJc w:val="right"/>
      <w:pPr>
        <w:ind w:left="5049" w:hanging="180"/>
      </w:pPr>
    </w:lvl>
    <w:lvl w:ilvl="6" w:tplc="0409000F" w:tentative="1">
      <w:start w:val="1"/>
      <w:numFmt w:val="decimal"/>
      <w:lvlText w:val="%7."/>
      <w:lvlJc w:val="left"/>
      <w:pPr>
        <w:ind w:left="5769" w:hanging="360"/>
      </w:pPr>
    </w:lvl>
    <w:lvl w:ilvl="7" w:tplc="04090019" w:tentative="1">
      <w:start w:val="1"/>
      <w:numFmt w:val="lowerLetter"/>
      <w:lvlText w:val="%8."/>
      <w:lvlJc w:val="left"/>
      <w:pPr>
        <w:ind w:left="6489" w:hanging="360"/>
      </w:pPr>
    </w:lvl>
    <w:lvl w:ilvl="8" w:tplc="0409001B" w:tentative="1">
      <w:start w:val="1"/>
      <w:numFmt w:val="lowerRoman"/>
      <w:lvlText w:val="%9."/>
      <w:lvlJc w:val="right"/>
      <w:pPr>
        <w:ind w:left="7209" w:hanging="180"/>
      </w:pPr>
    </w:lvl>
  </w:abstractNum>
  <w:abstractNum w:abstractNumId="18">
    <w:nsid w:val="15180068"/>
    <w:multiLevelType w:val="multilevel"/>
    <w:tmpl w:val="97A62F24"/>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9">
    <w:nsid w:val="16015223"/>
    <w:multiLevelType w:val="multilevel"/>
    <w:tmpl w:val="95627354"/>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172D5653"/>
    <w:multiLevelType w:val="hybridMultilevel"/>
    <w:tmpl w:val="863C4C1A"/>
    <w:lvl w:ilvl="0" w:tplc="B73891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174559C4"/>
    <w:multiLevelType w:val="hybridMultilevel"/>
    <w:tmpl w:val="F9E42632"/>
    <w:lvl w:ilvl="0" w:tplc="8A18602C">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19C37730"/>
    <w:multiLevelType w:val="hybridMultilevel"/>
    <w:tmpl w:val="2C1475A8"/>
    <w:lvl w:ilvl="0" w:tplc="0218CFA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1EC93A9B"/>
    <w:multiLevelType w:val="singleLevel"/>
    <w:tmpl w:val="F9887960"/>
    <w:lvl w:ilvl="0">
      <w:start w:val="1"/>
      <w:numFmt w:val="lowerLetter"/>
      <w:lvlText w:val="(%1)"/>
      <w:lvlJc w:val="left"/>
      <w:pPr>
        <w:tabs>
          <w:tab w:val="num" w:pos="1440"/>
        </w:tabs>
        <w:ind w:left="1440" w:hanging="720"/>
      </w:pPr>
      <w:rPr>
        <w:rFonts w:hint="default"/>
        <w:b w:val="0"/>
      </w:rPr>
    </w:lvl>
  </w:abstractNum>
  <w:abstractNum w:abstractNumId="24">
    <w:nsid w:val="1EFA2302"/>
    <w:multiLevelType w:val="singleLevel"/>
    <w:tmpl w:val="8D44150E"/>
    <w:lvl w:ilvl="0">
      <w:start w:val="3"/>
      <w:numFmt w:val="lowerRoman"/>
      <w:lvlText w:val="%1)"/>
      <w:lvlJc w:val="left"/>
      <w:pPr>
        <w:tabs>
          <w:tab w:val="num" w:pos="1440"/>
        </w:tabs>
        <w:ind w:left="1440" w:hanging="720"/>
      </w:pPr>
      <w:rPr>
        <w:rFonts w:hint="default"/>
      </w:rPr>
    </w:lvl>
  </w:abstractNum>
  <w:abstractNum w:abstractNumId="25">
    <w:nsid w:val="232C18F7"/>
    <w:multiLevelType w:val="hybridMultilevel"/>
    <w:tmpl w:val="C5225098"/>
    <w:lvl w:ilvl="0" w:tplc="B73891F2">
      <w:start w:val="1"/>
      <w:numFmt w:val="lowerLetter"/>
      <w:lvlText w:val="(%1)"/>
      <w:lvlJc w:val="left"/>
      <w:pPr>
        <w:ind w:left="1192" w:hanging="360"/>
      </w:pPr>
      <w:rPr>
        <w:rFonts w:hint="default"/>
      </w:rPr>
    </w:lvl>
    <w:lvl w:ilvl="1" w:tplc="04090019" w:tentative="1">
      <w:start w:val="1"/>
      <w:numFmt w:val="lowerLetter"/>
      <w:lvlText w:val="%2."/>
      <w:lvlJc w:val="left"/>
      <w:pPr>
        <w:ind w:left="1552" w:hanging="360"/>
      </w:pPr>
    </w:lvl>
    <w:lvl w:ilvl="2" w:tplc="0409001B" w:tentative="1">
      <w:start w:val="1"/>
      <w:numFmt w:val="lowerRoman"/>
      <w:lvlText w:val="%3."/>
      <w:lvlJc w:val="right"/>
      <w:pPr>
        <w:ind w:left="2272" w:hanging="180"/>
      </w:pPr>
    </w:lvl>
    <w:lvl w:ilvl="3" w:tplc="0409000F" w:tentative="1">
      <w:start w:val="1"/>
      <w:numFmt w:val="decimal"/>
      <w:lvlText w:val="%4."/>
      <w:lvlJc w:val="left"/>
      <w:pPr>
        <w:ind w:left="2992" w:hanging="360"/>
      </w:pPr>
    </w:lvl>
    <w:lvl w:ilvl="4" w:tplc="04090019" w:tentative="1">
      <w:start w:val="1"/>
      <w:numFmt w:val="lowerLetter"/>
      <w:lvlText w:val="%5."/>
      <w:lvlJc w:val="left"/>
      <w:pPr>
        <w:ind w:left="3712" w:hanging="360"/>
      </w:pPr>
    </w:lvl>
    <w:lvl w:ilvl="5" w:tplc="0409001B" w:tentative="1">
      <w:start w:val="1"/>
      <w:numFmt w:val="lowerRoman"/>
      <w:lvlText w:val="%6."/>
      <w:lvlJc w:val="right"/>
      <w:pPr>
        <w:ind w:left="4432" w:hanging="180"/>
      </w:pPr>
    </w:lvl>
    <w:lvl w:ilvl="6" w:tplc="0409000F" w:tentative="1">
      <w:start w:val="1"/>
      <w:numFmt w:val="decimal"/>
      <w:lvlText w:val="%7."/>
      <w:lvlJc w:val="left"/>
      <w:pPr>
        <w:ind w:left="5152" w:hanging="360"/>
      </w:pPr>
    </w:lvl>
    <w:lvl w:ilvl="7" w:tplc="04090019" w:tentative="1">
      <w:start w:val="1"/>
      <w:numFmt w:val="lowerLetter"/>
      <w:lvlText w:val="%8."/>
      <w:lvlJc w:val="left"/>
      <w:pPr>
        <w:ind w:left="5872" w:hanging="360"/>
      </w:pPr>
    </w:lvl>
    <w:lvl w:ilvl="8" w:tplc="0409001B" w:tentative="1">
      <w:start w:val="1"/>
      <w:numFmt w:val="lowerRoman"/>
      <w:lvlText w:val="%9."/>
      <w:lvlJc w:val="right"/>
      <w:pPr>
        <w:ind w:left="6592" w:hanging="180"/>
      </w:pPr>
    </w:lvl>
  </w:abstractNum>
  <w:abstractNum w:abstractNumId="26">
    <w:nsid w:val="23605349"/>
    <w:multiLevelType w:val="singleLevel"/>
    <w:tmpl w:val="D59C7622"/>
    <w:lvl w:ilvl="0">
      <w:start w:val="1"/>
      <w:numFmt w:val="lowerLetter"/>
      <w:lvlText w:val="(%1)"/>
      <w:lvlJc w:val="left"/>
      <w:pPr>
        <w:tabs>
          <w:tab w:val="num" w:pos="1440"/>
        </w:tabs>
        <w:ind w:left="1440" w:hanging="720"/>
      </w:pPr>
      <w:rPr>
        <w:rFonts w:hint="default"/>
      </w:rPr>
    </w:lvl>
  </w:abstractNum>
  <w:abstractNum w:abstractNumId="27">
    <w:nsid w:val="256D045F"/>
    <w:multiLevelType w:val="singleLevel"/>
    <w:tmpl w:val="B27E34EE"/>
    <w:lvl w:ilvl="0">
      <w:start w:val="1"/>
      <w:numFmt w:val="lowerLetter"/>
      <w:lvlText w:val="(%1)"/>
      <w:lvlJc w:val="left"/>
      <w:pPr>
        <w:tabs>
          <w:tab w:val="num" w:pos="1080"/>
        </w:tabs>
        <w:ind w:left="1080" w:hanging="360"/>
      </w:pPr>
      <w:rPr>
        <w:rFonts w:hint="default"/>
      </w:rPr>
    </w:lvl>
  </w:abstractNum>
  <w:abstractNum w:abstractNumId="28">
    <w:nsid w:val="278D78F1"/>
    <w:multiLevelType w:val="singleLevel"/>
    <w:tmpl w:val="EC288076"/>
    <w:lvl w:ilvl="0">
      <w:start w:val="1"/>
      <w:numFmt w:val="lowerRoman"/>
      <w:lvlText w:val="%1)"/>
      <w:lvlJc w:val="left"/>
      <w:pPr>
        <w:tabs>
          <w:tab w:val="num" w:pos="1440"/>
        </w:tabs>
        <w:ind w:left="1440" w:hanging="720"/>
      </w:pPr>
      <w:rPr>
        <w:rFonts w:hint="default"/>
      </w:rPr>
    </w:lvl>
  </w:abstractNum>
  <w:abstractNum w:abstractNumId="29">
    <w:nsid w:val="292A646A"/>
    <w:multiLevelType w:val="hybridMultilevel"/>
    <w:tmpl w:val="9E768EDE"/>
    <w:lvl w:ilvl="0" w:tplc="87DA5A40">
      <w:start w:val="1"/>
      <w:numFmt w:val="lowerRoman"/>
      <w:lvlText w:val="%1)"/>
      <w:lvlJc w:val="left"/>
      <w:pPr>
        <w:ind w:left="1440" w:hanging="72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29584860"/>
    <w:multiLevelType w:val="singleLevel"/>
    <w:tmpl w:val="94D68014"/>
    <w:lvl w:ilvl="0">
      <w:start w:val="2"/>
      <w:numFmt w:val="lowerRoman"/>
      <w:lvlText w:val="%1)"/>
      <w:lvlJc w:val="left"/>
      <w:pPr>
        <w:tabs>
          <w:tab w:val="num" w:pos="900"/>
        </w:tabs>
        <w:ind w:left="900" w:hanging="720"/>
      </w:pPr>
      <w:rPr>
        <w:rFonts w:hint="default"/>
      </w:rPr>
    </w:lvl>
  </w:abstractNum>
  <w:abstractNum w:abstractNumId="31">
    <w:nsid w:val="2B2B38C5"/>
    <w:multiLevelType w:val="singleLevel"/>
    <w:tmpl w:val="24E6D9B0"/>
    <w:lvl w:ilvl="0">
      <w:start w:val="1"/>
      <w:numFmt w:val="lowerLetter"/>
      <w:lvlText w:val="%1)"/>
      <w:lvlJc w:val="left"/>
      <w:pPr>
        <w:tabs>
          <w:tab w:val="num" w:pos="1800"/>
        </w:tabs>
        <w:ind w:left="1800" w:hanging="360"/>
      </w:pPr>
      <w:rPr>
        <w:rFonts w:hint="default"/>
      </w:rPr>
    </w:lvl>
  </w:abstractNum>
  <w:abstractNum w:abstractNumId="32">
    <w:nsid w:val="2EB355C3"/>
    <w:multiLevelType w:val="hybridMultilevel"/>
    <w:tmpl w:val="80941DE0"/>
    <w:lvl w:ilvl="0" w:tplc="B2DA012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nsid w:val="31430C15"/>
    <w:multiLevelType w:val="hybridMultilevel"/>
    <w:tmpl w:val="BCA0EDA6"/>
    <w:lvl w:ilvl="0" w:tplc="617C3E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32B32D81"/>
    <w:multiLevelType w:val="multilevel"/>
    <w:tmpl w:val="C1C8A7CC"/>
    <w:lvl w:ilvl="0">
      <w:start w:val="1"/>
      <w:numFmt w:val="decimal"/>
      <w:lvlText w:val="%1"/>
      <w:lvlJc w:val="left"/>
      <w:pPr>
        <w:ind w:left="540" w:hanging="540"/>
      </w:pPr>
      <w:rPr>
        <w:rFonts w:hint="default"/>
        <w:b/>
      </w:rPr>
    </w:lvl>
    <w:lvl w:ilvl="1">
      <w:start w:val="1"/>
      <w:numFmt w:val="decimal"/>
      <w:lvlText w:val="%1.%2"/>
      <w:lvlJc w:val="left"/>
      <w:pPr>
        <w:ind w:left="540" w:hanging="54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5">
    <w:nsid w:val="34BB2385"/>
    <w:multiLevelType w:val="hybridMultilevel"/>
    <w:tmpl w:val="CAF6DC14"/>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36">
    <w:nsid w:val="34C11C01"/>
    <w:multiLevelType w:val="hybridMultilevel"/>
    <w:tmpl w:val="CBDC7526"/>
    <w:lvl w:ilvl="0" w:tplc="5B1CB54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355E1879"/>
    <w:multiLevelType w:val="multilevel"/>
    <w:tmpl w:val="AA4C8F20"/>
    <w:lvl w:ilvl="0">
      <w:start w:val="1"/>
      <w:numFmt w:val="upperRoman"/>
      <w:lvlText w:val="%1."/>
      <w:lvlJc w:val="right"/>
      <w:pPr>
        <w:tabs>
          <w:tab w:val="num" w:pos="900"/>
        </w:tabs>
        <w:ind w:left="900" w:hanging="180"/>
      </w:pPr>
    </w:lvl>
    <w:lvl w:ilvl="1" w:tentative="1">
      <w:start w:val="1"/>
      <w:numFmt w:val="lowerLetter"/>
      <w:lvlText w:val="%2."/>
      <w:lvlJc w:val="left"/>
      <w:pPr>
        <w:tabs>
          <w:tab w:val="num" w:pos="1800"/>
        </w:tabs>
        <w:ind w:left="1800" w:hanging="360"/>
      </w:p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38">
    <w:nsid w:val="37627529"/>
    <w:multiLevelType w:val="singleLevel"/>
    <w:tmpl w:val="E800CBA4"/>
    <w:lvl w:ilvl="0">
      <w:start w:val="1"/>
      <w:numFmt w:val="lowerRoman"/>
      <w:lvlText w:val="%1)"/>
      <w:lvlJc w:val="left"/>
      <w:pPr>
        <w:tabs>
          <w:tab w:val="num" w:pos="1440"/>
        </w:tabs>
        <w:ind w:left="1440" w:hanging="720"/>
      </w:pPr>
      <w:rPr>
        <w:rFonts w:hint="default"/>
      </w:rPr>
    </w:lvl>
  </w:abstractNum>
  <w:abstractNum w:abstractNumId="39">
    <w:nsid w:val="37822916"/>
    <w:multiLevelType w:val="hybridMultilevel"/>
    <w:tmpl w:val="D6005176"/>
    <w:lvl w:ilvl="0" w:tplc="6AE44D2A">
      <w:start w:val="1"/>
      <w:numFmt w:val="lowerRoman"/>
      <w:lvlText w:val="%1)"/>
      <w:lvlJc w:val="left"/>
      <w:pPr>
        <w:ind w:left="1440" w:hanging="720"/>
      </w:pPr>
      <w:rPr>
        <w:rFonts w:hint="default"/>
        <w:b w:val="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3B4E71E0"/>
    <w:multiLevelType w:val="singleLevel"/>
    <w:tmpl w:val="D0587270"/>
    <w:lvl w:ilvl="0">
      <w:start w:val="1"/>
      <w:numFmt w:val="lowerLetter"/>
      <w:lvlText w:val="(%1)"/>
      <w:lvlJc w:val="left"/>
      <w:pPr>
        <w:tabs>
          <w:tab w:val="num" w:pos="720"/>
        </w:tabs>
        <w:ind w:left="720" w:hanging="720"/>
      </w:pPr>
      <w:rPr>
        <w:rFonts w:hint="default"/>
        <w:b w:val="0"/>
      </w:rPr>
    </w:lvl>
  </w:abstractNum>
  <w:abstractNum w:abstractNumId="41">
    <w:nsid w:val="3BF55B6D"/>
    <w:multiLevelType w:val="hybridMultilevel"/>
    <w:tmpl w:val="97C280AA"/>
    <w:lvl w:ilvl="0" w:tplc="BAB2C02A">
      <w:start w:val="1"/>
      <w:numFmt w:val="lowerLetter"/>
      <w:lvlText w:val="(%1)"/>
      <w:lvlJc w:val="left"/>
      <w:pPr>
        <w:ind w:left="720" w:hanging="360"/>
      </w:pPr>
      <w:rPr>
        <w:rFonts w:hint="default"/>
        <w:b w:val="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41A22C89"/>
    <w:multiLevelType w:val="singleLevel"/>
    <w:tmpl w:val="976CAB08"/>
    <w:lvl w:ilvl="0">
      <w:start w:val="1"/>
      <w:numFmt w:val="lowerRoman"/>
      <w:lvlText w:val="%1)"/>
      <w:lvlJc w:val="left"/>
      <w:pPr>
        <w:tabs>
          <w:tab w:val="num" w:pos="1440"/>
        </w:tabs>
        <w:ind w:left="1440" w:hanging="720"/>
      </w:pPr>
      <w:rPr>
        <w:rFonts w:hint="default"/>
      </w:rPr>
    </w:lvl>
  </w:abstractNum>
  <w:abstractNum w:abstractNumId="43">
    <w:nsid w:val="41AA5387"/>
    <w:multiLevelType w:val="hybridMultilevel"/>
    <w:tmpl w:val="B650A7DC"/>
    <w:lvl w:ilvl="0" w:tplc="391E838A">
      <w:start w:val="1"/>
      <w:numFmt w:val="lowerRoman"/>
      <w:lvlText w:val="%1)"/>
      <w:lvlJc w:val="left"/>
      <w:pPr>
        <w:ind w:left="1440" w:hanging="72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42DF1E4F"/>
    <w:multiLevelType w:val="singleLevel"/>
    <w:tmpl w:val="FBB61F92"/>
    <w:lvl w:ilvl="0">
      <w:start w:val="1"/>
      <w:numFmt w:val="lowerRoman"/>
      <w:lvlText w:val="%1)"/>
      <w:lvlJc w:val="left"/>
      <w:pPr>
        <w:tabs>
          <w:tab w:val="num" w:pos="1440"/>
        </w:tabs>
        <w:ind w:left="1440" w:hanging="720"/>
      </w:pPr>
      <w:rPr>
        <w:rFonts w:hint="default"/>
      </w:rPr>
    </w:lvl>
  </w:abstractNum>
  <w:abstractNum w:abstractNumId="45">
    <w:nsid w:val="484C3D57"/>
    <w:multiLevelType w:val="singleLevel"/>
    <w:tmpl w:val="E6C242E2"/>
    <w:lvl w:ilvl="0">
      <w:start w:val="1"/>
      <w:numFmt w:val="lowerLetter"/>
      <w:lvlText w:val="(%1)"/>
      <w:lvlJc w:val="left"/>
      <w:pPr>
        <w:tabs>
          <w:tab w:val="num" w:pos="1095"/>
        </w:tabs>
        <w:ind w:left="1095" w:hanging="375"/>
      </w:pPr>
      <w:rPr>
        <w:rFonts w:hint="default"/>
      </w:rPr>
    </w:lvl>
  </w:abstractNum>
  <w:abstractNum w:abstractNumId="46">
    <w:nsid w:val="48D43037"/>
    <w:multiLevelType w:val="hybridMultilevel"/>
    <w:tmpl w:val="2A8494C4"/>
    <w:lvl w:ilvl="0" w:tplc="5374FA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nsid w:val="4F8D2137"/>
    <w:multiLevelType w:val="hybridMultilevel"/>
    <w:tmpl w:val="C3EE00CA"/>
    <w:lvl w:ilvl="0" w:tplc="749C251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nsid w:val="53262F02"/>
    <w:multiLevelType w:val="hybridMultilevel"/>
    <w:tmpl w:val="1E46E2E8"/>
    <w:lvl w:ilvl="0" w:tplc="B3A8BBD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nsid w:val="540A52BA"/>
    <w:multiLevelType w:val="hybridMultilevel"/>
    <w:tmpl w:val="0B5E638A"/>
    <w:lvl w:ilvl="0" w:tplc="FE828E9A">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nsid w:val="54354C38"/>
    <w:multiLevelType w:val="singleLevel"/>
    <w:tmpl w:val="ACA6D716"/>
    <w:lvl w:ilvl="0">
      <w:start w:val="1"/>
      <w:numFmt w:val="lowerRoman"/>
      <w:lvlText w:val="%1)"/>
      <w:lvlJc w:val="left"/>
      <w:pPr>
        <w:tabs>
          <w:tab w:val="num" w:pos="1440"/>
        </w:tabs>
        <w:ind w:left="1440" w:hanging="720"/>
      </w:pPr>
      <w:rPr>
        <w:rFonts w:hint="default"/>
      </w:rPr>
    </w:lvl>
  </w:abstractNum>
  <w:abstractNum w:abstractNumId="51">
    <w:nsid w:val="552536A6"/>
    <w:multiLevelType w:val="hybridMultilevel"/>
    <w:tmpl w:val="511871D0"/>
    <w:lvl w:ilvl="0" w:tplc="2FF424D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nsid w:val="561A58D7"/>
    <w:multiLevelType w:val="singleLevel"/>
    <w:tmpl w:val="0D66473C"/>
    <w:lvl w:ilvl="0">
      <w:start w:val="1"/>
      <w:numFmt w:val="lowerRoman"/>
      <w:lvlText w:val="%1)"/>
      <w:lvlJc w:val="left"/>
      <w:pPr>
        <w:tabs>
          <w:tab w:val="num" w:pos="1440"/>
        </w:tabs>
        <w:ind w:left="1440" w:hanging="720"/>
      </w:pPr>
      <w:rPr>
        <w:rFonts w:hint="default"/>
      </w:rPr>
    </w:lvl>
  </w:abstractNum>
  <w:abstractNum w:abstractNumId="53">
    <w:nsid w:val="58157094"/>
    <w:multiLevelType w:val="hybridMultilevel"/>
    <w:tmpl w:val="02C6CB8C"/>
    <w:lvl w:ilvl="0" w:tplc="1DE89F6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nsid w:val="5AF6660C"/>
    <w:multiLevelType w:val="hybridMultilevel"/>
    <w:tmpl w:val="599C4AC0"/>
    <w:lvl w:ilvl="0" w:tplc="FADE9FE4">
      <w:start w:val="1"/>
      <w:numFmt w:val="lowerRoman"/>
      <w:lvlText w:val="%1)"/>
      <w:lvlJc w:val="left"/>
      <w:pPr>
        <w:ind w:left="2700" w:hanging="72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55">
    <w:nsid w:val="5D54338F"/>
    <w:multiLevelType w:val="singleLevel"/>
    <w:tmpl w:val="87320D7E"/>
    <w:lvl w:ilvl="0">
      <w:start w:val="1"/>
      <w:numFmt w:val="lowerRoman"/>
      <w:lvlText w:val="%1)"/>
      <w:lvlJc w:val="left"/>
      <w:pPr>
        <w:tabs>
          <w:tab w:val="num" w:pos="1440"/>
        </w:tabs>
        <w:ind w:left="1440" w:hanging="720"/>
      </w:pPr>
      <w:rPr>
        <w:rFonts w:hint="default"/>
      </w:rPr>
    </w:lvl>
  </w:abstractNum>
  <w:abstractNum w:abstractNumId="56">
    <w:nsid w:val="5DC1053A"/>
    <w:multiLevelType w:val="hybridMultilevel"/>
    <w:tmpl w:val="049AE240"/>
    <w:lvl w:ilvl="0" w:tplc="66B45FD0">
      <w:start w:val="1"/>
      <w:numFmt w:val="decimal"/>
      <w:lvlText w:val="%1."/>
      <w:lvlJc w:val="left"/>
      <w:pPr>
        <w:ind w:left="1080" w:hanging="360"/>
      </w:pPr>
      <w:rPr>
        <w:rFonts w:hint="default"/>
        <w:b w:val="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nsid w:val="5E50769A"/>
    <w:multiLevelType w:val="singleLevel"/>
    <w:tmpl w:val="9124A368"/>
    <w:lvl w:ilvl="0">
      <w:start w:val="1"/>
      <w:numFmt w:val="lowerRoman"/>
      <w:lvlText w:val="%1)"/>
      <w:lvlJc w:val="left"/>
      <w:pPr>
        <w:tabs>
          <w:tab w:val="num" w:pos="1440"/>
        </w:tabs>
        <w:ind w:left="1440" w:hanging="720"/>
      </w:pPr>
      <w:rPr>
        <w:rFonts w:hint="default"/>
      </w:rPr>
    </w:lvl>
  </w:abstractNum>
  <w:abstractNum w:abstractNumId="58">
    <w:nsid w:val="60403A3A"/>
    <w:multiLevelType w:val="singleLevel"/>
    <w:tmpl w:val="22DA8A6C"/>
    <w:lvl w:ilvl="0">
      <w:start w:val="1"/>
      <w:numFmt w:val="lowerLetter"/>
      <w:lvlText w:val="(%1)"/>
      <w:lvlJc w:val="left"/>
      <w:pPr>
        <w:tabs>
          <w:tab w:val="num" w:pos="1440"/>
        </w:tabs>
        <w:ind w:left="1440" w:hanging="720"/>
      </w:pPr>
      <w:rPr>
        <w:rFonts w:hint="default"/>
      </w:rPr>
    </w:lvl>
  </w:abstractNum>
  <w:abstractNum w:abstractNumId="59">
    <w:nsid w:val="60BC4667"/>
    <w:multiLevelType w:val="hybridMultilevel"/>
    <w:tmpl w:val="E14CE4A4"/>
    <w:lvl w:ilvl="0" w:tplc="04C4529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618C011E"/>
    <w:multiLevelType w:val="hybridMultilevel"/>
    <w:tmpl w:val="2D7405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61DA36B0"/>
    <w:multiLevelType w:val="hybridMultilevel"/>
    <w:tmpl w:val="913ACADA"/>
    <w:lvl w:ilvl="0" w:tplc="8D8E09A2">
      <w:start w:val="1"/>
      <w:numFmt w:val="lowerLetter"/>
      <w:lvlText w:val="(%1)"/>
      <w:lvlJc w:val="left"/>
      <w:pPr>
        <w:ind w:left="1449"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622F6C46"/>
    <w:multiLevelType w:val="singleLevel"/>
    <w:tmpl w:val="150838A0"/>
    <w:lvl w:ilvl="0">
      <w:start w:val="1"/>
      <w:numFmt w:val="lowerLetter"/>
      <w:lvlText w:val="(%1)"/>
      <w:lvlJc w:val="left"/>
      <w:pPr>
        <w:tabs>
          <w:tab w:val="num" w:pos="720"/>
        </w:tabs>
        <w:ind w:left="720" w:hanging="720"/>
      </w:pPr>
      <w:rPr>
        <w:rFonts w:hint="default"/>
      </w:rPr>
    </w:lvl>
  </w:abstractNum>
  <w:abstractNum w:abstractNumId="63">
    <w:nsid w:val="63296297"/>
    <w:multiLevelType w:val="hybridMultilevel"/>
    <w:tmpl w:val="A4A4B38E"/>
    <w:lvl w:ilvl="0" w:tplc="DDCEAE48">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64AB3A3B"/>
    <w:multiLevelType w:val="singleLevel"/>
    <w:tmpl w:val="2CCE4D2E"/>
    <w:lvl w:ilvl="0">
      <w:start w:val="1"/>
      <w:numFmt w:val="lowerRoman"/>
      <w:lvlText w:val="%1)"/>
      <w:lvlJc w:val="left"/>
      <w:pPr>
        <w:tabs>
          <w:tab w:val="num" w:pos="1440"/>
        </w:tabs>
        <w:ind w:left="1440" w:hanging="720"/>
      </w:pPr>
      <w:rPr>
        <w:rFonts w:hint="default"/>
      </w:rPr>
    </w:lvl>
  </w:abstractNum>
  <w:abstractNum w:abstractNumId="65">
    <w:nsid w:val="67F7324F"/>
    <w:multiLevelType w:val="singleLevel"/>
    <w:tmpl w:val="9A2CF526"/>
    <w:lvl w:ilvl="0">
      <w:start w:val="1"/>
      <w:numFmt w:val="lowerLetter"/>
      <w:lvlText w:val="(%1)"/>
      <w:lvlJc w:val="left"/>
      <w:pPr>
        <w:tabs>
          <w:tab w:val="num" w:pos="1440"/>
        </w:tabs>
        <w:ind w:left="1440" w:hanging="720"/>
      </w:pPr>
      <w:rPr>
        <w:rFonts w:hint="default"/>
      </w:rPr>
    </w:lvl>
  </w:abstractNum>
  <w:abstractNum w:abstractNumId="66">
    <w:nsid w:val="68EA210A"/>
    <w:multiLevelType w:val="singleLevel"/>
    <w:tmpl w:val="53AA2A1C"/>
    <w:lvl w:ilvl="0">
      <w:start w:val="3"/>
      <w:numFmt w:val="lowerRoman"/>
      <w:lvlText w:val="%1)"/>
      <w:lvlJc w:val="left"/>
      <w:pPr>
        <w:tabs>
          <w:tab w:val="num" w:pos="900"/>
        </w:tabs>
        <w:ind w:left="900" w:hanging="720"/>
      </w:pPr>
      <w:rPr>
        <w:rFonts w:hint="default"/>
      </w:rPr>
    </w:lvl>
  </w:abstractNum>
  <w:abstractNum w:abstractNumId="67">
    <w:nsid w:val="6A1C0551"/>
    <w:multiLevelType w:val="singleLevel"/>
    <w:tmpl w:val="6DFE48FC"/>
    <w:lvl w:ilvl="0">
      <w:start w:val="1"/>
      <w:numFmt w:val="lowerRoman"/>
      <w:lvlText w:val="%1)"/>
      <w:lvlJc w:val="left"/>
      <w:pPr>
        <w:tabs>
          <w:tab w:val="num" w:pos="1440"/>
        </w:tabs>
        <w:ind w:left="1440" w:hanging="720"/>
      </w:pPr>
      <w:rPr>
        <w:rFonts w:hint="default"/>
      </w:rPr>
    </w:lvl>
  </w:abstractNum>
  <w:abstractNum w:abstractNumId="68">
    <w:nsid w:val="6C02562A"/>
    <w:multiLevelType w:val="hybridMultilevel"/>
    <w:tmpl w:val="28243FD6"/>
    <w:lvl w:ilvl="0" w:tplc="4FFE3A70">
      <w:start w:val="9"/>
      <w:numFmt w:val="lowerLetter"/>
      <w:lvlText w:val="%1."/>
      <w:lvlJc w:val="left"/>
      <w:pPr>
        <w:ind w:left="1800" w:hanging="360"/>
      </w:pPr>
      <w:rPr>
        <w:rFonts w:hint="default"/>
        <w:b w:val="0"/>
        <w:sz w:val="2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9">
    <w:nsid w:val="6D372A40"/>
    <w:multiLevelType w:val="singleLevel"/>
    <w:tmpl w:val="155243F8"/>
    <w:lvl w:ilvl="0">
      <w:start w:val="1"/>
      <w:numFmt w:val="lowerRoman"/>
      <w:lvlText w:val="%1)"/>
      <w:lvlJc w:val="left"/>
      <w:pPr>
        <w:tabs>
          <w:tab w:val="num" w:pos="1440"/>
        </w:tabs>
        <w:ind w:left="1440" w:hanging="720"/>
      </w:pPr>
      <w:rPr>
        <w:rFonts w:hint="default"/>
      </w:rPr>
    </w:lvl>
  </w:abstractNum>
  <w:abstractNum w:abstractNumId="70">
    <w:nsid w:val="706E7BFE"/>
    <w:multiLevelType w:val="hybridMultilevel"/>
    <w:tmpl w:val="2D9AC6EC"/>
    <w:lvl w:ilvl="0" w:tplc="B73891F2">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72160236"/>
    <w:multiLevelType w:val="hybridMultilevel"/>
    <w:tmpl w:val="06A6737A"/>
    <w:lvl w:ilvl="0" w:tplc="3F2623C0">
      <w:start w:val="1"/>
      <w:numFmt w:val="lowerRoman"/>
      <w:lvlText w:val="%1)"/>
      <w:lvlJc w:val="left"/>
      <w:pPr>
        <w:tabs>
          <w:tab w:val="num" w:pos="1440"/>
        </w:tabs>
        <w:ind w:left="1440" w:hanging="720"/>
      </w:pPr>
      <w:rPr>
        <w:rFonts w:hint="default"/>
        <w:color w:val="auto"/>
      </w:rPr>
    </w:lvl>
    <w:lvl w:ilvl="1" w:tplc="BE5A15A6" w:tentative="1">
      <w:start w:val="1"/>
      <w:numFmt w:val="lowerLetter"/>
      <w:lvlText w:val="%2."/>
      <w:lvlJc w:val="left"/>
      <w:pPr>
        <w:tabs>
          <w:tab w:val="num" w:pos="1800"/>
        </w:tabs>
        <w:ind w:left="1800" w:hanging="360"/>
      </w:pPr>
    </w:lvl>
    <w:lvl w:ilvl="2" w:tplc="F94C7288" w:tentative="1">
      <w:start w:val="1"/>
      <w:numFmt w:val="lowerRoman"/>
      <w:lvlText w:val="%3."/>
      <w:lvlJc w:val="right"/>
      <w:pPr>
        <w:tabs>
          <w:tab w:val="num" w:pos="2520"/>
        </w:tabs>
        <w:ind w:left="2520" w:hanging="180"/>
      </w:pPr>
    </w:lvl>
    <w:lvl w:ilvl="3" w:tplc="53CE8FE4" w:tentative="1">
      <w:start w:val="1"/>
      <w:numFmt w:val="decimal"/>
      <w:lvlText w:val="%4."/>
      <w:lvlJc w:val="left"/>
      <w:pPr>
        <w:tabs>
          <w:tab w:val="num" w:pos="3240"/>
        </w:tabs>
        <w:ind w:left="3240" w:hanging="360"/>
      </w:pPr>
    </w:lvl>
    <w:lvl w:ilvl="4" w:tplc="81286BC0" w:tentative="1">
      <w:start w:val="1"/>
      <w:numFmt w:val="lowerLetter"/>
      <w:lvlText w:val="%5."/>
      <w:lvlJc w:val="left"/>
      <w:pPr>
        <w:tabs>
          <w:tab w:val="num" w:pos="3960"/>
        </w:tabs>
        <w:ind w:left="3960" w:hanging="360"/>
      </w:pPr>
    </w:lvl>
    <w:lvl w:ilvl="5" w:tplc="2B4E9E24" w:tentative="1">
      <w:start w:val="1"/>
      <w:numFmt w:val="lowerRoman"/>
      <w:lvlText w:val="%6."/>
      <w:lvlJc w:val="right"/>
      <w:pPr>
        <w:tabs>
          <w:tab w:val="num" w:pos="4680"/>
        </w:tabs>
        <w:ind w:left="4680" w:hanging="180"/>
      </w:pPr>
    </w:lvl>
    <w:lvl w:ilvl="6" w:tplc="3B4888DA" w:tentative="1">
      <w:start w:val="1"/>
      <w:numFmt w:val="decimal"/>
      <w:lvlText w:val="%7."/>
      <w:lvlJc w:val="left"/>
      <w:pPr>
        <w:tabs>
          <w:tab w:val="num" w:pos="5400"/>
        </w:tabs>
        <w:ind w:left="5400" w:hanging="360"/>
      </w:pPr>
    </w:lvl>
    <w:lvl w:ilvl="7" w:tplc="7440240E" w:tentative="1">
      <w:start w:val="1"/>
      <w:numFmt w:val="lowerLetter"/>
      <w:lvlText w:val="%8."/>
      <w:lvlJc w:val="left"/>
      <w:pPr>
        <w:tabs>
          <w:tab w:val="num" w:pos="6120"/>
        </w:tabs>
        <w:ind w:left="6120" w:hanging="360"/>
      </w:pPr>
    </w:lvl>
    <w:lvl w:ilvl="8" w:tplc="85B4E084" w:tentative="1">
      <w:start w:val="1"/>
      <w:numFmt w:val="lowerRoman"/>
      <w:lvlText w:val="%9."/>
      <w:lvlJc w:val="right"/>
      <w:pPr>
        <w:tabs>
          <w:tab w:val="num" w:pos="6840"/>
        </w:tabs>
        <w:ind w:left="6840" w:hanging="180"/>
      </w:pPr>
    </w:lvl>
  </w:abstractNum>
  <w:abstractNum w:abstractNumId="72">
    <w:nsid w:val="75494959"/>
    <w:multiLevelType w:val="hybridMultilevel"/>
    <w:tmpl w:val="35D0BC4A"/>
    <w:lvl w:ilvl="0" w:tplc="C7162232">
      <w:start w:val="1"/>
      <w:numFmt w:val="decimal"/>
      <w:lvlText w:val="%1."/>
      <w:lvlJc w:val="left"/>
      <w:pPr>
        <w:tabs>
          <w:tab w:val="num" w:pos="1440"/>
        </w:tabs>
        <w:ind w:left="1440" w:hanging="360"/>
      </w:pPr>
    </w:lvl>
    <w:lvl w:ilvl="1" w:tplc="2AC2D3D4" w:tentative="1">
      <w:start w:val="1"/>
      <w:numFmt w:val="lowerLetter"/>
      <w:lvlText w:val="%2."/>
      <w:lvlJc w:val="left"/>
      <w:pPr>
        <w:tabs>
          <w:tab w:val="num" w:pos="2160"/>
        </w:tabs>
        <w:ind w:left="2160" w:hanging="360"/>
      </w:pPr>
    </w:lvl>
    <w:lvl w:ilvl="2" w:tplc="F93060A4" w:tentative="1">
      <w:start w:val="1"/>
      <w:numFmt w:val="lowerRoman"/>
      <w:lvlText w:val="%3."/>
      <w:lvlJc w:val="right"/>
      <w:pPr>
        <w:tabs>
          <w:tab w:val="num" w:pos="2880"/>
        </w:tabs>
        <w:ind w:left="2880" w:hanging="180"/>
      </w:pPr>
    </w:lvl>
    <w:lvl w:ilvl="3" w:tplc="FA182330" w:tentative="1">
      <w:start w:val="1"/>
      <w:numFmt w:val="decimal"/>
      <w:lvlText w:val="%4."/>
      <w:lvlJc w:val="left"/>
      <w:pPr>
        <w:tabs>
          <w:tab w:val="num" w:pos="3600"/>
        </w:tabs>
        <w:ind w:left="3600" w:hanging="360"/>
      </w:pPr>
    </w:lvl>
    <w:lvl w:ilvl="4" w:tplc="32844342" w:tentative="1">
      <w:start w:val="1"/>
      <w:numFmt w:val="lowerLetter"/>
      <w:lvlText w:val="%5."/>
      <w:lvlJc w:val="left"/>
      <w:pPr>
        <w:tabs>
          <w:tab w:val="num" w:pos="4320"/>
        </w:tabs>
        <w:ind w:left="4320" w:hanging="360"/>
      </w:pPr>
    </w:lvl>
    <w:lvl w:ilvl="5" w:tplc="A1780D54" w:tentative="1">
      <w:start w:val="1"/>
      <w:numFmt w:val="lowerRoman"/>
      <w:lvlText w:val="%6."/>
      <w:lvlJc w:val="right"/>
      <w:pPr>
        <w:tabs>
          <w:tab w:val="num" w:pos="5040"/>
        </w:tabs>
        <w:ind w:left="5040" w:hanging="180"/>
      </w:pPr>
    </w:lvl>
    <w:lvl w:ilvl="6" w:tplc="A5C29C0A" w:tentative="1">
      <w:start w:val="1"/>
      <w:numFmt w:val="decimal"/>
      <w:lvlText w:val="%7."/>
      <w:lvlJc w:val="left"/>
      <w:pPr>
        <w:tabs>
          <w:tab w:val="num" w:pos="5760"/>
        </w:tabs>
        <w:ind w:left="5760" w:hanging="360"/>
      </w:pPr>
    </w:lvl>
    <w:lvl w:ilvl="7" w:tplc="BA329532" w:tentative="1">
      <w:start w:val="1"/>
      <w:numFmt w:val="lowerLetter"/>
      <w:lvlText w:val="%8."/>
      <w:lvlJc w:val="left"/>
      <w:pPr>
        <w:tabs>
          <w:tab w:val="num" w:pos="6480"/>
        </w:tabs>
        <w:ind w:left="6480" w:hanging="360"/>
      </w:pPr>
    </w:lvl>
    <w:lvl w:ilvl="8" w:tplc="068A4400" w:tentative="1">
      <w:start w:val="1"/>
      <w:numFmt w:val="lowerRoman"/>
      <w:lvlText w:val="%9."/>
      <w:lvlJc w:val="right"/>
      <w:pPr>
        <w:tabs>
          <w:tab w:val="num" w:pos="7200"/>
        </w:tabs>
        <w:ind w:left="7200" w:hanging="180"/>
      </w:pPr>
    </w:lvl>
  </w:abstractNum>
  <w:abstractNum w:abstractNumId="73">
    <w:nsid w:val="76E7583C"/>
    <w:multiLevelType w:val="hybridMultilevel"/>
    <w:tmpl w:val="AC5837EA"/>
    <w:lvl w:ilvl="0" w:tplc="A2E262A4">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nsid w:val="777648A0"/>
    <w:multiLevelType w:val="singleLevel"/>
    <w:tmpl w:val="DD76A74A"/>
    <w:lvl w:ilvl="0">
      <w:start w:val="1"/>
      <w:numFmt w:val="lowerRoman"/>
      <w:lvlText w:val="%1)"/>
      <w:lvlJc w:val="left"/>
      <w:pPr>
        <w:tabs>
          <w:tab w:val="num" w:pos="1440"/>
        </w:tabs>
        <w:ind w:left="1440" w:hanging="720"/>
      </w:pPr>
      <w:rPr>
        <w:rFonts w:hint="default"/>
      </w:rPr>
    </w:lvl>
  </w:abstractNum>
  <w:abstractNum w:abstractNumId="75">
    <w:nsid w:val="785B1645"/>
    <w:multiLevelType w:val="singleLevel"/>
    <w:tmpl w:val="368E3E12"/>
    <w:lvl w:ilvl="0">
      <w:start w:val="1"/>
      <w:numFmt w:val="lowerLetter"/>
      <w:lvlText w:val="(%1)"/>
      <w:lvlJc w:val="left"/>
      <w:pPr>
        <w:tabs>
          <w:tab w:val="num" w:pos="1440"/>
        </w:tabs>
        <w:ind w:left="1440" w:hanging="720"/>
      </w:pPr>
      <w:rPr>
        <w:rFonts w:hint="default"/>
      </w:rPr>
    </w:lvl>
  </w:abstractNum>
  <w:abstractNum w:abstractNumId="76">
    <w:nsid w:val="7A073502"/>
    <w:multiLevelType w:val="hybridMultilevel"/>
    <w:tmpl w:val="03FE9CBE"/>
    <w:lvl w:ilvl="0" w:tplc="EB6296B8">
      <w:start w:val="1"/>
      <w:numFmt w:val="lowerRoman"/>
      <w:lvlText w:val="%1)"/>
      <w:lvlJc w:val="left"/>
      <w:pPr>
        <w:tabs>
          <w:tab w:val="num" w:pos="1440"/>
        </w:tabs>
        <w:ind w:left="1440" w:hanging="720"/>
      </w:pPr>
      <w:rPr>
        <w:rFonts w:hint="default"/>
        <w:sz w:val="24"/>
      </w:rPr>
    </w:lvl>
    <w:lvl w:ilvl="1" w:tplc="AFF49370" w:tentative="1">
      <w:start w:val="1"/>
      <w:numFmt w:val="lowerLetter"/>
      <w:lvlText w:val="%2."/>
      <w:lvlJc w:val="left"/>
      <w:pPr>
        <w:tabs>
          <w:tab w:val="num" w:pos="1800"/>
        </w:tabs>
        <w:ind w:left="1800" w:hanging="360"/>
      </w:pPr>
    </w:lvl>
    <w:lvl w:ilvl="2" w:tplc="9C667A78" w:tentative="1">
      <w:start w:val="1"/>
      <w:numFmt w:val="lowerRoman"/>
      <w:lvlText w:val="%3."/>
      <w:lvlJc w:val="right"/>
      <w:pPr>
        <w:tabs>
          <w:tab w:val="num" w:pos="2520"/>
        </w:tabs>
        <w:ind w:left="2520" w:hanging="180"/>
      </w:pPr>
    </w:lvl>
    <w:lvl w:ilvl="3" w:tplc="ECE4A850" w:tentative="1">
      <w:start w:val="1"/>
      <w:numFmt w:val="decimal"/>
      <w:lvlText w:val="%4."/>
      <w:lvlJc w:val="left"/>
      <w:pPr>
        <w:tabs>
          <w:tab w:val="num" w:pos="3240"/>
        </w:tabs>
        <w:ind w:left="3240" w:hanging="360"/>
      </w:pPr>
    </w:lvl>
    <w:lvl w:ilvl="4" w:tplc="84123240" w:tentative="1">
      <w:start w:val="1"/>
      <w:numFmt w:val="lowerLetter"/>
      <w:lvlText w:val="%5."/>
      <w:lvlJc w:val="left"/>
      <w:pPr>
        <w:tabs>
          <w:tab w:val="num" w:pos="3960"/>
        </w:tabs>
        <w:ind w:left="3960" w:hanging="360"/>
      </w:pPr>
    </w:lvl>
    <w:lvl w:ilvl="5" w:tplc="0698734C" w:tentative="1">
      <w:start w:val="1"/>
      <w:numFmt w:val="lowerRoman"/>
      <w:lvlText w:val="%6."/>
      <w:lvlJc w:val="right"/>
      <w:pPr>
        <w:tabs>
          <w:tab w:val="num" w:pos="4680"/>
        </w:tabs>
        <w:ind w:left="4680" w:hanging="180"/>
      </w:pPr>
    </w:lvl>
    <w:lvl w:ilvl="6" w:tplc="A022DEEE" w:tentative="1">
      <w:start w:val="1"/>
      <w:numFmt w:val="decimal"/>
      <w:lvlText w:val="%7."/>
      <w:lvlJc w:val="left"/>
      <w:pPr>
        <w:tabs>
          <w:tab w:val="num" w:pos="5400"/>
        </w:tabs>
        <w:ind w:left="5400" w:hanging="360"/>
      </w:pPr>
    </w:lvl>
    <w:lvl w:ilvl="7" w:tplc="FCE43D34" w:tentative="1">
      <w:start w:val="1"/>
      <w:numFmt w:val="lowerLetter"/>
      <w:lvlText w:val="%8."/>
      <w:lvlJc w:val="left"/>
      <w:pPr>
        <w:tabs>
          <w:tab w:val="num" w:pos="6120"/>
        </w:tabs>
        <w:ind w:left="6120" w:hanging="360"/>
      </w:pPr>
    </w:lvl>
    <w:lvl w:ilvl="8" w:tplc="641025FE" w:tentative="1">
      <w:start w:val="1"/>
      <w:numFmt w:val="lowerRoman"/>
      <w:lvlText w:val="%9."/>
      <w:lvlJc w:val="right"/>
      <w:pPr>
        <w:tabs>
          <w:tab w:val="num" w:pos="6840"/>
        </w:tabs>
        <w:ind w:left="6840" w:hanging="180"/>
      </w:pPr>
    </w:lvl>
  </w:abstractNum>
  <w:abstractNum w:abstractNumId="77">
    <w:nsid w:val="7C1920C6"/>
    <w:multiLevelType w:val="singleLevel"/>
    <w:tmpl w:val="12CA55E8"/>
    <w:lvl w:ilvl="0">
      <w:start w:val="3"/>
      <w:numFmt w:val="lowerRoman"/>
      <w:lvlText w:val="%1)"/>
      <w:lvlJc w:val="left"/>
      <w:pPr>
        <w:tabs>
          <w:tab w:val="num" w:pos="1440"/>
        </w:tabs>
        <w:ind w:left="1440" w:hanging="720"/>
      </w:pPr>
      <w:rPr>
        <w:rFonts w:hint="default"/>
      </w:rPr>
    </w:lvl>
  </w:abstractNum>
  <w:num w:numId="1">
    <w:abstractNumId w:val="30"/>
  </w:num>
  <w:num w:numId="2">
    <w:abstractNumId w:val="1"/>
  </w:num>
  <w:num w:numId="3">
    <w:abstractNumId w:val="14"/>
  </w:num>
  <w:num w:numId="4">
    <w:abstractNumId w:val="45"/>
  </w:num>
  <w:num w:numId="5">
    <w:abstractNumId w:val="66"/>
  </w:num>
  <w:num w:numId="6">
    <w:abstractNumId w:val="77"/>
  </w:num>
  <w:num w:numId="7">
    <w:abstractNumId w:val="24"/>
  </w:num>
  <w:num w:numId="8">
    <w:abstractNumId w:val="16"/>
  </w:num>
  <w:num w:numId="9">
    <w:abstractNumId w:val="27"/>
  </w:num>
  <w:num w:numId="10">
    <w:abstractNumId w:val="6"/>
  </w:num>
  <w:num w:numId="11">
    <w:abstractNumId w:val="57"/>
  </w:num>
  <w:num w:numId="12">
    <w:abstractNumId w:val="38"/>
  </w:num>
  <w:num w:numId="13">
    <w:abstractNumId w:val="67"/>
  </w:num>
  <w:num w:numId="14">
    <w:abstractNumId w:val="28"/>
  </w:num>
  <w:num w:numId="15">
    <w:abstractNumId w:val="52"/>
  </w:num>
  <w:num w:numId="16">
    <w:abstractNumId w:val="15"/>
  </w:num>
  <w:num w:numId="17">
    <w:abstractNumId w:val="55"/>
  </w:num>
  <w:num w:numId="18">
    <w:abstractNumId w:val="10"/>
  </w:num>
  <w:num w:numId="19">
    <w:abstractNumId w:val="75"/>
  </w:num>
  <w:num w:numId="20">
    <w:abstractNumId w:val="58"/>
  </w:num>
  <w:num w:numId="21">
    <w:abstractNumId w:val="64"/>
  </w:num>
  <w:num w:numId="22">
    <w:abstractNumId w:val="31"/>
  </w:num>
  <w:num w:numId="23">
    <w:abstractNumId w:val="65"/>
  </w:num>
  <w:num w:numId="24">
    <w:abstractNumId w:val="26"/>
  </w:num>
  <w:num w:numId="25">
    <w:abstractNumId w:val="40"/>
  </w:num>
  <w:num w:numId="26">
    <w:abstractNumId w:val="50"/>
  </w:num>
  <w:num w:numId="27">
    <w:abstractNumId w:val="12"/>
  </w:num>
  <w:num w:numId="28">
    <w:abstractNumId w:val="44"/>
  </w:num>
  <w:num w:numId="29">
    <w:abstractNumId w:val="42"/>
  </w:num>
  <w:num w:numId="30">
    <w:abstractNumId w:val="69"/>
  </w:num>
  <w:num w:numId="31">
    <w:abstractNumId w:val="74"/>
  </w:num>
  <w:num w:numId="32">
    <w:abstractNumId w:val="23"/>
  </w:num>
  <w:num w:numId="33">
    <w:abstractNumId w:val="62"/>
  </w:num>
  <w:num w:numId="34">
    <w:abstractNumId w:val="72"/>
  </w:num>
  <w:num w:numId="35">
    <w:abstractNumId w:val="71"/>
  </w:num>
  <w:num w:numId="36">
    <w:abstractNumId w:val="76"/>
  </w:num>
  <w:num w:numId="37">
    <w:abstractNumId w:val="5"/>
  </w:num>
  <w:num w:numId="38">
    <w:abstractNumId w:val="37"/>
  </w:num>
  <w:num w:numId="39">
    <w:abstractNumId w:val="41"/>
  </w:num>
  <w:num w:numId="40">
    <w:abstractNumId w:val="68"/>
  </w:num>
  <w:num w:numId="41">
    <w:abstractNumId w:val="56"/>
  </w:num>
  <w:num w:numId="42">
    <w:abstractNumId w:val="39"/>
  </w:num>
  <w:num w:numId="43">
    <w:abstractNumId w:val="43"/>
  </w:num>
  <w:num w:numId="44">
    <w:abstractNumId w:val="59"/>
  </w:num>
  <w:num w:numId="45">
    <w:abstractNumId w:val="49"/>
  </w:num>
  <w:num w:numId="46">
    <w:abstractNumId w:val="48"/>
  </w:num>
  <w:num w:numId="47">
    <w:abstractNumId w:val="11"/>
  </w:num>
  <w:num w:numId="48">
    <w:abstractNumId w:val="9"/>
  </w:num>
  <w:num w:numId="49">
    <w:abstractNumId w:val="21"/>
  </w:num>
  <w:num w:numId="50">
    <w:abstractNumId w:val="73"/>
  </w:num>
  <w:num w:numId="51">
    <w:abstractNumId w:val="36"/>
  </w:num>
  <w:num w:numId="52">
    <w:abstractNumId w:val="2"/>
  </w:num>
  <w:num w:numId="53">
    <w:abstractNumId w:val="47"/>
  </w:num>
  <w:num w:numId="54">
    <w:abstractNumId w:val="33"/>
  </w:num>
  <w:num w:numId="55">
    <w:abstractNumId w:val="19"/>
  </w:num>
  <w:num w:numId="56">
    <w:abstractNumId w:val="20"/>
  </w:num>
  <w:num w:numId="57">
    <w:abstractNumId w:val="17"/>
  </w:num>
  <w:num w:numId="58">
    <w:abstractNumId w:val="25"/>
  </w:num>
  <w:num w:numId="59">
    <w:abstractNumId w:val="70"/>
  </w:num>
  <w:num w:numId="60">
    <w:abstractNumId w:val="60"/>
  </w:num>
  <w:num w:numId="61">
    <w:abstractNumId w:val="63"/>
  </w:num>
  <w:num w:numId="62">
    <w:abstractNumId w:val="32"/>
  </w:num>
  <w:num w:numId="63">
    <w:abstractNumId w:val="51"/>
  </w:num>
  <w:num w:numId="64">
    <w:abstractNumId w:val="34"/>
  </w:num>
  <w:num w:numId="65">
    <w:abstractNumId w:val="7"/>
  </w:num>
  <w:num w:numId="66">
    <w:abstractNumId w:val="18"/>
  </w:num>
  <w:num w:numId="67">
    <w:abstractNumId w:val="4"/>
  </w:num>
  <w:num w:numId="68">
    <w:abstractNumId w:val="35"/>
  </w:num>
  <w:num w:numId="69">
    <w:abstractNumId w:val="3"/>
  </w:num>
  <w:num w:numId="70">
    <w:abstractNumId w:val="61"/>
  </w:num>
  <w:num w:numId="71">
    <w:abstractNumId w:val="54"/>
  </w:num>
  <w:num w:numId="72">
    <w:abstractNumId w:val="29"/>
  </w:num>
  <w:num w:numId="73">
    <w:abstractNumId w:val="22"/>
  </w:num>
  <w:num w:numId="74">
    <w:abstractNumId w:val="8"/>
  </w:num>
  <w:num w:numId="75">
    <w:abstractNumId w:val="13"/>
  </w:num>
  <w:num w:numId="76">
    <w:abstractNumId w:val="46"/>
  </w:num>
  <w:num w:numId="77">
    <w:abstractNumId w:val="53"/>
  </w:num>
  <w:num w:numId="78">
    <w:abstractNumId w:val="0"/>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trackRevisions/>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429A"/>
    <w:rsid w:val="00015A3F"/>
    <w:rsid w:val="00026B37"/>
    <w:rsid w:val="000530DA"/>
    <w:rsid w:val="000A5CE1"/>
    <w:rsid w:val="000A6672"/>
    <w:rsid w:val="000B3045"/>
    <w:rsid w:val="000C7F55"/>
    <w:rsid w:val="0017106B"/>
    <w:rsid w:val="001B7E97"/>
    <w:rsid w:val="001D612C"/>
    <w:rsid w:val="001F00F0"/>
    <w:rsid w:val="002354A3"/>
    <w:rsid w:val="0026483D"/>
    <w:rsid w:val="002F7E21"/>
    <w:rsid w:val="00356471"/>
    <w:rsid w:val="00414413"/>
    <w:rsid w:val="00453020"/>
    <w:rsid w:val="004842DE"/>
    <w:rsid w:val="004902FE"/>
    <w:rsid w:val="004B088D"/>
    <w:rsid w:val="004C360D"/>
    <w:rsid w:val="0050746A"/>
    <w:rsid w:val="00532699"/>
    <w:rsid w:val="00564021"/>
    <w:rsid w:val="005668EA"/>
    <w:rsid w:val="005C56AD"/>
    <w:rsid w:val="005E25F5"/>
    <w:rsid w:val="005E65E8"/>
    <w:rsid w:val="0060001E"/>
    <w:rsid w:val="00604568"/>
    <w:rsid w:val="006B429A"/>
    <w:rsid w:val="006F1664"/>
    <w:rsid w:val="00767C0A"/>
    <w:rsid w:val="007865E6"/>
    <w:rsid w:val="007A0EF6"/>
    <w:rsid w:val="007B493D"/>
    <w:rsid w:val="007B544E"/>
    <w:rsid w:val="007D2E56"/>
    <w:rsid w:val="00816EBB"/>
    <w:rsid w:val="00816F77"/>
    <w:rsid w:val="008430CE"/>
    <w:rsid w:val="008D6403"/>
    <w:rsid w:val="008E661F"/>
    <w:rsid w:val="008F09D6"/>
    <w:rsid w:val="008F7363"/>
    <w:rsid w:val="0091638C"/>
    <w:rsid w:val="009826B7"/>
    <w:rsid w:val="00987958"/>
    <w:rsid w:val="009B2BC6"/>
    <w:rsid w:val="009E2720"/>
    <w:rsid w:val="009F526A"/>
    <w:rsid w:val="00A84192"/>
    <w:rsid w:val="00AA7BB1"/>
    <w:rsid w:val="00AD6AC4"/>
    <w:rsid w:val="00AF78C5"/>
    <w:rsid w:val="00B434C9"/>
    <w:rsid w:val="00B630A5"/>
    <w:rsid w:val="00B86998"/>
    <w:rsid w:val="00BB436C"/>
    <w:rsid w:val="00C23DB6"/>
    <w:rsid w:val="00C44336"/>
    <w:rsid w:val="00C4471A"/>
    <w:rsid w:val="00C50852"/>
    <w:rsid w:val="00CF5CA4"/>
    <w:rsid w:val="00D05905"/>
    <w:rsid w:val="00D21A8C"/>
    <w:rsid w:val="00DA0CC9"/>
    <w:rsid w:val="00E0668A"/>
    <w:rsid w:val="00E07039"/>
    <w:rsid w:val="00E1435E"/>
    <w:rsid w:val="00E76723"/>
    <w:rsid w:val="00E94BC4"/>
    <w:rsid w:val="00EA3E97"/>
    <w:rsid w:val="00F03E77"/>
    <w:rsid w:val="00F80B74"/>
    <w:rsid w:val="00FB05B3"/>
    <w:rsid w:val="00FE2852"/>
    <w:rsid w:val="00FE70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colormru v:ext="edit" colors="#fff3b3"/>
      <o:colormenu v:ext="edit" fillcolor="none [3214]" strokecolor="none"/>
    </o:shapedefaults>
    <o:shapelayout v:ext="edit">
      <o:idmap v:ext="edit" data="1"/>
    </o:shapelayout>
  </w:shapeDefaults>
  <w:decimalSymbol w:val="."/>
  <w:listSeparator w:val=","/>
  <w14:docId w14:val="73C3C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semiHidden="1" w:uiPriority="72" w:unhideWhenUsed="1"/>
    <w:lsdException w:name="Colorful Grid Accent 6" w:semiHidden="1" w:uiPriority="73" w:unhideWhenUsed="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outlineLvl w:val="1"/>
    </w:pPr>
    <w:rPr>
      <w:b/>
      <w:sz w:val="28"/>
    </w:rPr>
  </w:style>
  <w:style w:type="paragraph" w:styleId="Heading3">
    <w:name w:val="heading 3"/>
    <w:basedOn w:val="Normal"/>
    <w:next w:val="Normal"/>
    <w:link w:val="Heading3Char"/>
    <w:unhideWhenUsed/>
    <w:qFormat/>
    <w:rsid w:val="009826B7"/>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tyle>
  <w:style w:type="paragraph" w:styleId="BodyText2">
    <w:name w:val="Body Text 2"/>
    <w:basedOn w:val="Normal"/>
    <w:rPr>
      <w:sz w:val="22"/>
    </w:rPr>
  </w:style>
  <w:style w:type="paragraph" w:styleId="BodyText3">
    <w:name w:val="Body Text 3"/>
    <w:basedOn w:val="Normal"/>
    <w:link w:val="BodyText3Char"/>
    <w:rPr>
      <w:sz w:val="22"/>
    </w:rPr>
  </w:style>
  <w:style w:type="paragraph" w:styleId="BalloonText">
    <w:name w:val="Balloon Text"/>
    <w:basedOn w:val="Normal"/>
    <w:link w:val="BalloonTextChar"/>
    <w:rsid w:val="002354A3"/>
    <w:rPr>
      <w:rFonts w:ascii="Tahoma" w:hAnsi="Tahoma" w:cs="Tahoma"/>
      <w:sz w:val="16"/>
      <w:szCs w:val="16"/>
    </w:rPr>
  </w:style>
  <w:style w:type="character" w:customStyle="1" w:styleId="BalloonTextChar">
    <w:name w:val="Balloon Text Char"/>
    <w:link w:val="BalloonText"/>
    <w:rsid w:val="002354A3"/>
    <w:rPr>
      <w:rFonts w:ascii="Tahoma" w:hAnsi="Tahoma" w:cs="Tahoma"/>
      <w:sz w:val="16"/>
      <w:szCs w:val="16"/>
    </w:rPr>
  </w:style>
  <w:style w:type="character" w:styleId="Hyperlink">
    <w:name w:val="Hyperlink"/>
    <w:rsid w:val="00B630A5"/>
    <w:rPr>
      <w:color w:val="0000FF"/>
      <w:u w:val="single"/>
    </w:rPr>
  </w:style>
  <w:style w:type="paragraph" w:styleId="ListParagraph">
    <w:name w:val="List Paragraph"/>
    <w:basedOn w:val="Normal"/>
    <w:uiPriority w:val="34"/>
    <w:qFormat/>
    <w:rsid w:val="000A6672"/>
    <w:pPr>
      <w:ind w:left="720"/>
    </w:pPr>
  </w:style>
  <w:style w:type="character" w:customStyle="1" w:styleId="BodyText3Char">
    <w:name w:val="Body Text 3 Char"/>
    <w:link w:val="BodyText3"/>
    <w:rsid w:val="00816F77"/>
    <w:rPr>
      <w:sz w:val="22"/>
    </w:rPr>
  </w:style>
  <w:style w:type="paragraph" w:styleId="NormalWeb">
    <w:name w:val="Normal (Web)"/>
    <w:basedOn w:val="Normal"/>
    <w:uiPriority w:val="99"/>
    <w:unhideWhenUsed/>
    <w:rsid w:val="009826B7"/>
    <w:pPr>
      <w:spacing w:before="100" w:beforeAutospacing="1" w:after="100" w:afterAutospacing="1"/>
    </w:pPr>
  </w:style>
  <w:style w:type="character" w:styleId="Emphasis">
    <w:name w:val="Emphasis"/>
    <w:uiPriority w:val="20"/>
    <w:qFormat/>
    <w:rsid w:val="009826B7"/>
    <w:rPr>
      <w:i/>
      <w:iCs/>
    </w:rPr>
  </w:style>
  <w:style w:type="character" w:customStyle="1" w:styleId="Heading3Char">
    <w:name w:val="Heading 3 Char"/>
    <w:link w:val="Heading3"/>
    <w:rsid w:val="009826B7"/>
    <w:rPr>
      <w:rFonts w:ascii="Cambria" w:eastAsia="Times New Roman" w:hAnsi="Cambria" w:cs="Times New Roman"/>
      <w:b/>
      <w:bCs/>
      <w:sz w:val="26"/>
      <w:szCs w:val="26"/>
    </w:rPr>
  </w:style>
  <w:style w:type="paragraph" w:styleId="Revision">
    <w:name w:val="Revision"/>
    <w:hidden/>
    <w:uiPriority w:val="99"/>
    <w:semiHidden/>
    <w:rsid w:val="008D6403"/>
  </w:style>
  <w:style w:type="paragraph" w:styleId="NoSpacing">
    <w:name w:val="No Spacing"/>
    <w:link w:val="NoSpacingChar"/>
    <w:qFormat/>
    <w:rsid w:val="00E1435E"/>
    <w:rPr>
      <w:rFonts w:ascii="PMingLiU" w:eastAsia="ＭＳ 明朝" w:hAnsi="PMingLiU"/>
      <w:sz w:val="22"/>
      <w:szCs w:val="22"/>
    </w:rPr>
  </w:style>
  <w:style w:type="character" w:customStyle="1" w:styleId="NoSpacingChar">
    <w:name w:val="No Spacing Char"/>
    <w:link w:val="NoSpacing"/>
    <w:rsid w:val="00E1435E"/>
    <w:rPr>
      <w:rFonts w:ascii="PMingLiU" w:eastAsia="ＭＳ 明朝" w:hAnsi="PMingLiU"/>
      <w:sz w:val="22"/>
      <w:szCs w:val="22"/>
    </w:rPr>
  </w:style>
  <w:style w:type="paragraph" w:styleId="Header">
    <w:name w:val="header"/>
    <w:basedOn w:val="Normal"/>
    <w:link w:val="HeaderChar"/>
    <w:rsid w:val="0091638C"/>
    <w:pPr>
      <w:tabs>
        <w:tab w:val="center" w:pos="4320"/>
        <w:tab w:val="right" w:pos="8640"/>
      </w:tabs>
    </w:pPr>
  </w:style>
  <w:style w:type="character" w:customStyle="1" w:styleId="HeaderChar">
    <w:name w:val="Header Char"/>
    <w:basedOn w:val="DefaultParagraphFont"/>
    <w:link w:val="Header"/>
    <w:rsid w:val="0091638C"/>
  </w:style>
  <w:style w:type="paragraph" w:styleId="Footer">
    <w:name w:val="footer"/>
    <w:basedOn w:val="Normal"/>
    <w:link w:val="FooterChar"/>
    <w:rsid w:val="0091638C"/>
    <w:pPr>
      <w:tabs>
        <w:tab w:val="center" w:pos="4320"/>
        <w:tab w:val="right" w:pos="8640"/>
      </w:tabs>
    </w:pPr>
  </w:style>
  <w:style w:type="character" w:customStyle="1" w:styleId="FooterChar">
    <w:name w:val="Footer Char"/>
    <w:basedOn w:val="DefaultParagraphFont"/>
    <w:link w:val="Footer"/>
    <w:rsid w:val="0091638C"/>
  </w:style>
  <w:style w:type="character" w:styleId="PageNumber">
    <w:name w:val="page number"/>
    <w:basedOn w:val="DefaultParagraphFont"/>
    <w:rsid w:val="000530D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semiHidden="1" w:uiPriority="72" w:unhideWhenUsed="1"/>
    <w:lsdException w:name="Colorful Grid Accent 6" w:semiHidden="1" w:uiPriority="73" w:unhideWhenUsed="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outlineLvl w:val="1"/>
    </w:pPr>
    <w:rPr>
      <w:b/>
      <w:sz w:val="28"/>
    </w:rPr>
  </w:style>
  <w:style w:type="paragraph" w:styleId="Heading3">
    <w:name w:val="heading 3"/>
    <w:basedOn w:val="Normal"/>
    <w:next w:val="Normal"/>
    <w:link w:val="Heading3Char"/>
    <w:unhideWhenUsed/>
    <w:qFormat/>
    <w:rsid w:val="009826B7"/>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tyle>
  <w:style w:type="paragraph" w:styleId="BodyText2">
    <w:name w:val="Body Text 2"/>
    <w:basedOn w:val="Normal"/>
    <w:rPr>
      <w:sz w:val="22"/>
    </w:rPr>
  </w:style>
  <w:style w:type="paragraph" w:styleId="BodyText3">
    <w:name w:val="Body Text 3"/>
    <w:basedOn w:val="Normal"/>
    <w:link w:val="BodyText3Char"/>
    <w:rPr>
      <w:sz w:val="22"/>
    </w:rPr>
  </w:style>
  <w:style w:type="paragraph" w:styleId="BalloonText">
    <w:name w:val="Balloon Text"/>
    <w:basedOn w:val="Normal"/>
    <w:link w:val="BalloonTextChar"/>
    <w:rsid w:val="002354A3"/>
    <w:rPr>
      <w:rFonts w:ascii="Tahoma" w:hAnsi="Tahoma" w:cs="Tahoma"/>
      <w:sz w:val="16"/>
      <w:szCs w:val="16"/>
    </w:rPr>
  </w:style>
  <w:style w:type="character" w:customStyle="1" w:styleId="BalloonTextChar">
    <w:name w:val="Balloon Text Char"/>
    <w:link w:val="BalloonText"/>
    <w:rsid w:val="002354A3"/>
    <w:rPr>
      <w:rFonts w:ascii="Tahoma" w:hAnsi="Tahoma" w:cs="Tahoma"/>
      <w:sz w:val="16"/>
      <w:szCs w:val="16"/>
    </w:rPr>
  </w:style>
  <w:style w:type="character" w:styleId="Hyperlink">
    <w:name w:val="Hyperlink"/>
    <w:rsid w:val="00B630A5"/>
    <w:rPr>
      <w:color w:val="0000FF"/>
      <w:u w:val="single"/>
    </w:rPr>
  </w:style>
  <w:style w:type="paragraph" w:styleId="ListParagraph">
    <w:name w:val="List Paragraph"/>
    <w:basedOn w:val="Normal"/>
    <w:uiPriority w:val="34"/>
    <w:qFormat/>
    <w:rsid w:val="000A6672"/>
    <w:pPr>
      <w:ind w:left="720"/>
    </w:pPr>
  </w:style>
  <w:style w:type="character" w:customStyle="1" w:styleId="BodyText3Char">
    <w:name w:val="Body Text 3 Char"/>
    <w:link w:val="BodyText3"/>
    <w:rsid w:val="00816F77"/>
    <w:rPr>
      <w:sz w:val="22"/>
    </w:rPr>
  </w:style>
  <w:style w:type="paragraph" w:styleId="NormalWeb">
    <w:name w:val="Normal (Web)"/>
    <w:basedOn w:val="Normal"/>
    <w:uiPriority w:val="99"/>
    <w:unhideWhenUsed/>
    <w:rsid w:val="009826B7"/>
    <w:pPr>
      <w:spacing w:before="100" w:beforeAutospacing="1" w:after="100" w:afterAutospacing="1"/>
    </w:pPr>
  </w:style>
  <w:style w:type="character" w:styleId="Emphasis">
    <w:name w:val="Emphasis"/>
    <w:uiPriority w:val="20"/>
    <w:qFormat/>
    <w:rsid w:val="009826B7"/>
    <w:rPr>
      <w:i/>
      <w:iCs/>
    </w:rPr>
  </w:style>
  <w:style w:type="character" w:customStyle="1" w:styleId="Heading3Char">
    <w:name w:val="Heading 3 Char"/>
    <w:link w:val="Heading3"/>
    <w:rsid w:val="009826B7"/>
    <w:rPr>
      <w:rFonts w:ascii="Cambria" w:eastAsia="Times New Roman" w:hAnsi="Cambria" w:cs="Times New Roman"/>
      <w:b/>
      <w:bCs/>
      <w:sz w:val="26"/>
      <w:szCs w:val="26"/>
    </w:rPr>
  </w:style>
  <w:style w:type="paragraph" w:styleId="Revision">
    <w:name w:val="Revision"/>
    <w:hidden/>
    <w:uiPriority w:val="99"/>
    <w:semiHidden/>
    <w:rsid w:val="008D6403"/>
  </w:style>
  <w:style w:type="paragraph" w:styleId="NoSpacing">
    <w:name w:val="No Spacing"/>
    <w:link w:val="NoSpacingChar"/>
    <w:qFormat/>
    <w:rsid w:val="00E1435E"/>
    <w:rPr>
      <w:rFonts w:ascii="PMingLiU" w:eastAsia="ＭＳ 明朝" w:hAnsi="PMingLiU"/>
      <w:sz w:val="22"/>
      <w:szCs w:val="22"/>
    </w:rPr>
  </w:style>
  <w:style w:type="character" w:customStyle="1" w:styleId="NoSpacingChar">
    <w:name w:val="No Spacing Char"/>
    <w:link w:val="NoSpacing"/>
    <w:rsid w:val="00E1435E"/>
    <w:rPr>
      <w:rFonts w:ascii="PMingLiU" w:eastAsia="ＭＳ 明朝" w:hAnsi="PMingLiU"/>
      <w:sz w:val="22"/>
      <w:szCs w:val="22"/>
    </w:rPr>
  </w:style>
  <w:style w:type="paragraph" w:styleId="Header">
    <w:name w:val="header"/>
    <w:basedOn w:val="Normal"/>
    <w:link w:val="HeaderChar"/>
    <w:rsid w:val="0091638C"/>
    <w:pPr>
      <w:tabs>
        <w:tab w:val="center" w:pos="4320"/>
        <w:tab w:val="right" w:pos="8640"/>
      </w:tabs>
    </w:pPr>
  </w:style>
  <w:style w:type="character" w:customStyle="1" w:styleId="HeaderChar">
    <w:name w:val="Header Char"/>
    <w:basedOn w:val="DefaultParagraphFont"/>
    <w:link w:val="Header"/>
    <w:rsid w:val="0091638C"/>
  </w:style>
  <w:style w:type="paragraph" w:styleId="Footer">
    <w:name w:val="footer"/>
    <w:basedOn w:val="Normal"/>
    <w:link w:val="FooterChar"/>
    <w:rsid w:val="0091638C"/>
    <w:pPr>
      <w:tabs>
        <w:tab w:val="center" w:pos="4320"/>
        <w:tab w:val="right" w:pos="8640"/>
      </w:tabs>
    </w:pPr>
  </w:style>
  <w:style w:type="character" w:customStyle="1" w:styleId="FooterChar">
    <w:name w:val="Footer Char"/>
    <w:basedOn w:val="DefaultParagraphFont"/>
    <w:link w:val="Footer"/>
    <w:rsid w:val="0091638C"/>
  </w:style>
  <w:style w:type="character" w:styleId="PageNumber">
    <w:name w:val="page number"/>
    <w:basedOn w:val="DefaultParagraphFont"/>
    <w:rsid w:val="000530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1581813">
      <w:bodyDiv w:val="1"/>
      <w:marLeft w:val="0"/>
      <w:marRight w:val="0"/>
      <w:marTop w:val="0"/>
      <w:marBottom w:val="0"/>
      <w:divBdr>
        <w:top w:val="none" w:sz="0" w:space="0" w:color="auto"/>
        <w:left w:val="none" w:sz="0" w:space="0" w:color="auto"/>
        <w:bottom w:val="none" w:sz="0" w:space="0" w:color="auto"/>
        <w:right w:val="none" w:sz="0" w:space="0" w:color="auto"/>
      </w:divBdr>
      <w:divsChild>
        <w:div w:id="1494419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fontTable" Target="fontTable.xml"/><Relationship Id="rId18" Type="http://schemas.openxmlformats.org/officeDocument/2006/relationships/glossaryDocument" Target="glossary/document.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62816ABE0987C4995F098AEB2F45333"/>
        <w:category>
          <w:name w:val="General"/>
          <w:gallery w:val="placeholder"/>
        </w:category>
        <w:types>
          <w:type w:val="bbPlcHdr"/>
        </w:types>
        <w:behaviors>
          <w:behavior w:val="content"/>
        </w:behaviors>
        <w:guid w:val="{02E8DDEF-FEEC-1948-AC68-500B76EB29E6}"/>
      </w:docPartPr>
      <w:docPartBody>
        <w:p w:rsidR="005135FB" w:rsidRDefault="005135FB" w:rsidP="005135FB">
          <w:pPr>
            <w:pStyle w:val="D62816ABE0987C4995F098AEB2F45333"/>
          </w:pPr>
          <w:r>
            <w:t>[Type text]</w:t>
          </w:r>
        </w:p>
      </w:docPartBody>
    </w:docPart>
    <w:docPart>
      <w:docPartPr>
        <w:name w:val="ADB6C6FF409E614E9EA25F49F73A4664"/>
        <w:category>
          <w:name w:val="General"/>
          <w:gallery w:val="placeholder"/>
        </w:category>
        <w:types>
          <w:type w:val="bbPlcHdr"/>
        </w:types>
        <w:behaviors>
          <w:behavior w:val="content"/>
        </w:behaviors>
        <w:guid w:val="{CF7EF951-DE79-7147-857D-DD7764AAF2EA}"/>
      </w:docPartPr>
      <w:docPartBody>
        <w:p w:rsidR="005135FB" w:rsidRDefault="005135FB" w:rsidP="005135FB">
          <w:pPr>
            <w:pStyle w:val="ADB6C6FF409E614E9EA25F49F73A4664"/>
          </w:pPr>
          <w:r>
            <w:t>[Type text]</w:t>
          </w:r>
        </w:p>
      </w:docPartBody>
    </w:docPart>
    <w:docPart>
      <w:docPartPr>
        <w:name w:val="1D1FEB84D1E61C4C96587349AC9476C0"/>
        <w:category>
          <w:name w:val="General"/>
          <w:gallery w:val="placeholder"/>
        </w:category>
        <w:types>
          <w:type w:val="bbPlcHdr"/>
        </w:types>
        <w:behaviors>
          <w:behavior w:val="content"/>
        </w:behaviors>
        <w:guid w:val="{C04C798E-7222-6C44-BC7E-7D92F2292C3D}"/>
      </w:docPartPr>
      <w:docPartBody>
        <w:p w:rsidR="005135FB" w:rsidRDefault="005135FB" w:rsidP="005135FB">
          <w:pPr>
            <w:pStyle w:val="1D1FEB84D1E61C4C96587349AC9476C0"/>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PMingLiU">
    <w:altName w:val="新細明體"/>
    <w:panose1 w:val="00000000000000000000"/>
    <w:charset w:val="88"/>
    <w:family w:val="auto"/>
    <w:notTrueType/>
    <w:pitch w:val="variable"/>
    <w:sig w:usb0="00000001" w:usb1="08080000" w:usb2="00000010" w:usb3="00000000" w:csb0="00100000"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35FB"/>
    <w:rsid w:val="005135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C43AFE77060514F931C0DD34CD386D4">
    <w:name w:val="8C43AFE77060514F931C0DD34CD386D4"/>
    <w:rsid w:val="005135FB"/>
  </w:style>
  <w:style w:type="paragraph" w:customStyle="1" w:styleId="E6BE9233FC78134E97E7EA8F8A990325">
    <w:name w:val="E6BE9233FC78134E97E7EA8F8A990325"/>
    <w:rsid w:val="005135FB"/>
  </w:style>
  <w:style w:type="paragraph" w:customStyle="1" w:styleId="F68B3B9C5951F345ABF56D1CBA0C1B24">
    <w:name w:val="F68B3B9C5951F345ABF56D1CBA0C1B24"/>
    <w:rsid w:val="005135FB"/>
  </w:style>
  <w:style w:type="paragraph" w:customStyle="1" w:styleId="3F29D0ADC412B642BEC5F016E2977435">
    <w:name w:val="3F29D0ADC412B642BEC5F016E2977435"/>
    <w:rsid w:val="005135FB"/>
  </w:style>
  <w:style w:type="paragraph" w:customStyle="1" w:styleId="EDEF0FC0ECCB8B46995814A7D4B6D9DC">
    <w:name w:val="EDEF0FC0ECCB8B46995814A7D4B6D9DC"/>
    <w:rsid w:val="005135FB"/>
  </w:style>
  <w:style w:type="paragraph" w:customStyle="1" w:styleId="6A71B53462208D4F9798A9AA4B4E3C17">
    <w:name w:val="6A71B53462208D4F9798A9AA4B4E3C17"/>
    <w:rsid w:val="005135FB"/>
  </w:style>
  <w:style w:type="paragraph" w:customStyle="1" w:styleId="7D022B4A91E40D419A27F06B242EF95C">
    <w:name w:val="7D022B4A91E40D419A27F06B242EF95C"/>
    <w:rsid w:val="005135FB"/>
  </w:style>
  <w:style w:type="paragraph" w:customStyle="1" w:styleId="BBEBE99E3B7A4A4D90F33E3390954496">
    <w:name w:val="BBEBE99E3B7A4A4D90F33E3390954496"/>
    <w:rsid w:val="005135FB"/>
  </w:style>
  <w:style w:type="paragraph" w:customStyle="1" w:styleId="1A2C8B7C428BD249A60A904D61AADB1B">
    <w:name w:val="1A2C8B7C428BD249A60A904D61AADB1B"/>
    <w:rsid w:val="005135FB"/>
  </w:style>
  <w:style w:type="paragraph" w:customStyle="1" w:styleId="6484731FEBFFA24799B9784BF3E53671">
    <w:name w:val="6484731FEBFFA24799B9784BF3E53671"/>
    <w:rsid w:val="005135FB"/>
  </w:style>
  <w:style w:type="paragraph" w:customStyle="1" w:styleId="3E68ED4BC509A4498D56B548C81E22E7">
    <w:name w:val="3E68ED4BC509A4498D56B548C81E22E7"/>
    <w:rsid w:val="005135FB"/>
  </w:style>
  <w:style w:type="paragraph" w:customStyle="1" w:styleId="CE9F8B344D071647AC9406F8202BFDED">
    <w:name w:val="CE9F8B344D071647AC9406F8202BFDED"/>
    <w:rsid w:val="005135FB"/>
  </w:style>
  <w:style w:type="paragraph" w:customStyle="1" w:styleId="BCFFA10F0FE2994CADAB3C142A6E0295">
    <w:name w:val="BCFFA10F0FE2994CADAB3C142A6E0295"/>
    <w:rsid w:val="005135FB"/>
  </w:style>
  <w:style w:type="paragraph" w:customStyle="1" w:styleId="9B6761840A2C09469987559E364B3285">
    <w:name w:val="9B6761840A2C09469987559E364B3285"/>
    <w:rsid w:val="005135FB"/>
  </w:style>
  <w:style w:type="paragraph" w:customStyle="1" w:styleId="81662872ECB06744AADCA4E4131CBF0A">
    <w:name w:val="81662872ECB06744AADCA4E4131CBF0A"/>
    <w:rsid w:val="005135FB"/>
  </w:style>
  <w:style w:type="paragraph" w:customStyle="1" w:styleId="3DA2F988FFF294449051A00727B29CD8">
    <w:name w:val="3DA2F988FFF294449051A00727B29CD8"/>
    <w:rsid w:val="005135FB"/>
  </w:style>
  <w:style w:type="paragraph" w:customStyle="1" w:styleId="D62816ABE0987C4995F098AEB2F45333">
    <w:name w:val="D62816ABE0987C4995F098AEB2F45333"/>
    <w:rsid w:val="005135FB"/>
  </w:style>
  <w:style w:type="paragraph" w:customStyle="1" w:styleId="ADB6C6FF409E614E9EA25F49F73A4664">
    <w:name w:val="ADB6C6FF409E614E9EA25F49F73A4664"/>
    <w:rsid w:val="005135FB"/>
  </w:style>
  <w:style w:type="paragraph" w:customStyle="1" w:styleId="1D1FEB84D1E61C4C96587349AC9476C0">
    <w:name w:val="1D1FEB84D1E61C4C96587349AC9476C0"/>
    <w:rsid w:val="005135FB"/>
  </w:style>
  <w:style w:type="paragraph" w:customStyle="1" w:styleId="4FE65FACEAADD248BABEEA081213D14B">
    <w:name w:val="4FE65FACEAADD248BABEEA081213D14B"/>
    <w:rsid w:val="005135FB"/>
  </w:style>
  <w:style w:type="paragraph" w:customStyle="1" w:styleId="4F7B4287B575644ABB893D70241945AA">
    <w:name w:val="4F7B4287B575644ABB893D70241945AA"/>
    <w:rsid w:val="005135FB"/>
  </w:style>
  <w:style w:type="paragraph" w:customStyle="1" w:styleId="5063257490B931468B37AA3BA3565CDE">
    <w:name w:val="5063257490B931468B37AA3BA3565CDE"/>
    <w:rsid w:val="005135F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C43AFE77060514F931C0DD34CD386D4">
    <w:name w:val="8C43AFE77060514F931C0DD34CD386D4"/>
    <w:rsid w:val="005135FB"/>
  </w:style>
  <w:style w:type="paragraph" w:customStyle="1" w:styleId="E6BE9233FC78134E97E7EA8F8A990325">
    <w:name w:val="E6BE9233FC78134E97E7EA8F8A990325"/>
    <w:rsid w:val="005135FB"/>
  </w:style>
  <w:style w:type="paragraph" w:customStyle="1" w:styleId="F68B3B9C5951F345ABF56D1CBA0C1B24">
    <w:name w:val="F68B3B9C5951F345ABF56D1CBA0C1B24"/>
    <w:rsid w:val="005135FB"/>
  </w:style>
  <w:style w:type="paragraph" w:customStyle="1" w:styleId="3F29D0ADC412B642BEC5F016E2977435">
    <w:name w:val="3F29D0ADC412B642BEC5F016E2977435"/>
    <w:rsid w:val="005135FB"/>
  </w:style>
  <w:style w:type="paragraph" w:customStyle="1" w:styleId="EDEF0FC0ECCB8B46995814A7D4B6D9DC">
    <w:name w:val="EDEF0FC0ECCB8B46995814A7D4B6D9DC"/>
    <w:rsid w:val="005135FB"/>
  </w:style>
  <w:style w:type="paragraph" w:customStyle="1" w:styleId="6A71B53462208D4F9798A9AA4B4E3C17">
    <w:name w:val="6A71B53462208D4F9798A9AA4B4E3C17"/>
    <w:rsid w:val="005135FB"/>
  </w:style>
  <w:style w:type="paragraph" w:customStyle="1" w:styleId="7D022B4A91E40D419A27F06B242EF95C">
    <w:name w:val="7D022B4A91E40D419A27F06B242EF95C"/>
    <w:rsid w:val="005135FB"/>
  </w:style>
  <w:style w:type="paragraph" w:customStyle="1" w:styleId="BBEBE99E3B7A4A4D90F33E3390954496">
    <w:name w:val="BBEBE99E3B7A4A4D90F33E3390954496"/>
    <w:rsid w:val="005135FB"/>
  </w:style>
  <w:style w:type="paragraph" w:customStyle="1" w:styleId="1A2C8B7C428BD249A60A904D61AADB1B">
    <w:name w:val="1A2C8B7C428BD249A60A904D61AADB1B"/>
    <w:rsid w:val="005135FB"/>
  </w:style>
  <w:style w:type="paragraph" w:customStyle="1" w:styleId="6484731FEBFFA24799B9784BF3E53671">
    <w:name w:val="6484731FEBFFA24799B9784BF3E53671"/>
    <w:rsid w:val="005135FB"/>
  </w:style>
  <w:style w:type="paragraph" w:customStyle="1" w:styleId="3E68ED4BC509A4498D56B548C81E22E7">
    <w:name w:val="3E68ED4BC509A4498D56B548C81E22E7"/>
    <w:rsid w:val="005135FB"/>
  </w:style>
  <w:style w:type="paragraph" w:customStyle="1" w:styleId="CE9F8B344D071647AC9406F8202BFDED">
    <w:name w:val="CE9F8B344D071647AC9406F8202BFDED"/>
    <w:rsid w:val="005135FB"/>
  </w:style>
  <w:style w:type="paragraph" w:customStyle="1" w:styleId="BCFFA10F0FE2994CADAB3C142A6E0295">
    <w:name w:val="BCFFA10F0FE2994CADAB3C142A6E0295"/>
    <w:rsid w:val="005135FB"/>
  </w:style>
  <w:style w:type="paragraph" w:customStyle="1" w:styleId="9B6761840A2C09469987559E364B3285">
    <w:name w:val="9B6761840A2C09469987559E364B3285"/>
    <w:rsid w:val="005135FB"/>
  </w:style>
  <w:style w:type="paragraph" w:customStyle="1" w:styleId="81662872ECB06744AADCA4E4131CBF0A">
    <w:name w:val="81662872ECB06744AADCA4E4131CBF0A"/>
    <w:rsid w:val="005135FB"/>
  </w:style>
  <w:style w:type="paragraph" w:customStyle="1" w:styleId="3DA2F988FFF294449051A00727B29CD8">
    <w:name w:val="3DA2F988FFF294449051A00727B29CD8"/>
    <w:rsid w:val="005135FB"/>
  </w:style>
  <w:style w:type="paragraph" w:customStyle="1" w:styleId="D62816ABE0987C4995F098AEB2F45333">
    <w:name w:val="D62816ABE0987C4995F098AEB2F45333"/>
    <w:rsid w:val="005135FB"/>
  </w:style>
  <w:style w:type="paragraph" w:customStyle="1" w:styleId="ADB6C6FF409E614E9EA25F49F73A4664">
    <w:name w:val="ADB6C6FF409E614E9EA25F49F73A4664"/>
    <w:rsid w:val="005135FB"/>
  </w:style>
  <w:style w:type="paragraph" w:customStyle="1" w:styleId="1D1FEB84D1E61C4C96587349AC9476C0">
    <w:name w:val="1D1FEB84D1E61C4C96587349AC9476C0"/>
    <w:rsid w:val="005135FB"/>
  </w:style>
  <w:style w:type="paragraph" w:customStyle="1" w:styleId="4FE65FACEAADD248BABEEA081213D14B">
    <w:name w:val="4FE65FACEAADD248BABEEA081213D14B"/>
    <w:rsid w:val="005135FB"/>
  </w:style>
  <w:style w:type="paragraph" w:customStyle="1" w:styleId="4F7B4287B575644ABB893D70241945AA">
    <w:name w:val="4F7B4287B575644ABB893D70241945AA"/>
    <w:rsid w:val="005135FB"/>
  </w:style>
  <w:style w:type="paragraph" w:customStyle="1" w:styleId="5063257490B931468B37AA3BA3565CDE">
    <w:name w:val="5063257490B931468B37AA3BA3565CDE"/>
    <w:rsid w:val="005135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A1D609-E63C-F848-8FC9-1A460E5153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5058</Words>
  <Characters>28834</Characters>
  <Application>Microsoft Macintosh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Constitution of the National Society of Black Engineers</vt:lpstr>
    </vt:vector>
  </TitlesOfParts>
  <Company>NC A&amp;T SU</Company>
  <LinksUpToDate>false</LinksUpToDate>
  <CharactersWithSpaces>33825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Constitution of the National Society of Black Engineers</dc:title>
  <dc:subject/>
  <dc:creator>Kimberly Pickett</dc:creator>
  <cp:keywords/>
  <dc:description/>
  <cp:lastModifiedBy>Ciara Montgomery</cp:lastModifiedBy>
  <cp:revision>3</cp:revision>
  <cp:lastPrinted>2017-02-19T05:33:00Z</cp:lastPrinted>
  <dcterms:created xsi:type="dcterms:W3CDTF">2017-02-19T05:33:00Z</dcterms:created>
  <dcterms:modified xsi:type="dcterms:W3CDTF">2017-02-19T05:34:00Z</dcterms:modified>
</cp:coreProperties>
</file>